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4697090" w:displacedByCustomXml="next"/>
    <w:bookmarkStart w:id="1" w:name="_Toc404697135" w:displacedByCustomXml="next"/>
    <w:bookmarkStart w:id="2" w:name="_Toc404697352" w:displacedByCustomXml="next"/>
    <w:bookmarkStart w:id="3" w:name="_Toc404697857" w:displacedByCustomXml="next"/>
    <w:bookmarkStart w:id="4" w:name="_Toc404698331" w:displacedByCustomXml="next"/>
    <w:bookmarkStart w:id="5" w:name="_Toc404698615" w:displacedByCustomXml="next"/>
    <w:bookmarkStart w:id="6" w:name="_Toc404698918" w:displacedByCustomXml="next"/>
    <w:bookmarkStart w:id="7" w:name="_Toc404699080" w:displacedByCustomXml="next"/>
    <w:bookmarkStart w:id="8" w:name="_Toc405303397" w:displacedByCustomXml="next"/>
    <w:bookmarkStart w:id="9" w:name="_Toc404687284" w:displacedByCustomXml="next"/>
    <w:bookmarkStart w:id="10" w:name="_Toc404689976" w:displacedByCustomXml="next"/>
    <w:bookmarkStart w:id="11" w:name="_Toc404689987" w:displacedByCustomXml="next"/>
    <w:sdt>
      <w:sdtPr>
        <w:rPr>
          <w:rFonts w:ascii="Times New Roman Bold" w:hAnsi="Times New Roman Bold"/>
          <w:b/>
          <w:bCs/>
          <w:caps/>
          <w:noProof/>
          <w:sz w:val="24"/>
          <w:szCs w:val="24"/>
        </w:rPr>
        <w:id w:val="-1683436475"/>
        <w:docPartObj>
          <w:docPartGallery w:val="Table of Contents"/>
          <w:docPartUnique/>
        </w:docPartObj>
      </w:sdtPr>
      <w:sdtEndPr>
        <w:rPr>
          <w:b w:val="0"/>
          <w:caps w:val="0"/>
          <w:sz w:val="20"/>
          <w:szCs w:val="20"/>
        </w:rPr>
      </w:sdtEndPr>
      <w:sdtContent>
        <w:p w:rsidR="009C2522" w:rsidRDefault="009C2522" w:rsidP="009C2522">
          <w:pPr>
            <w:spacing w:after="240"/>
            <w:jc w:val="center"/>
            <w:rPr>
              <w:b/>
            </w:rPr>
          </w:pPr>
          <w:r w:rsidRPr="00992DC6">
            <w:rPr>
              <w:b/>
            </w:rPr>
            <w:t>Table of Contents</w:t>
          </w:r>
        </w:p>
        <w:p w:rsidR="00FA341F" w:rsidRPr="00FA341F" w:rsidRDefault="00912E69">
          <w:pPr>
            <w:pStyle w:val="TOC1"/>
            <w:rPr>
              <w:rFonts w:ascii="Times New Roman" w:eastAsiaTheme="minorEastAsia" w:hAnsi="Times New Roman"/>
              <w:bCs w:val="0"/>
              <w:sz w:val="24"/>
              <w:szCs w:val="24"/>
            </w:rPr>
          </w:pPr>
          <w:r w:rsidRPr="00FA341F">
            <w:rPr>
              <w:rFonts w:ascii="Times New Roman" w:hAnsi="Times New Roman"/>
              <w:sz w:val="24"/>
              <w:szCs w:val="24"/>
            </w:rPr>
            <w:fldChar w:fldCharType="begin"/>
          </w:r>
          <w:r w:rsidRPr="00FA341F">
            <w:rPr>
              <w:rFonts w:ascii="Times New Roman" w:hAnsi="Times New Roman"/>
              <w:sz w:val="24"/>
              <w:szCs w:val="24"/>
            </w:rPr>
            <w:instrText xml:space="preserve"> TOC \o "1-3" \h \z \u </w:instrText>
          </w:r>
          <w:r w:rsidRPr="00FA341F">
            <w:rPr>
              <w:rFonts w:ascii="Times New Roman" w:hAnsi="Times New Roman"/>
              <w:sz w:val="24"/>
              <w:szCs w:val="24"/>
            </w:rPr>
            <w:fldChar w:fldCharType="separate"/>
          </w:r>
          <w:hyperlink w:anchor="_Toc471138248" w:history="1">
            <w:r w:rsidR="00FA341F" w:rsidRPr="00FA341F">
              <w:rPr>
                <w:rStyle w:val="Hyperlink"/>
                <w:rFonts w:ascii="Times New Roman" w:hAnsi="Times New Roman"/>
                <w:sz w:val="24"/>
                <w:szCs w:val="24"/>
              </w:rPr>
              <w:t>1.</w:t>
            </w:r>
            <w:r w:rsidR="00FA341F" w:rsidRPr="00FA341F">
              <w:rPr>
                <w:rFonts w:ascii="Times New Roman" w:eastAsiaTheme="minorEastAsia" w:hAnsi="Times New Roman"/>
                <w:bCs w:val="0"/>
                <w:sz w:val="24"/>
                <w:szCs w:val="24"/>
              </w:rPr>
              <w:tab/>
            </w:r>
            <w:r w:rsidR="00FA341F" w:rsidRPr="00FA341F">
              <w:rPr>
                <w:rStyle w:val="Hyperlink"/>
                <w:rFonts w:ascii="Times New Roman" w:hAnsi="Times New Roman"/>
                <w:sz w:val="24"/>
                <w:szCs w:val="24"/>
              </w:rPr>
              <w:t>Objective</w:t>
            </w:r>
            <w:r w:rsidR="00FA341F" w:rsidRPr="00FA341F">
              <w:rPr>
                <w:rFonts w:ascii="Times New Roman" w:hAnsi="Times New Roman"/>
                <w:webHidden/>
                <w:sz w:val="24"/>
                <w:szCs w:val="24"/>
              </w:rPr>
              <w:tab/>
            </w:r>
            <w:r w:rsidR="00FA341F" w:rsidRPr="00FA341F">
              <w:rPr>
                <w:rFonts w:ascii="Times New Roman" w:hAnsi="Times New Roman"/>
                <w:webHidden/>
                <w:sz w:val="24"/>
                <w:szCs w:val="24"/>
              </w:rPr>
              <w:fldChar w:fldCharType="begin"/>
            </w:r>
            <w:r w:rsidR="00FA341F" w:rsidRPr="00FA341F">
              <w:rPr>
                <w:rFonts w:ascii="Times New Roman" w:hAnsi="Times New Roman"/>
                <w:webHidden/>
                <w:sz w:val="24"/>
                <w:szCs w:val="24"/>
              </w:rPr>
              <w:instrText xml:space="preserve"> PAGEREF _Toc471138248 \h </w:instrText>
            </w:r>
            <w:r w:rsidR="00FA341F" w:rsidRPr="00FA341F">
              <w:rPr>
                <w:rFonts w:ascii="Times New Roman" w:hAnsi="Times New Roman"/>
                <w:webHidden/>
                <w:sz w:val="24"/>
                <w:szCs w:val="24"/>
              </w:rPr>
            </w:r>
            <w:r w:rsidR="00FA341F" w:rsidRPr="00FA341F">
              <w:rPr>
                <w:rFonts w:ascii="Times New Roman" w:hAnsi="Times New Roman"/>
                <w:webHidden/>
                <w:sz w:val="24"/>
                <w:szCs w:val="24"/>
              </w:rPr>
              <w:fldChar w:fldCharType="separate"/>
            </w:r>
            <w:r w:rsidR="00A66A81">
              <w:rPr>
                <w:rFonts w:ascii="Times New Roman" w:hAnsi="Times New Roman"/>
                <w:webHidden/>
                <w:sz w:val="24"/>
                <w:szCs w:val="24"/>
              </w:rPr>
              <w:t>2</w:t>
            </w:r>
            <w:r w:rsidR="00FA341F" w:rsidRPr="00FA341F">
              <w:rPr>
                <w:rFonts w:ascii="Times New Roman" w:hAnsi="Times New Roman"/>
                <w:webHidden/>
                <w:sz w:val="24"/>
                <w:szCs w:val="24"/>
              </w:rPr>
              <w:fldChar w:fldCharType="end"/>
            </w:r>
          </w:hyperlink>
        </w:p>
        <w:p w:rsidR="00FA341F" w:rsidRPr="00FA341F" w:rsidRDefault="00A66A81">
          <w:pPr>
            <w:pStyle w:val="TOC1"/>
            <w:rPr>
              <w:rFonts w:ascii="Times New Roman" w:eastAsiaTheme="minorEastAsia" w:hAnsi="Times New Roman"/>
              <w:bCs w:val="0"/>
              <w:sz w:val="24"/>
              <w:szCs w:val="24"/>
            </w:rPr>
          </w:pPr>
          <w:hyperlink w:anchor="_Toc471138249" w:history="1">
            <w:r w:rsidR="00FA341F" w:rsidRPr="00FA341F">
              <w:rPr>
                <w:rStyle w:val="Hyperlink"/>
                <w:rFonts w:ascii="Times New Roman" w:hAnsi="Times New Roman"/>
                <w:sz w:val="24"/>
                <w:szCs w:val="24"/>
              </w:rPr>
              <w:t>2.</w:t>
            </w:r>
            <w:r w:rsidR="00FA341F" w:rsidRPr="00FA341F">
              <w:rPr>
                <w:rFonts w:ascii="Times New Roman" w:eastAsiaTheme="minorEastAsia" w:hAnsi="Times New Roman"/>
                <w:bCs w:val="0"/>
                <w:sz w:val="24"/>
                <w:szCs w:val="24"/>
              </w:rPr>
              <w:tab/>
            </w:r>
            <w:r w:rsidR="00FA341F" w:rsidRPr="00FA341F">
              <w:rPr>
                <w:rStyle w:val="Hyperlink"/>
                <w:rFonts w:ascii="Times New Roman" w:hAnsi="Times New Roman"/>
                <w:sz w:val="24"/>
                <w:szCs w:val="24"/>
              </w:rPr>
              <w:t>Scope</w:t>
            </w:r>
            <w:r w:rsidR="00FA341F" w:rsidRPr="00FA341F">
              <w:rPr>
                <w:rFonts w:ascii="Times New Roman" w:hAnsi="Times New Roman"/>
                <w:webHidden/>
                <w:sz w:val="24"/>
                <w:szCs w:val="24"/>
              </w:rPr>
              <w:tab/>
            </w:r>
            <w:r w:rsidR="00FA341F" w:rsidRPr="00FA341F">
              <w:rPr>
                <w:rFonts w:ascii="Times New Roman" w:hAnsi="Times New Roman"/>
                <w:webHidden/>
                <w:sz w:val="24"/>
                <w:szCs w:val="24"/>
              </w:rPr>
              <w:fldChar w:fldCharType="begin"/>
            </w:r>
            <w:r w:rsidR="00FA341F" w:rsidRPr="00FA341F">
              <w:rPr>
                <w:rFonts w:ascii="Times New Roman" w:hAnsi="Times New Roman"/>
                <w:webHidden/>
                <w:sz w:val="24"/>
                <w:szCs w:val="24"/>
              </w:rPr>
              <w:instrText xml:space="preserve"> PAGEREF _Toc471138249 \h </w:instrText>
            </w:r>
            <w:r w:rsidR="00FA341F" w:rsidRPr="00FA341F">
              <w:rPr>
                <w:rFonts w:ascii="Times New Roman" w:hAnsi="Times New Roman"/>
                <w:webHidden/>
                <w:sz w:val="24"/>
                <w:szCs w:val="24"/>
              </w:rPr>
            </w:r>
            <w:r w:rsidR="00FA341F" w:rsidRPr="00FA341F">
              <w:rPr>
                <w:rFonts w:ascii="Times New Roman" w:hAnsi="Times New Roman"/>
                <w:webHidden/>
                <w:sz w:val="24"/>
                <w:szCs w:val="24"/>
              </w:rPr>
              <w:fldChar w:fldCharType="separate"/>
            </w:r>
            <w:r>
              <w:rPr>
                <w:rFonts w:ascii="Times New Roman" w:hAnsi="Times New Roman"/>
                <w:webHidden/>
                <w:sz w:val="24"/>
                <w:szCs w:val="24"/>
              </w:rPr>
              <w:t>2</w:t>
            </w:r>
            <w:r w:rsidR="00FA341F" w:rsidRPr="00FA341F">
              <w:rPr>
                <w:rFonts w:ascii="Times New Roman" w:hAnsi="Times New Roman"/>
                <w:webHidden/>
                <w:sz w:val="24"/>
                <w:szCs w:val="24"/>
              </w:rPr>
              <w:fldChar w:fldCharType="end"/>
            </w:r>
          </w:hyperlink>
        </w:p>
        <w:p w:rsidR="00FA341F" w:rsidRPr="00FA341F" w:rsidRDefault="00A66A81">
          <w:pPr>
            <w:pStyle w:val="TOC1"/>
            <w:rPr>
              <w:rFonts w:ascii="Times New Roman" w:eastAsiaTheme="minorEastAsia" w:hAnsi="Times New Roman"/>
              <w:bCs w:val="0"/>
              <w:sz w:val="24"/>
              <w:szCs w:val="24"/>
            </w:rPr>
          </w:pPr>
          <w:hyperlink w:anchor="_Toc471138250" w:history="1">
            <w:r w:rsidR="00FA341F" w:rsidRPr="00FA341F">
              <w:rPr>
                <w:rStyle w:val="Hyperlink"/>
                <w:rFonts w:ascii="Times New Roman" w:hAnsi="Times New Roman"/>
                <w:sz w:val="24"/>
                <w:szCs w:val="24"/>
              </w:rPr>
              <w:t>3.</w:t>
            </w:r>
            <w:r w:rsidR="00FA341F" w:rsidRPr="00FA341F">
              <w:rPr>
                <w:rFonts w:ascii="Times New Roman" w:eastAsiaTheme="minorEastAsia" w:hAnsi="Times New Roman"/>
                <w:bCs w:val="0"/>
                <w:sz w:val="24"/>
                <w:szCs w:val="24"/>
              </w:rPr>
              <w:tab/>
            </w:r>
            <w:r w:rsidR="00FA341F" w:rsidRPr="00FA341F">
              <w:rPr>
                <w:rStyle w:val="Hyperlink"/>
                <w:rFonts w:ascii="Times New Roman" w:hAnsi="Times New Roman"/>
                <w:sz w:val="24"/>
                <w:szCs w:val="24"/>
              </w:rPr>
              <w:t>Definitions</w:t>
            </w:r>
            <w:r w:rsidR="00FA341F" w:rsidRPr="00FA341F">
              <w:rPr>
                <w:rFonts w:ascii="Times New Roman" w:hAnsi="Times New Roman"/>
                <w:webHidden/>
                <w:sz w:val="24"/>
                <w:szCs w:val="24"/>
              </w:rPr>
              <w:tab/>
            </w:r>
            <w:r w:rsidR="00FA341F" w:rsidRPr="00FA341F">
              <w:rPr>
                <w:rFonts w:ascii="Times New Roman" w:hAnsi="Times New Roman"/>
                <w:webHidden/>
                <w:sz w:val="24"/>
                <w:szCs w:val="24"/>
              </w:rPr>
              <w:fldChar w:fldCharType="begin"/>
            </w:r>
            <w:r w:rsidR="00FA341F" w:rsidRPr="00FA341F">
              <w:rPr>
                <w:rFonts w:ascii="Times New Roman" w:hAnsi="Times New Roman"/>
                <w:webHidden/>
                <w:sz w:val="24"/>
                <w:szCs w:val="24"/>
              </w:rPr>
              <w:instrText xml:space="preserve"> PAGEREF _Toc471138250 \h </w:instrText>
            </w:r>
            <w:r w:rsidR="00FA341F" w:rsidRPr="00FA341F">
              <w:rPr>
                <w:rFonts w:ascii="Times New Roman" w:hAnsi="Times New Roman"/>
                <w:webHidden/>
                <w:sz w:val="24"/>
                <w:szCs w:val="24"/>
              </w:rPr>
            </w:r>
            <w:r w:rsidR="00FA341F" w:rsidRPr="00FA341F">
              <w:rPr>
                <w:rFonts w:ascii="Times New Roman" w:hAnsi="Times New Roman"/>
                <w:webHidden/>
                <w:sz w:val="24"/>
                <w:szCs w:val="24"/>
              </w:rPr>
              <w:fldChar w:fldCharType="separate"/>
            </w:r>
            <w:r>
              <w:rPr>
                <w:rFonts w:ascii="Times New Roman" w:hAnsi="Times New Roman"/>
                <w:webHidden/>
                <w:sz w:val="24"/>
                <w:szCs w:val="24"/>
              </w:rPr>
              <w:t>2</w:t>
            </w:r>
            <w:r w:rsidR="00FA341F" w:rsidRPr="00FA341F">
              <w:rPr>
                <w:rFonts w:ascii="Times New Roman" w:hAnsi="Times New Roman"/>
                <w:webHidden/>
                <w:sz w:val="24"/>
                <w:szCs w:val="24"/>
              </w:rPr>
              <w:fldChar w:fldCharType="end"/>
            </w:r>
          </w:hyperlink>
        </w:p>
        <w:p w:rsidR="00FA341F" w:rsidRPr="00FA341F" w:rsidRDefault="00A66A81">
          <w:pPr>
            <w:pStyle w:val="TOC1"/>
            <w:rPr>
              <w:rFonts w:ascii="Times New Roman" w:eastAsiaTheme="minorEastAsia" w:hAnsi="Times New Roman"/>
              <w:bCs w:val="0"/>
              <w:sz w:val="24"/>
              <w:szCs w:val="24"/>
            </w:rPr>
          </w:pPr>
          <w:hyperlink w:anchor="_Toc471138251" w:history="1">
            <w:r w:rsidR="00FA341F" w:rsidRPr="00FA341F">
              <w:rPr>
                <w:rStyle w:val="Hyperlink"/>
                <w:rFonts w:ascii="Times New Roman" w:hAnsi="Times New Roman"/>
                <w:sz w:val="24"/>
                <w:szCs w:val="24"/>
              </w:rPr>
              <w:t>4.</w:t>
            </w:r>
            <w:r w:rsidR="00FA341F" w:rsidRPr="00FA341F">
              <w:rPr>
                <w:rFonts w:ascii="Times New Roman" w:eastAsiaTheme="minorEastAsia" w:hAnsi="Times New Roman"/>
                <w:bCs w:val="0"/>
                <w:sz w:val="24"/>
                <w:szCs w:val="24"/>
              </w:rPr>
              <w:tab/>
            </w:r>
            <w:r w:rsidR="00FA341F" w:rsidRPr="00FA341F">
              <w:rPr>
                <w:rStyle w:val="Hyperlink"/>
                <w:rFonts w:ascii="Times New Roman" w:hAnsi="Times New Roman"/>
                <w:sz w:val="24"/>
                <w:szCs w:val="24"/>
              </w:rPr>
              <w:t>Control Strategy:</w:t>
            </w:r>
            <w:r w:rsidR="00FA341F" w:rsidRPr="00FA341F">
              <w:rPr>
                <w:rFonts w:ascii="Times New Roman" w:hAnsi="Times New Roman"/>
                <w:webHidden/>
                <w:sz w:val="24"/>
                <w:szCs w:val="24"/>
              </w:rPr>
              <w:tab/>
            </w:r>
            <w:r w:rsidR="00FA341F" w:rsidRPr="00FA341F">
              <w:rPr>
                <w:rFonts w:ascii="Times New Roman" w:hAnsi="Times New Roman"/>
                <w:webHidden/>
                <w:sz w:val="24"/>
                <w:szCs w:val="24"/>
              </w:rPr>
              <w:fldChar w:fldCharType="begin"/>
            </w:r>
            <w:r w:rsidR="00FA341F" w:rsidRPr="00FA341F">
              <w:rPr>
                <w:rFonts w:ascii="Times New Roman" w:hAnsi="Times New Roman"/>
                <w:webHidden/>
                <w:sz w:val="24"/>
                <w:szCs w:val="24"/>
              </w:rPr>
              <w:instrText xml:space="preserve"> PAGEREF _Toc471138251 \h </w:instrText>
            </w:r>
            <w:r w:rsidR="00FA341F" w:rsidRPr="00FA341F">
              <w:rPr>
                <w:rFonts w:ascii="Times New Roman" w:hAnsi="Times New Roman"/>
                <w:webHidden/>
                <w:sz w:val="24"/>
                <w:szCs w:val="24"/>
              </w:rPr>
            </w:r>
            <w:r w:rsidR="00FA341F" w:rsidRPr="00FA341F">
              <w:rPr>
                <w:rFonts w:ascii="Times New Roman" w:hAnsi="Times New Roman"/>
                <w:webHidden/>
                <w:sz w:val="24"/>
                <w:szCs w:val="24"/>
              </w:rPr>
              <w:fldChar w:fldCharType="separate"/>
            </w:r>
            <w:r>
              <w:rPr>
                <w:rFonts w:ascii="Times New Roman" w:hAnsi="Times New Roman"/>
                <w:webHidden/>
                <w:sz w:val="24"/>
                <w:szCs w:val="24"/>
              </w:rPr>
              <w:t>3</w:t>
            </w:r>
            <w:r w:rsidR="00FA341F" w:rsidRPr="00FA341F">
              <w:rPr>
                <w:rFonts w:ascii="Times New Roman" w:hAnsi="Times New Roman"/>
                <w:webHidden/>
                <w:sz w:val="24"/>
                <w:szCs w:val="24"/>
              </w:rPr>
              <w:fldChar w:fldCharType="end"/>
            </w:r>
          </w:hyperlink>
        </w:p>
        <w:p w:rsidR="00FA341F" w:rsidRPr="00FA341F" w:rsidRDefault="00A66A81">
          <w:pPr>
            <w:pStyle w:val="TOC1"/>
            <w:rPr>
              <w:rFonts w:ascii="Times New Roman" w:eastAsiaTheme="minorEastAsia" w:hAnsi="Times New Roman"/>
              <w:bCs w:val="0"/>
              <w:sz w:val="24"/>
              <w:szCs w:val="24"/>
            </w:rPr>
          </w:pPr>
          <w:hyperlink w:anchor="_Toc471138252" w:history="1">
            <w:r w:rsidR="00FA341F" w:rsidRPr="00FA341F">
              <w:rPr>
                <w:rStyle w:val="Hyperlink"/>
                <w:rFonts w:ascii="Times New Roman" w:hAnsi="Times New Roman"/>
                <w:sz w:val="24"/>
                <w:szCs w:val="24"/>
              </w:rPr>
              <w:t>5.</w:t>
            </w:r>
            <w:r w:rsidR="00FA341F" w:rsidRPr="00FA341F">
              <w:rPr>
                <w:rFonts w:ascii="Times New Roman" w:eastAsiaTheme="minorEastAsia" w:hAnsi="Times New Roman"/>
                <w:bCs w:val="0"/>
                <w:sz w:val="24"/>
                <w:szCs w:val="24"/>
              </w:rPr>
              <w:tab/>
            </w:r>
            <w:r w:rsidR="00FA341F" w:rsidRPr="00FA341F">
              <w:rPr>
                <w:rStyle w:val="Hyperlink"/>
                <w:rFonts w:ascii="Times New Roman" w:hAnsi="Times New Roman"/>
                <w:sz w:val="24"/>
                <w:szCs w:val="24"/>
              </w:rPr>
              <w:t>References</w:t>
            </w:r>
            <w:r w:rsidR="00FA341F" w:rsidRPr="00FA341F">
              <w:rPr>
                <w:rFonts w:ascii="Times New Roman" w:hAnsi="Times New Roman"/>
                <w:webHidden/>
                <w:sz w:val="24"/>
                <w:szCs w:val="24"/>
              </w:rPr>
              <w:tab/>
            </w:r>
            <w:r w:rsidR="00FA341F" w:rsidRPr="00FA341F">
              <w:rPr>
                <w:rFonts w:ascii="Times New Roman" w:hAnsi="Times New Roman"/>
                <w:webHidden/>
                <w:sz w:val="24"/>
                <w:szCs w:val="24"/>
              </w:rPr>
              <w:fldChar w:fldCharType="begin"/>
            </w:r>
            <w:r w:rsidR="00FA341F" w:rsidRPr="00FA341F">
              <w:rPr>
                <w:rFonts w:ascii="Times New Roman" w:hAnsi="Times New Roman"/>
                <w:webHidden/>
                <w:sz w:val="24"/>
                <w:szCs w:val="24"/>
              </w:rPr>
              <w:instrText xml:space="preserve"> PAGEREF _Toc471138252 \h </w:instrText>
            </w:r>
            <w:r w:rsidR="00FA341F" w:rsidRPr="00FA341F">
              <w:rPr>
                <w:rFonts w:ascii="Times New Roman" w:hAnsi="Times New Roman"/>
                <w:webHidden/>
                <w:sz w:val="24"/>
                <w:szCs w:val="24"/>
              </w:rPr>
            </w:r>
            <w:r w:rsidR="00FA341F" w:rsidRPr="00FA341F">
              <w:rPr>
                <w:rFonts w:ascii="Times New Roman" w:hAnsi="Times New Roman"/>
                <w:webHidden/>
                <w:sz w:val="24"/>
                <w:szCs w:val="24"/>
              </w:rPr>
              <w:fldChar w:fldCharType="separate"/>
            </w:r>
            <w:r>
              <w:rPr>
                <w:rFonts w:ascii="Times New Roman" w:hAnsi="Times New Roman"/>
                <w:webHidden/>
                <w:sz w:val="24"/>
                <w:szCs w:val="24"/>
              </w:rPr>
              <w:t>15</w:t>
            </w:r>
            <w:r w:rsidR="00FA341F" w:rsidRPr="00FA341F">
              <w:rPr>
                <w:rFonts w:ascii="Times New Roman" w:hAnsi="Times New Roman"/>
                <w:webHidden/>
                <w:sz w:val="24"/>
                <w:szCs w:val="24"/>
              </w:rPr>
              <w:fldChar w:fldCharType="end"/>
            </w:r>
          </w:hyperlink>
        </w:p>
        <w:p w:rsidR="00912E69" w:rsidRPr="004446A8" w:rsidRDefault="00912E69" w:rsidP="004446A8">
          <w:pPr>
            <w:pStyle w:val="TOC1"/>
            <w:rPr>
              <w:rFonts w:ascii="Times New Roman" w:hAnsi="Times New Roman"/>
            </w:rPr>
          </w:pPr>
          <w:r w:rsidRPr="00FA341F">
            <w:rPr>
              <w:rFonts w:ascii="Times New Roman" w:hAnsi="Times New Roman"/>
              <w:bCs w:val="0"/>
              <w:sz w:val="24"/>
              <w:szCs w:val="24"/>
            </w:rPr>
            <w:fldChar w:fldCharType="end"/>
          </w:r>
        </w:p>
      </w:sdtContent>
    </w:sdt>
    <w:p w:rsidR="00FA341F" w:rsidRDefault="00912E69" w:rsidP="00912E69">
      <w:pPr>
        <w:spacing w:after="240"/>
        <w:jc w:val="center"/>
        <w:rPr>
          <w:noProof/>
        </w:rPr>
      </w:pPr>
      <w:r w:rsidRPr="007848BE">
        <w:rPr>
          <w:b/>
          <w:szCs w:val="28"/>
        </w:rPr>
        <w:t>List of Tables</w:t>
      </w:r>
      <w:r w:rsidR="002C0750" w:rsidRPr="00EB3DAC">
        <w:rPr>
          <w:sz w:val="22"/>
          <w:szCs w:val="22"/>
        </w:rPr>
        <w:fldChar w:fldCharType="begin"/>
      </w:r>
      <w:r w:rsidR="002C0750" w:rsidRPr="00EB3DAC">
        <w:rPr>
          <w:sz w:val="22"/>
          <w:szCs w:val="22"/>
        </w:rPr>
        <w:instrText xml:space="preserve"> TOC \h \z \c "Table" </w:instrText>
      </w:r>
      <w:r w:rsidR="002C0750" w:rsidRPr="00EB3DAC">
        <w:rPr>
          <w:sz w:val="22"/>
          <w:szCs w:val="22"/>
        </w:rPr>
        <w:fldChar w:fldCharType="separate"/>
      </w:r>
    </w:p>
    <w:p w:rsidR="00FA341F" w:rsidRPr="00FA341F" w:rsidRDefault="00A66A81">
      <w:pPr>
        <w:pStyle w:val="TableofFigures"/>
        <w:tabs>
          <w:tab w:val="right" w:leader="dot" w:pos="10070"/>
        </w:tabs>
        <w:rPr>
          <w:rFonts w:asciiTheme="minorHAnsi" w:eastAsiaTheme="minorEastAsia" w:hAnsiTheme="minorHAnsi" w:cstheme="minorBidi"/>
          <w:noProof/>
          <w:sz w:val="18"/>
          <w:szCs w:val="22"/>
        </w:rPr>
      </w:pPr>
      <w:hyperlink w:anchor="_Toc471138242" w:history="1">
        <w:r w:rsidR="00FA341F" w:rsidRPr="00FA341F">
          <w:rPr>
            <w:rStyle w:val="Hyperlink"/>
            <w:noProof/>
            <w:sz w:val="22"/>
          </w:rPr>
          <w:t>Table 1: Control Strategy of Critical Process Parameters for Mixing Process; Oxybutynin Chloride Gel, 100 mg/g (MPR-0505)</w:t>
        </w:r>
        <w:r w:rsidR="00FA341F" w:rsidRPr="00FA341F">
          <w:rPr>
            <w:noProof/>
            <w:webHidden/>
            <w:sz w:val="22"/>
          </w:rPr>
          <w:tab/>
        </w:r>
        <w:r w:rsidR="00FA341F" w:rsidRPr="00FA341F">
          <w:rPr>
            <w:noProof/>
            <w:webHidden/>
            <w:sz w:val="22"/>
          </w:rPr>
          <w:fldChar w:fldCharType="begin"/>
        </w:r>
        <w:r w:rsidR="00FA341F" w:rsidRPr="00FA341F">
          <w:rPr>
            <w:noProof/>
            <w:webHidden/>
            <w:sz w:val="22"/>
          </w:rPr>
          <w:instrText xml:space="preserve"> PAGEREF _Toc471138242 \h </w:instrText>
        </w:r>
        <w:r w:rsidR="00FA341F" w:rsidRPr="00FA341F">
          <w:rPr>
            <w:noProof/>
            <w:webHidden/>
            <w:sz w:val="22"/>
          </w:rPr>
        </w:r>
        <w:r w:rsidR="00FA341F" w:rsidRPr="00FA341F">
          <w:rPr>
            <w:noProof/>
            <w:webHidden/>
            <w:sz w:val="22"/>
          </w:rPr>
          <w:fldChar w:fldCharType="separate"/>
        </w:r>
        <w:r>
          <w:rPr>
            <w:noProof/>
            <w:webHidden/>
            <w:sz w:val="22"/>
          </w:rPr>
          <w:t>4</w:t>
        </w:r>
        <w:r w:rsidR="00FA341F" w:rsidRPr="00FA341F">
          <w:rPr>
            <w:noProof/>
            <w:webHidden/>
            <w:sz w:val="22"/>
          </w:rPr>
          <w:fldChar w:fldCharType="end"/>
        </w:r>
      </w:hyperlink>
    </w:p>
    <w:p w:rsidR="00FA341F" w:rsidRPr="00FA341F" w:rsidRDefault="00A66A81">
      <w:pPr>
        <w:pStyle w:val="TableofFigures"/>
        <w:tabs>
          <w:tab w:val="right" w:leader="dot" w:pos="10070"/>
        </w:tabs>
        <w:rPr>
          <w:rFonts w:asciiTheme="minorHAnsi" w:eastAsiaTheme="minorEastAsia" w:hAnsiTheme="minorHAnsi" w:cstheme="minorBidi"/>
          <w:noProof/>
          <w:sz w:val="18"/>
          <w:szCs w:val="22"/>
        </w:rPr>
      </w:pPr>
      <w:hyperlink w:anchor="_Toc471138243" w:history="1">
        <w:r w:rsidR="00FA341F" w:rsidRPr="00FA341F">
          <w:rPr>
            <w:rStyle w:val="Hyperlink"/>
            <w:noProof/>
            <w:sz w:val="22"/>
          </w:rPr>
          <w:t>Table 2: Control Strategy of Critical Process Parameter for Packaging Process; Gelnique Oxybutynin Chloride Gel, 10% , Carton x 30</w:t>
        </w:r>
        <w:r w:rsidR="00FA341F" w:rsidRPr="00FA341F">
          <w:rPr>
            <w:noProof/>
            <w:webHidden/>
            <w:sz w:val="22"/>
          </w:rPr>
          <w:tab/>
        </w:r>
        <w:r w:rsidR="00FA341F" w:rsidRPr="00FA341F">
          <w:rPr>
            <w:noProof/>
            <w:webHidden/>
            <w:sz w:val="22"/>
          </w:rPr>
          <w:fldChar w:fldCharType="begin"/>
        </w:r>
        <w:r w:rsidR="00FA341F" w:rsidRPr="00FA341F">
          <w:rPr>
            <w:noProof/>
            <w:webHidden/>
            <w:sz w:val="22"/>
          </w:rPr>
          <w:instrText xml:space="preserve"> PAGEREF _Toc471138243 \h </w:instrText>
        </w:r>
        <w:r w:rsidR="00FA341F" w:rsidRPr="00FA341F">
          <w:rPr>
            <w:noProof/>
            <w:webHidden/>
            <w:sz w:val="22"/>
          </w:rPr>
        </w:r>
        <w:r w:rsidR="00FA341F" w:rsidRPr="00FA341F">
          <w:rPr>
            <w:noProof/>
            <w:webHidden/>
            <w:sz w:val="22"/>
          </w:rPr>
          <w:fldChar w:fldCharType="separate"/>
        </w:r>
        <w:r>
          <w:rPr>
            <w:noProof/>
            <w:webHidden/>
            <w:sz w:val="22"/>
          </w:rPr>
          <w:t>9</w:t>
        </w:r>
        <w:r w:rsidR="00FA341F" w:rsidRPr="00FA341F">
          <w:rPr>
            <w:noProof/>
            <w:webHidden/>
            <w:sz w:val="22"/>
          </w:rPr>
          <w:fldChar w:fldCharType="end"/>
        </w:r>
      </w:hyperlink>
    </w:p>
    <w:p w:rsidR="00FA341F" w:rsidRPr="00FA341F" w:rsidRDefault="00A66A81">
      <w:pPr>
        <w:pStyle w:val="TableofFigures"/>
        <w:tabs>
          <w:tab w:val="right" w:leader="dot" w:pos="10070"/>
        </w:tabs>
        <w:rPr>
          <w:rFonts w:asciiTheme="minorHAnsi" w:eastAsiaTheme="minorEastAsia" w:hAnsiTheme="minorHAnsi" w:cstheme="minorBidi"/>
          <w:noProof/>
          <w:sz w:val="18"/>
          <w:szCs w:val="22"/>
        </w:rPr>
      </w:pPr>
      <w:hyperlink w:anchor="_Toc471138244" w:history="1">
        <w:r w:rsidR="00FA341F" w:rsidRPr="00FA341F">
          <w:rPr>
            <w:rStyle w:val="Hyperlink"/>
            <w:noProof/>
            <w:sz w:val="22"/>
          </w:rPr>
          <w:t>Table 3: Sachet AQL Control Strategy</w:t>
        </w:r>
        <w:r w:rsidR="00FA341F" w:rsidRPr="00FA341F">
          <w:rPr>
            <w:noProof/>
            <w:webHidden/>
            <w:sz w:val="22"/>
          </w:rPr>
          <w:tab/>
        </w:r>
        <w:r w:rsidR="00FA341F" w:rsidRPr="00FA341F">
          <w:rPr>
            <w:noProof/>
            <w:webHidden/>
            <w:sz w:val="22"/>
          </w:rPr>
          <w:fldChar w:fldCharType="begin"/>
        </w:r>
        <w:r w:rsidR="00FA341F" w:rsidRPr="00FA341F">
          <w:rPr>
            <w:noProof/>
            <w:webHidden/>
            <w:sz w:val="22"/>
          </w:rPr>
          <w:instrText xml:space="preserve"> PAGEREF _Toc471138244 \h </w:instrText>
        </w:r>
        <w:r w:rsidR="00FA341F" w:rsidRPr="00FA341F">
          <w:rPr>
            <w:noProof/>
            <w:webHidden/>
            <w:sz w:val="22"/>
          </w:rPr>
        </w:r>
        <w:r w:rsidR="00FA341F" w:rsidRPr="00FA341F">
          <w:rPr>
            <w:noProof/>
            <w:webHidden/>
            <w:sz w:val="22"/>
          </w:rPr>
          <w:fldChar w:fldCharType="separate"/>
        </w:r>
        <w:r>
          <w:rPr>
            <w:noProof/>
            <w:webHidden/>
            <w:sz w:val="22"/>
          </w:rPr>
          <w:t>11</w:t>
        </w:r>
        <w:r w:rsidR="00FA341F" w:rsidRPr="00FA341F">
          <w:rPr>
            <w:noProof/>
            <w:webHidden/>
            <w:sz w:val="22"/>
          </w:rPr>
          <w:fldChar w:fldCharType="end"/>
        </w:r>
      </w:hyperlink>
    </w:p>
    <w:p w:rsidR="00FA341F" w:rsidRPr="00FA341F" w:rsidRDefault="00A66A81">
      <w:pPr>
        <w:pStyle w:val="TableofFigures"/>
        <w:tabs>
          <w:tab w:val="right" w:leader="dot" w:pos="10070"/>
        </w:tabs>
        <w:rPr>
          <w:rFonts w:asciiTheme="minorHAnsi" w:eastAsiaTheme="minorEastAsia" w:hAnsiTheme="minorHAnsi" w:cstheme="minorBidi"/>
          <w:noProof/>
          <w:sz w:val="18"/>
          <w:szCs w:val="22"/>
        </w:rPr>
      </w:pPr>
      <w:hyperlink w:anchor="_Toc471138245" w:history="1">
        <w:r w:rsidR="00FA341F" w:rsidRPr="00FA341F">
          <w:rPr>
            <w:rStyle w:val="Hyperlink"/>
            <w:noProof/>
            <w:sz w:val="22"/>
          </w:rPr>
          <w:t>Table 4: Carton AQL Control Strategy</w:t>
        </w:r>
        <w:r w:rsidR="00FA341F" w:rsidRPr="00FA341F">
          <w:rPr>
            <w:noProof/>
            <w:webHidden/>
            <w:sz w:val="22"/>
          </w:rPr>
          <w:tab/>
        </w:r>
        <w:r w:rsidR="00FA341F" w:rsidRPr="00FA341F">
          <w:rPr>
            <w:noProof/>
            <w:webHidden/>
            <w:sz w:val="22"/>
          </w:rPr>
          <w:fldChar w:fldCharType="begin"/>
        </w:r>
        <w:r w:rsidR="00FA341F" w:rsidRPr="00FA341F">
          <w:rPr>
            <w:noProof/>
            <w:webHidden/>
            <w:sz w:val="22"/>
          </w:rPr>
          <w:instrText xml:space="preserve"> PAGEREF _Toc471138245 \h </w:instrText>
        </w:r>
        <w:r w:rsidR="00FA341F" w:rsidRPr="00FA341F">
          <w:rPr>
            <w:noProof/>
            <w:webHidden/>
            <w:sz w:val="22"/>
          </w:rPr>
        </w:r>
        <w:r w:rsidR="00FA341F" w:rsidRPr="00FA341F">
          <w:rPr>
            <w:noProof/>
            <w:webHidden/>
            <w:sz w:val="22"/>
          </w:rPr>
          <w:fldChar w:fldCharType="separate"/>
        </w:r>
        <w:r>
          <w:rPr>
            <w:noProof/>
            <w:webHidden/>
            <w:sz w:val="22"/>
          </w:rPr>
          <w:t>13</w:t>
        </w:r>
        <w:r w:rsidR="00FA341F" w:rsidRPr="00FA341F">
          <w:rPr>
            <w:noProof/>
            <w:webHidden/>
            <w:sz w:val="22"/>
          </w:rPr>
          <w:fldChar w:fldCharType="end"/>
        </w:r>
      </w:hyperlink>
    </w:p>
    <w:p w:rsidR="00774AFF" w:rsidRDefault="002C0750" w:rsidP="00912E69">
      <w:pPr>
        <w:rPr>
          <w:sz w:val="20"/>
        </w:rPr>
        <w:sectPr w:rsidR="00774AFF" w:rsidSect="00AA6687">
          <w:headerReference w:type="default" r:id="rId9"/>
          <w:pgSz w:w="12240" w:h="15840" w:code="1"/>
          <w:pgMar w:top="1440" w:right="1080" w:bottom="720" w:left="1080" w:header="720" w:footer="720" w:gutter="0"/>
          <w:cols w:space="708"/>
          <w:docGrid w:linePitch="381"/>
        </w:sectPr>
      </w:pPr>
      <w:r w:rsidRPr="00EB3DAC">
        <w:rPr>
          <w:sz w:val="22"/>
          <w:szCs w:val="22"/>
        </w:rPr>
        <w:fldChar w:fldCharType="end"/>
      </w:r>
    </w:p>
    <w:p w:rsidR="00BC42FB" w:rsidRPr="004446A8" w:rsidRDefault="003E021F" w:rsidP="00D03C13">
      <w:pPr>
        <w:pStyle w:val="Heading1"/>
        <w:numPr>
          <w:ilvl w:val="0"/>
          <w:numId w:val="6"/>
        </w:numPr>
        <w:ind w:left="0"/>
      </w:pPr>
      <w:bookmarkStart w:id="12" w:name="_Toc412031430"/>
      <w:bookmarkStart w:id="13" w:name="_Toc412118239"/>
      <w:bookmarkStart w:id="14" w:name="_Toc417999278"/>
      <w:bookmarkStart w:id="15" w:name="_Toc417999404"/>
      <w:bookmarkStart w:id="16" w:name="_Toc467075272"/>
      <w:bookmarkStart w:id="17" w:name="_Toc471138248"/>
      <w:r w:rsidRPr="004446A8">
        <w:lastRenderedPageBreak/>
        <w:t>Objective</w:t>
      </w:r>
      <w:bookmarkEnd w:id="12"/>
      <w:bookmarkEnd w:id="13"/>
      <w:bookmarkEnd w:id="14"/>
      <w:bookmarkEnd w:id="15"/>
      <w:bookmarkEnd w:id="16"/>
      <w:bookmarkEnd w:id="17"/>
    </w:p>
    <w:p w:rsidR="00554A64" w:rsidRPr="00840D2F" w:rsidRDefault="00C7514B" w:rsidP="00C7514B">
      <w:pPr>
        <w:pStyle w:val="BodyText"/>
        <w:spacing w:before="60" w:after="60"/>
        <w:rPr>
          <w:sz w:val="24"/>
          <w:szCs w:val="24"/>
        </w:rPr>
      </w:pPr>
      <w:bookmarkStart w:id="18" w:name="_Toc412031431"/>
      <w:bookmarkStart w:id="19" w:name="_Toc412118240"/>
      <w:bookmarkStart w:id="20" w:name="_Toc417999279"/>
      <w:bookmarkStart w:id="21" w:name="_Toc417999405"/>
      <w:bookmarkStart w:id="22" w:name="_Toc467075273"/>
      <w:r>
        <w:rPr>
          <w:sz w:val="24"/>
          <w:szCs w:val="24"/>
        </w:rPr>
        <w:t xml:space="preserve">The objective of this document is to identify the control strategy for </w:t>
      </w:r>
      <w:r w:rsidR="001F6B0C">
        <w:rPr>
          <w:sz w:val="24"/>
          <w:szCs w:val="24"/>
        </w:rPr>
        <w:t>mixing and packaging process</w:t>
      </w:r>
      <w:r w:rsidR="00AF305D">
        <w:rPr>
          <w:sz w:val="24"/>
          <w:szCs w:val="24"/>
        </w:rPr>
        <w:t xml:space="preserve"> parameters </w:t>
      </w:r>
      <w:r>
        <w:rPr>
          <w:sz w:val="24"/>
          <w:szCs w:val="24"/>
        </w:rPr>
        <w:t xml:space="preserve">for </w:t>
      </w:r>
      <w:proofErr w:type="spellStart"/>
      <w:r w:rsidRPr="00C7514B">
        <w:rPr>
          <w:sz w:val="24"/>
        </w:rPr>
        <w:t>Gelnique</w:t>
      </w:r>
      <w:proofErr w:type="spellEnd"/>
      <w:r w:rsidRPr="00C7514B">
        <w:rPr>
          <w:sz w:val="24"/>
        </w:rPr>
        <w:t>™ (Oxybutynin Chloride) Gel 10%</w:t>
      </w:r>
      <w:r>
        <w:rPr>
          <w:sz w:val="24"/>
        </w:rPr>
        <w:t>. The control strategy also addresses the controls in place to limit AQL defects in the finished drug product.</w:t>
      </w:r>
    </w:p>
    <w:p w:rsidR="00BC42FB" w:rsidRPr="009B5150" w:rsidRDefault="003E021F" w:rsidP="00D03C13">
      <w:pPr>
        <w:pStyle w:val="Heading1"/>
        <w:numPr>
          <w:ilvl w:val="0"/>
          <w:numId w:val="6"/>
        </w:numPr>
        <w:ind w:left="0"/>
      </w:pPr>
      <w:bookmarkStart w:id="23" w:name="_Toc471138249"/>
      <w:r w:rsidRPr="009B5150">
        <w:t>Scope</w:t>
      </w:r>
      <w:bookmarkEnd w:id="18"/>
      <w:bookmarkEnd w:id="19"/>
      <w:bookmarkEnd w:id="20"/>
      <w:bookmarkEnd w:id="21"/>
      <w:bookmarkEnd w:id="22"/>
      <w:bookmarkEnd w:id="23"/>
      <w:bookmarkEnd w:id="8"/>
      <w:bookmarkEnd w:id="7"/>
      <w:bookmarkEnd w:id="6"/>
      <w:bookmarkEnd w:id="5"/>
      <w:bookmarkEnd w:id="4"/>
      <w:bookmarkEnd w:id="3"/>
      <w:bookmarkEnd w:id="2"/>
      <w:bookmarkEnd w:id="1"/>
      <w:bookmarkEnd w:id="0"/>
    </w:p>
    <w:p w:rsidR="00DA5F2B" w:rsidRPr="009B1EF4" w:rsidRDefault="009B1EF4" w:rsidP="000F4B84">
      <w:pPr>
        <w:pStyle w:val="Normal2"/>
      </w:pPr>
      <w:r w:rsidRPr="009B1EF4">
        <w:t xml:space="preserve">This report covers </w:t>
      </w:r>
      <w:proofErr w:type="spellStart"/>
      <w:r w:rsidRPr="009B1EF4">
        <w:t>Gelnique</w:t>
      </w:r>
      <w:proofErr w:type="spellEnd"/>
      <w:r w:rsidRPr="009B1EF4">
        <w:t>™ (Oxybutynin Chloride) Gel 10% bulk gel and finished product sachet packaging configurations manufactured at Actavis Laboratories UT, Inc.:</w:t>
      </w:r>
    </w:p>
    <w:p w:rsidR="009B1EF4" w:rsidRDefault="009B1EF4" w:rsidP="00D03C13">
      <w:pPr>
        <w:pStyle w:val="ListParagraph"/>
        <w:numPr>
          <w:ilvl w:val="0"/>
          <w:numId w:val="4"/>
        </w:numPr>
        <w:ind w:left="360"/>
        <w:rPr>
          <w:sz w:val="24"/>
          <w:szCs w:val="24"/>
        </w:rPr>
      </w:pPr>
      <w:r w:rsidRPr="009B1EF4">
        <w:rPr>
          <w:sz w:val="24"/>
          <w:szCs w:val="24"/>
        </w:rPr>
        <w:t>Inter</w:t>
      </w:r>
      <w:r>
        <w:rPr>
          <w:sz w:val="24"/>
          <w:szCs w:val="24"/>
        </w:rPr>
        <w:t>mediate Bulk Gel</w:t>
      </w:r>
    </w:p>
    <w:p w:rsidR="009B1EF4" w:rsidRDefault="009B1EF4" w:rsidP="00D03C13">
      <w:pPr>
        <w:pStyle w:val="ListParagraph"/>
        <w:numPr>
          <w:ilvl w:val="1"/>
          <w:numId w:val="4"/>
        </w:numPr>
        <w:ind w:left="720"/>
        <w:rPr>
          <w:sz w:val="24"/>
          <w:szCs w:val="24"/>
        </w:rPr>
      </w:pPr>
      <w:r>
        <w:rPr>
          <w:sz w:val="24"/>
          <w:szCs w:val="24"/>
        </w:rPr>
        <w:t xml:space="preserve">Item # 175547 </w:t>
      </w:r>
      <w:r w:rsidRPr="004446A8">
        <w:rPr>
          <w:sz w:val="24"/>
        </w:rPr>
        <w:t xml:space="preserve">– </w:t>
      </w:r>
      <w:r>
        <w:rPr>
          <w:sz w:val="24"/>
          <w:szCs w:val="24"/>
        </w:rPr>
        <w:t>Oxybutynin Chloride Gel, 100 mg/g</w:t>
      </w:r>
    </w:p>
    <w:p w:rsidR="009B1EF4" w:rsidRDefault="009B1EF4" w:rsidP="00D03C13">
      <w:pPr>
        <w:pStyle w:val="ListParagraph"/>
        <w:numPr>
          <w:ilvl w:val="0"/>
          <w:numId w:val="4"/>
        </w:numPr>
        <w:ind w:left="360"/>
        <w:rPr>
          <w:sz w:val="24"/>
          <w:szCs w:val="24"/>
        </w:rPr>
      </w:pPr>
      <w:r>
        <w:rPr>
          <w:sz w:val="24"/>
          <w:szCs w:val="24"/>
        </w:rPr>
        <w:t>Finished Drug Product</w:t>
      </w:r>
    </w:p>
    <w:p w:rsidR="009B1EF4" w:rsidRPr="004446A8" w:rsidRDefault="009B1EF4" w:rsidP="00D03C13">
      <w:pPr>
        <w:pStyle w:val="BodyText"/>
        <w:numPr>
          <w:ilvl w:val="1"/>
          <w:numId w:val="4"/>
        </w:numPr>
        <w:spacing w:before="60" w:after="60"/>
        <w:ind w:left="720"/>
        <w:rPr>
          <w:sz w:val="24"/>
        </w:rPr>
      </w:pPr>
      <w:r w:rsidRPr="004446A8">
        <w:rPr>
          <w:sz w:val="24"/>
        </w:rPr>
        <w:t xml:space="preserve">Item 52544008430 – </w:t>
      </w:r>
      <w:proofErr w:type="spellStart"/>
      <w:r w:rsidRPr="004446A8">
        <w:rPr>
          <w:sz w:val="24"/>
        </w:rPr>
        <w:t>Gelnique</w:t>
      </w:r>
      <w:proofErr w:type="spellEnd"/>
      <w:r w:rsidRPr="004446A8">
        <w:rPr>
          <w:sz w:val="24"/>
        </w:rPr>
        <w:t xml:space="preserve"> Oxybutynin Chloride Gel, 10%, </w:t>
      </w:r>
      <w:proofErr w:type="spellStart"/>
      <w:r w:rsidRPr="004446A8">
        <w:rPr>
          <w:sz w:val="24"/>
        </w:rPr>
        <w:t>Ctn</w:t>
      </w:r>
      <w:proofErr w:type="spellEnd"/>
      <w:r w:rsidRPr="004446A8">
        <w:rPr>
          <w:sz w:val="24"/>
        </w:rPr>
        <w:t xml:space="preserve"> x 30 (US)</w:t>
      </w:r>
    </w:p>
    <w:p w:rsidR="009B1EF4" w:rsidRPr="004446A8" w:rsidRDefault="009B1EF4" w:rsidP="00D03C13">
      <w:pPr>
        <w:pStyle w:val="BodyText"/>
        <w:numPr>
          <w:ilvl w:val="1"/>
          <w:numId w:val="4"/>
        </w:numPr>
        <w:spacing w:before="60" w:after="60"/>
        <w:ind w:left="720"/>
        <w:rPr>
          <w:sz w:val="24"/>
        </w:rPr>
      </w:pPr>
      <w:r w:rsidRPr="004446A8">
        <w:rPr>
          <w:sz w:val="24"/>
        </w:rPr>
        <w:t xml:space="preserve">Item 52544008477 – </w:t>
      </w:r>
      <w:proofErr w:type="spellStart"/>
      <w:r w:rsidRPr="004446A8">
        <w:rPr>
          <w:sz w:val="24"/>
        </w:rPr>
        <w:t>Gelnique</w:t>
      </w:r>
      <w:proofErr w:type="spellEnd"/>
      <w:r w:rsidRPr="004446A8">
        <w:rPr>
          <w:sz w:val="24"/>
        </w:rPr>
        <w:t xml:space="preserve"> Oxybutynin Chloride Gel, 10%, </w:t>
      </w:r>
      <w:proofErr w:type="spellStart"/>
      <w:r w:rsidRPr="004446A8">
        <w:rPr>
          <w:sz w:val="24"/>
        </w:rPr>
        <w:t>Ctn</w:t>
      </w:r>
      <w:proofErr w:type="spellEnd"/>
      <w:r w:rsidRPr="004446A8">
        <w:rPr>
          <w:sz w:val="24"/>
        </w:rPr>
        <w:t xml:space="preserve"> x 7 (Sample, US)</w:t>
      </w:r>
    </w:p>
    <w:p w:rsidR="009B1EF4" w:rsidRPr="004446A8" w:rsidRDefault="009B1EF4" w:rsidP="00D03C13">
      <w:pPr>
        <w:pStyle w:val="BodyText"/>
        <w:numPr>
          <w:ilvl w:val="1"/>
          <w:numId w:val="4"/>
        </w:numPr>
        <w:spacing w:before="60" w:after="60"/>
        <w:ind w:left="720"/>
        <w:rPr>
          <w:sz w:val="24"/>
        </w:rPr>
      </w:pPr>
      <w:r w:rsidRPr="004446A8">
        <w:rPr>
          <w:sz w:val="24"/>
        </w:rPr>
        <w:t xml:space="preserve">Item 74028708430 – </w:t>
      </w:r>
      <w:proofErr w:type="spellStart"/>
      <w:r w:rsidRPr="004446A8">
        <w:rPr>
          <w:sz w:val="24"/>
        </w:rPr>
        <w:t>Gelnique</w:t>
      </w:r>
      <w:proofErr w:type="spellEnd"/>
      <w:r w:rsidRPr="004446A8">
        <w:rPr>
          <w:sz w:val="24"/>
        </w:rPr>
        <w:t xml:space="preserve"> Oxybutynin Chloride Gel, 10%, Carton x 30 (Canada)</w:t>
      </w:r>
    </w:p>
    <w:p w:rsidR="009B1EF4" w:rsidRPr="004446A8" w:rsidRDefault="009B1EF4" w:rsidP="00D03C13">
      <w:pPr>
        <w:pStyle w:val="BodyText"/>
        <w:numPr>
          <w:ilvl w:val="1"/>
          <w:numId w:val="4"/>
        </w:numPr>
        <w:spacing w:before="60" w:after="0"/>
        <w:ind w:left="720"/>
        <w:rPr>
          <w:sz w:val="24"/>
        </w:rPr>
      </w:pPr>
      <w:r w:rsidRPr="004446A8">
        <w:rPr>
          <w:sz w:val="24"/>
        </w:rPr>
        <w:t xml:space="preserve">Item 74028708477 – </w:t>
      </w:r>
      <w:proofErr w:type="spellStart"/>
      <w:r w:rsidRPr="004446A8">
        <w:rPr>
          <w:sz w:val="24"/>
        </w:rPr>
        <w:t>Gelnique</w:t>
      </w:r>
      <w:proofErr w:type="spellEnd"/>
      <w:r w:rsidRPr="004446A8">
        <w:rPr>
          <w:sz w:val="24"/>
        </w:rPr>
        <w:t xml:space="preserve"> Oxybutynin Chloride Gel, 10%, Carton x 7, Sample (Canada)</w:t>
      </w:r>
    </w:p>
    <w:p w:rsidR="00BC42FB" w:rsidRPr="009B5150" w:rsidRDefault="009B1EF4" w:rsidP="00D03C13">
      <w:pPr>
        <w:pStyle w:val="Heading1"/>
        <w:numPr>
          <w:ilvl w:val="0"/>
          <w:numId w:val="6"/>
        </w:numPr>
        <w:ind w:left="0"/>
      </w:pPr>
      <w:bookmarkStart w:id="24" w:name="_Toc471138250"/>
      <w:bookmarkEnd w:id="11"/>
      <w:bookmarkEnd w:id="10"/>
      <w:bookmarkEnd w:id="9"/>
      <w:r w:rsidRPr="009B5150">
        <w:t>Definitions</w:t>
      </w:r>
      <w:bookmarkEnd w:id="24"/>
    </w:p>
    <w:p w:rsidR="00C7514B" w:rsidRPr="00C7514B" w:rsidRDefault="00C7514B" w:rsidP="00C7514B">
      <w:pPr>
        <w:pStyle w:val="BodyText"/>
        <w:keepNext/>
        <w:keepLines/>
        <w:numPr>
          <w:ilvl w:val="0"/>
          <w:numId w:val="2"/>
        </w:numPr>
        <w:spacing w:before="120" w:after="0"/>
        <w:ind w:left="360"/>
        <w:rPr>
          <w:b/>
          <w:sz w:val="24"/>
        </w:rPr>
      </w:pPr>
      <w:r w:rsidRPr="00C7514B">
        <w:rPr>
          <w:b/>
          <w:sz w:val="24"/>
        </w:rPr>
        <w:t>Critical Quality Attribute (CQA):</w:t>
      </w:r>
    </w:p>
    <w:p w:rsidR="00C7514B" w:rsidRPr="00F74A11" w:rsidRDefault="00C7514B" w:rsidP="00C7514B">
      <w:pPr>
        <w:pStyle w:val="BodyText"/>
        <w:ind w:left="360"/>
        <w:rPr>
          <w:sz w:val="24"/>
          <w:szCs w:val="24"/>
        </w:rPr>
      </w:pPr>
      <w:proofErr w:type="gramStart"/>
      <w:r w:rsidRPr="00F74A11">
        <w:rPr>
          <w:sz w:val="24"/>
          <w:szCs w:val="24"/>
        </w:rPr>
        <w:t>A physical, chemical, biological, or microbiological property or characteristic that should be within an appropriate limit, range or distribution to ensure the desired product quality.</w:t>
      </w:r>
      <w:proofErr w:type="gramEnd"/>
    </w:p>
    <w:p w:rsidR="00C7514B" w:rsidRPr="00C7514B" w:rsidRDefault="00C7514B" w:rsidP="00C7514B">
      <w:pPr>
        <w:pStyle w:val="BodyText"/>
        <w:keepNext/>
        <w:keepLines/>
        <w:numPr>
          <w:ilvl w:val="0"/>
          <w:numId w:val="2"/>
        </w:numPr>
        <w:spacing w:before="120" w:after="0"/>
        <w:ind w:left="360"/>
        <w:rPr>
          <w:b/>
          <w:sz w:val="24"/>
        </w:rPr>
      </w:pPr>
      <w:r w:rsidRPr="00C7514B">
        <w:rPr>
          <w:b/>
          <w:sz w:val="24"/>
        </w:rPr>
        <w:t>Critical Process Parameter (CPP):</w:t>
      </w:r>
    </w:p>
    <w:p w:rsidR="00C7514B" w:rsidRPr="00F74A11" w:rsidRDefault="00C7514B" w:rsidP="00C7514B">
      <w:pPr>
        <w:pStyle w:val="BodyText"/>
        <w:ind w:left="360"/>
        <w:rPr>
          <w:sz w:val="24"/>
          <w:szCs w:val="24"/>
        </w:rPr>
      </w:pPr>
      <w:r w:rsidRPr="00F74A11">
        <w:rPr>
          <w:sz w:val="24"/>
          <w:szCs w:val="24"/>
        </w:rPr>
        <w:t xml:space="preserve">A process parameter that is known to affect a Critical Quality Attribute (CQA) and must be controlled </w:t>
      </w:r>
      <w:proofErr w:type="gramStart"/>
      <w:r w:rsidRPr="00F74A11">
        <w:rPr>
          <w:sz w:val="24"/>
          <w:szCs w:val="24"/>
        </w:rPr>
        <w:t>within a predetermined criteria</w:t>
      </w:r>
      <w:proofErr w:type="gramEnd"/>
      <w:r w:rsidRPr="00F74A11">
        <w:rPr>
          <w:sz w:val="24"/>
          <w:szCs w:val="24"/>
        </w:rPr>
        <w:t xml:space="preserve"> to ensure that an intermediate, drug product, or material will meet its quality specifications.</w:t>
      </w:r>
    </w:p>
    <w:p w:rsidR="00C7514B" w:rsidRPr="00C7514B" w:rsidRDefault="00C7514B" w:rsidP="00C7514B">
      <w:pPr>
        <w:pStyle w:val="BodyText"/>
        <w:keepNext/>
        <w:keepLines/>
        <w:numPr>
          <w:ilvl w:val="0"/>
          <w:numId w:val="2"/>
        </w:numPr>
        <w:spacing w:before="120" w:after="0"/>
        <w:ind w:left="360"/>
        <w:rPr>
          <w:b/>
          <w:sz w:val="24"/>
        </w:rPr>
      </w:pPr>
      <w:r w:rsidRPr="00C7514B">
        <w:rPr>
          <w:b/>
          <w:sz w:val="24"/>
        </w:rPr>
        <w:t>In-Process Controls (IPCs):</w:t>
      </w:r>
    </w:p>
    <w:p w:rsidR="00C7514B" w:rsidRPr="00F74A11" w:rsidRDefault="00C7514B" w:rsidP="00C7514B">
      <w:pPr>
        <w:pStyle w:val="BodyText"/>
        <w:ind w:left="360"/>
        <w:rPr>
          <w:sz w:val="24"/>
          <w:szCs w:val="24"/>
        </w:rPr>
      </w:pPr>
      <w:proofErr w:type="gramStart"/>
      <w:r w:rsidRPr="00F74A11">
        <w:rPr>
          <w:sz w:val="24"/>
          <w:szCs w:val="24"/>
        </w:rPr>
        <w:t>Tools to maintain Critical Process Parameters (CPPs) within pre-established ranges for steps that require repetitive execution to produce product that meets its quality specifications.</w:t>
      </w:r>
      <w:proofErr w:type="gramEnd"/>
      <w:r w:rsidRPr="00F74A11">
        <w:rPr>
          <w:sz w:val="24"/>
          <w:szCs w:val="24"/>
        </w:rPr>
        <w:t xml:space="preserve">  </w:t>
      </w:r>
    </w:p>
    <w:p w:rsidR="00C7514B" w:rsidRPr="00C7514B" w:rsidRDefault="00C7514B" w:rsidP="00C7514B">
      <w:pPr>
        <w:pStyle w:val="BodyText"/>
        <w:keepNext/>
        <w:keepLines/>
        <w:numPr>
          <w:ilvl w:val="0"/>
          <w:numId w:val="2"/>
        </w:numPr>
        <w:spacing w:before="120" w:after="0"/>
        <w:ind w:left="360"/>
        <w:rPr>
          <w:b/>
          <w:sz w:val="24"/>
        </w:rPr>
      </w:pPr>
      <w:r w:rsidRPr="00C7514B">
        <w:rPr>
          <w:b/>
          <w:sz w:val="24"/>
        </w:rPr>
        <w:t>Acceptable Quality Levels (AQLs):</w:t>
      </w:r>
    </w:p>
    <w:p w:rsidR="00C7514B" w:rsidRDefault="00C7514B" w:rsidP="00C7514B">
      <w:pPr>
        <w:pStyle w:val="BodyText"/>
        <w:ind w:left="360"/>
        <w:rPr>
          <w:sz w:val="24"/>
          <w:szCs w:val="24"/>
        </w:rPr>
      </w:pPr>
      <w:r w:rsidRPr="00F74A11">
        <w:rPr>
          <w:sz w:val="24"/>
          <w:szCs w:val="24"/>
        </w:rPr>
        <w:t xml:space="preserve">The acceptable quality </w:t>
      </w:r>
      <w:proofErr w:type="gramStart"/>
      <w:r w:rsidRPr="00F74A11">
        <w:rPr>
          <w:sz w:val="24"/>
          <w:szCs w:val="24"/>
        </w:rPr>
        <w:t>level, also known as acceptance quality limit, are</w:t>
      </w:r>
      <w:proofErr w:type="gramEnd"/>
      <w:r w:rsidRPr="00F74A11">
        <w:rPr>
          <w:sz w:val="24"/>
          <w:szCs w:val="24"/>
        </w:rPr>
        <w:t xml:space="preserve"> established sampling plans and procedures for inspection of </w:t>
      </w:r>
      <w:r>
        <w:rPr>
          <w:sz w:val="24"/>
          <w:szCs w:val="24"/>
        </w:rPr>
        <w:t>specific product attributes.</w:t>
      </w:r>
      <w:r w:rsidRPr="00F74A11">
        <w:rPr>
          <w:sz w:val="24"/>
          <w:szCs w:val="24"/>
        </w:rPr>
        <w:t xml:space="preserve"> The AQL sampling plans include acceptance criteria based on the criticality of the product attribute.</w:t>
      </w:r>
    </w:p>
    <w:p w:rsidR="00C7514B" w:rsidRPr="00C7514B" w:rsidRDefault="00C7514B" w:rsidP="00C7514B">
      <w:pPr>
        <w:pStyle w:val="BodyText"/>
        <w:keepNext/>
        <w:keepLines/>
        <w:numPr>
          <w:ilvl w:val="0"/>
          <w:numId w:val="2"/>
        </w:numPr>
        <w:spacing w:before="120" w:after="0"/>
        <w:ind w:left="360"/>
        <w:rPr>
          <w:b/>
          <w:sz w:val="24"/>
        </w:rPr>
      </w:pPr>
      <w:r w:rsidRPr="00C7514B">
        <w:rPr>
          <w:b/>
          <w:sz w:val="24"/>
        </w:rPr>
        <w:t>Control Strategy:</w:t>
      </w:r>
    </w:p>
    <w:p w:rsidR="00C7514B" w:rsidRPr="00F74A11" w:rsidRDefault="00C7514B" w:rsidP="00C7514B">
      <w:pPr>
        <w:pStyle w:val="BodyText"/>
        <w:ind w:left="360"/>
        <w:rPr>
          <w:sz w:val="24"/>
          <w:szCs w:val="24"/>
        </w:rPr>
      </w:pPr>
      <w:r w:rsidRPr="00F74A11">
        <w:rPr>
          <w:sz w:val="24"/>
          <w:szCs w:val="24"/>
        </w:rPr>
        <w:t xml:space="preserve">Planned set of controls, derived from current product and process understanding, which ensures process performance and product quality.  The controls may include parameters and attributes related to drug substance and drug product materials and components, facility and equipment </w:t>
      </w:r>
      <w:r w:rsidRPr="00F74A11">
        <w:rPr>
          <w:sz w:val="24"/>
          <w:szCs w:val="24"/>
        </w:rPr>
        <w:lastRenderedPageBreak/>
        <w:t>operating conditions, in-process controls (IPCs), finished product specifications and test methods, and the frequency of control monitoring.</w:t>
      </w:r>
    </w:p>
    <w:p w:rsidR="00C7514B" w:rsidRPr="00C7514B" w:rsidRDefault="00C7514B" w:rsidP="00C7514B">
      <w:pPr>
        <w:pStyle w:val="Heading1"/>
        <w:numPr>
          <w:ilvl w:val="0"/>
          <w:numId w:val="6"/>
        </w:numPr>
        <w:ind w:left="0"/>
        <w:rPr>
          <w:b w:val="0"/>
        </w:rPr>
      </w:pPr>
      <w:bookmarkStart w:id="25" w:name="_Toc471138251"/>
      <w:r w:rsidRPr="00C7514B">
        <w:rPr>
          <w:b w:val="0"/>
        </w:rPr>
        <w:t>Control Strategy</w:t>
      </w:r>
      <w:bookmarkEnd w:id="25"/>
    </w:p>
    <w:p w:rsidR="007E560D" w:rsidRPr="007E560D" w:rsidRDefault="007E560D" w:rsidP="007E560D">
      <w:pPr>
        <w:spacing w:after="200"/>
        <w:rPr>
          <w:sz w:val="24"/>
          <w:szCs w:val="24"/>
        </w:rPr>
        <w:sectPr w:rsidR="007E560D" w:rsidRPr="007E560D" w:rsidSect="005830DE">
          <w:headerReference w:type="default" r:id="rId10"/>
          <w:pgSz w:w="12240" w:h="15840" w:code="1"/>
          <w:pgMar w:top="1440" w:right="1080" w:bottom="1440" w:left="1080" w:header="720" w:footer="432" w:gutter="0"/>
          <w:cols w:space="708"/>
          <w:docGrid w:linePitch="381"/>
        </w:sectPr>
      </w:pPr>
      <w:bookmarkStart w:id="26" w:name="_Toc412031443"/>
      <w:bookmarkStart w:id="27" w:name="_Toc412118252"/>
      <w:bookmarkStart w:id="28" w:name="_Toc417999283"/>
      <w:bookmarkStart w:id="29" w:name="_Toc417999414"/>
      <w:bookmarkStart w:id="30" w:name="_Toc467075282"/>
      <w:r w:rsidRPr="007E560D">
        <w:rPr>
          <w:sz w:val="24"/>
          <w:szCs w:val="24"/>
        </w:rPr>
        <w:t xml:space="preserve">The control strategies for </w:t>
      </w:r>
      <w:r w:rsidR="001F6B0C">
        <w:rPr>
          <w:sz w:val="24"/>
          <w:szCs w:val="24"/>
        </w:rPr>
        <w:t xml:space="preserve">mixing and packaging process </w:t>
      </w:r>
      <w:r w:rsidR="002D7AEC">
        <w:rPr>
          <w:sz w:val="24"/>
          <w:szCs w:val="24"/>
        </w:rPr>
        <w:t>parameters</w:t>
      </w:r>
      <w:r w:rsidR="002D7AEC" w:rsidRPr="007E560D">
        <w:rPr>
          <w:sz w:val="24"/>
          <w:szCs w:val="24"/>
        </w:rPr>
        <w:t xml:space="preserve"> are</w:t>
      </w:r>
      <w:r w:rsidRPr="007E560D">
        <w:rPr>
          <w:sz w:val="24"/>
          <w:szCs w:val="24"/>
        </w:rPr>
        <w:t xml:space="preserve"> addressed in this section. Additionally, control strategies are in place to prevent the generation of a nonconformance and detect visual defects.   </w:t>
      </w:r>
    </w:p>
    <w:tbl>
      <w:tblPr>
        <w:tblW w:w="5056" w:type="pct"/>
        <w:jc w:val="center"/>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351"/>
        <w:gridCol w:w="1812"/>
        <w:gridCol w:w="2790"/>
        <w:gridCol w:w="3960"/>
        <w:gridCol w:w="4153"/>
      </w:tblGrid>
      <w:tr w:rsidR="008A4247" w:rsidRPr="005A6077" w:rsidTr="00EF346F">
        <w:trPr>
          <w:cantSplit/>
          <w:trHeight w:val="360"/>
          <w:tblHeader/>
          <w:jc w:val="center"/>
        </w:trPr>
        <w:tc>
          <w:tcPr>
            <w:tcW w:w="14066" w:type="dxa"/>
            <w:gridSpan w:val="5"/>
            <w:tcBorders>
              <w:top w:val="nil"/>
              <w:left w:val="nil"/>
              <w:right w:val="nil"/>
            </w:tcBorders>
          </w:tcPr>
          <w:p w:rsidR="008A4247" w:rsidRDefault="008A4247" w:rsidP="005830DE">
            <w:pPr>
              <w:jc w:val="center"/>
              <w:rPr>
                <w:b/>
                <w:sz w:val="20"/>
              </w:rPr>
            </w:pPr>
            <w:bookmarkStart w:id="31" w:name="_Toc471138242"/>
            <w:r w:rsidRPr="005A6077">
              <w:rPr>
                <w:b/>
                <w:sz w:val="20"/>
              </w:rPr>
              <w:lastRenderedPageBreak/>
              <w:t xml:space="preserve">Table </w:t>
            </w:r>
            <w:r w:rsidRPr="005A6077">
              <w:rPr>
                <w:b/>
                <w:sz w:val="20"/>
              </w:rPr>
              <w:fldChar w:fldCharType="begin"/>
            </w:r>
            <w:r w:rsidRPr="005A6077">
              <w:rPr>
                <w:b/>
                <w:sz w:val="20"/>
              </w:rPr>
              <w:instrText xml:space="preserve"> SEQ Table \* ARABIC </w:instrText>
            </w:r>
            <w:r w:rsidRPr="005A6077">
              <w:rPr>
                <w:b/>
                <w:sz w:val="20"/>
              </w:rPr>
              <w:fldChar w:fldCharType="separate"/>
            </w:r>
            <w:r w:rsidR="00A66A81">
              <w:rPr>
                <w:b/>
                <w:noProof/>
                <w:sz w:val="20"/>
              </w:rPr>
              <w:t>1</w:t>
            </w:r>
            <w:r w:rsidRPr="005A6077">
              <w:rPr>
                <w:b/>
                <w:sz w:val="20"/>
              </w:rPr>
              <w:fldChar w:fldCharType="end"/>
            </w:r>
            <w:r w:rsidRPr="005A6077">
              <w:rPr>
                <w:b/>
                <w:sz w:val="20"/>
              </w:rPr>
              <w:t xml:space="preserve">: Control Strategy of Critical Process Parameters for Mixing Process; Oxybutynin Chloride Gel, 100 mg/g </w:t>
            </w:r>
          </w:p>
          <w:p w:rsidR="008A4247" w:rsidRPr="005A6077" w:rsidRDefault="008A4247" w:rsidP="005830DE">
            <w:pPr>
              <w:jc w:val="center"/>
              <w:rPr>
                <w:b/>
                <w:sz w:val="20"/>
              </w:rPr>
            </w:pPr>
            <w:r w:rsidRPr="005A6077">
              <w:rPr>
                <w:b/>
                <w:sz w:val="20"/>
              </w:rPr>
              <w:t>(</w:t>
            </w:r>
            <w:r>
              <w:rPr>
                <w:b/>
                <w:sz w:val="20"/>
              </w:rPr>
              <w:t xml:space="preserve">Batch Record #: </w:t>
            </w:r>
            <w:r w:rsidRPr="005A6077">
              <w:rPr>
                <w:b/>
                <w:sz w:val="20"/>
                <w:szCs w:val="24"/>
              </w:rPr>
              <w:t>MPR-0505)</w:t>
            </w:r>
            <w:bookmarkEnd w:id="31"/>
          </w:p>
        </w:tc>
      </w:tr>
      <w:tr w:rsidR="00400A81" w:rsidRPr="005A6077" w:rsidTr="005D26D7">
        <w:trPr>
          <w:cantSplit/>
          <w:trHeight w:val="360"/>
          <w:tblHeader/>
          <w:jc w:val="center"/>
        </w:trPr>
        <w:tc>
          <w:tcPr>
            <w:tcW w:w="1351" w:type="dxa"/>
            <w:shd w:val="clear" w:color="auto" w:fill="auto"/>
            <w:vAlign w:val="center"/>
          </w:tcPr>
          <w:p w:rsidR="008A4247" w:rsidRPr="005A6077" w:rsidRDefault="008A4247" w:rsidP="005830DE">
            <w:pPr>
              <w:jc w:val="center"/>
              <w:rPr>
                <w:b/>
              </w:rPr>
            </w:pPr>
            <w:r w:rsidRPr="005A6077">
              <w:rPr>
                <w:b/>
                <w:sz w:val="20"/>
              </w:rPr>
              <w:t>Batch Record Step(s)</w:t>
            </w:r>
          </w:p>
        </w:tc>
        <w:tc>
          <w:tcPr>
            <w:tcW w:w="1812" w:type="dxa"/>
            <w:shd w:val="clear" w:color="auto" w:fill="auto"/>
            <w:vAlign w:val="center"/>
          </w:tcPr>
          <w:p w:rsidR="008A4247" w:rsidRDefault="008A4247" w:rsidP="005830DE">
            <w:pPr>
              <w:jc w:val="center"/>
              <w:rPr>
                <w:b/>
                <w:sz w:val="20"/>
              </w:rPr>
            </w:pPr>
            <w:r w:rsidRPr="005A6077">
              <w:rPr>
                <w:b/>
                <w:sz w:val="20"/>
              </w:rPr>
              <w:t>Process</w:t>
            </w:r>
          </w:p>
          <w:p w:rsidR="008A4247" w:rsidRPr="005A6077" w:rsidRDefault="008A4247" w:rsidP="005830DE">
            <w:pPr>
              <w:jc w:val="center"/>
              <w:rPr>
                <w:b/>
                <w:sz w:val="20"/>
              </w:rPr>
            </w:pPr>
            <w:r>
              <w:rPr>
                <w:b/>
                <w:sz w:val="20"/>
              </w:rPr>
              <w:t>Step(s)</w:t>
            </w:r>
          </w:p>
        </w:tc>
        <w:tc>
          <w:tcPr>
            <w:tcW w:w="2790" w:type="dxa"/>
            <w:vAlign w:val="center"/>
          </w:tcPr>
          <w:p w:rsidR="008A4247" w:rsidRPr="005A6077" w:rsidDel="008A4247" w:rsidRDefault="008A4247">
            <w:pPr>
              <w:jc w:val="center"/>
              <w:rPr>
                <w:b/>
                <w:sz w:val="20"/>
              </w:rPr>
            </w:pPr>
            <w:r>
              <w:rPr>
                <w:b/>
                <w:sz w:val="20"/>
              </w:rPr>
              <w:t>Process Parameters</w:t>
            </w:r>
          </w:p>
        </w:tc>
        <w:tc>
          <w:tcPr>
            <w:tcW w:w="3960" w:type="dxa"/>
            <w:shd w:val="clear" w:color="auto" w:fill="auto"/>
            <w:vAlign w:val="center"/>
          </w:tcPr>
          <w:p w:rsidR="008A4247" w:rsidRPr="005A6077" w:rsidRDefault="008A4247">
            <w:pPr>
              <w:jc w:val="center"/>
              <w:rPr>
                <w:b/>
              </w:rPr>
            </w:pPr>
            <w:r>
              <w:rPr>
                <w:b/>
                <w:sz w:val="20"/>
              </w:rPr>
              <w:t>Rationale</w:t>
            </w:r>
          </w:p>
        </w:tc>
        <w:tc>
          <w:tcPr>
            <w:tcW w:w="4153" w:type="dxa"/>
            <w:shd w:val="clear" w:color="auto" w:fill="auto"/>
            <w:vAlign w:val="center"/>
          </w:tcPr>
          <w:p w:rsidR="008A4247" w:rsidRPr="005A6077" w:rsidRDefault="008A4247" w:rsidP="005830DE">
            <w:pPr>
              <w:jc w:val="center"/>
              <w:rPr>
                <w:b/>
                <w:sz w:val="20"/>
              </w:rPr>
            </w:pPr>
            <w:r w:rsidRPr="005A6077">
              <w:rPr>
                <w:b/>
                <w:sz w:val="20"/>
              </w:rPr>
              <w:t>In-Process Controls and Control Strategy</w:t>
            </w:r>
          </w:p>
        </w:tc>
      </w:tr>
      <w:tr w:rsidR="00B81BA4" w:rsidRPr="00B81BA4" w:rsidTr="00EF346F">
        <w:trPr>
          <w:cantSplit/>
          <w:trHeight w:val="360"/>
          <w:jc w:val="center"/>
        </w:trPr>
        <w:tc>
          <w:tcPr>
            <w:tcW w:w="14066" w:type="dxa"/>
            <w:gridSpan w:val="5"/>
            <w:shd w:val="clear" w:color="auto" w:fill="auto"/>
            <w:vAlign w:val="center"/>
          </w:tcPr>
          <w:p w:rsidR="00B81BA4" w:rsidRPr="00EF346F" w:rsidRDefault="003D7399" w:rsidP="00EF346F">
            <w:pPr>
              <w:keepNext/>
              <w:ind w:left="-18"/>
              <w:jc w:val="center"/>
              <w:rPr>
                <w:b/>
                <w:sz w:val="20"/>
              </w:rPr>
            </w:pPr>
            <w:r>
              <w:rPr>
                <w:b/>
                <w:sz w:val="20"/>
              </w:rPr>
              <w:t>Addition of sodium hydroxide side phase into main phase</w:t>
            </w:r>
          </w:p>
        </w:tc>
      </w:tr>
      <w:tr w:rsidR="00EF346F" w:rsidRPr="005A6077" w:rsidTr="005D26D7">
        <w:trPr>
          <w:cantSplit/>
          <w:trHeight w:val="807"/>
          <w:jc w:val="center"/>
        </w:trPr>
        <w:tc>
          <w:tcPr>
            <w:tcW w:w="1351" w:type="dxa"/>
            <w:vMerge w:val="restart"/>
            <w:shd w:val="clear" w:color="auto" w:fill="auto"/>
            <w:vAlign w:val="center"/>
          </w:tcPr>
          <w:p w:rsidR="00EA46F3" w:rsidRPr="005A6077" w:rsidRDefault="00EA46F3" w:rsidP="0089172C">
            <w:pPr>
              <w:jc w:val="center"/>
              <w:rPr>
                <w:sz w:val="20"/>
                <w:szCs w:val="24"/>
              </w:rPr>
            </w:pPr>
            <w:r w:rsidRPr="005A6077">
              <w:rPr>
                <w:sz w:val="20"/>
                <w:szCs w:val="24"/>
              </w:rPr>
              <w:t>Section C:</w:t>
            </w:r>
          </w:p>
          <w:p w:rsidR="00EA46F3" w:rsidRPr="005A6077" w:rsidRDefault="00EA46F3" w:rsidP="00EF346F">
            <w:pPr>
              <w:jc w:val="center"/>
              <w:rPr>
                <w:sz w:val="20"/>
                <w:szCs w:val="24"/>
              </w:rPr>
            </w:pPr>
            <w:r w:rsidRPr="005A6077">
              <w:rPr>
                <w:sz w:val="20"/>
                <w:szCs w:val="24"/>
              </w:rPr>
              <w:t xml:space="preserve">Step </w:t>
            </w:r>
            <w:r>
              <w:rPr>
                <w:sz w:val="20"/>
                <w:szCs w:val="24"/>
              </w:rPr>
              <w:t>4 – 6</w:t>
            </w:r>
          </w:p>
        </w:tc>
        <w:tc>
          <w:tcPr>
            <w:tcW w:w="1812" w:type="dxa"/>
            <w:shd w:val="clear" w:color="auto" w:fill="auto"/>
            <w:vAlign w:val="center"/>
          </w:tcPr>
          <w:p w:rsidR="00EA46F3" w:rsidRPr="005A6077" w:rsidDel="00B81BA4" w:rsidRDefault="00EA46F3" w:rsidP="005830DE">
            <w:pPr>
              <w:jc w:val="center"/>
              <w:rPr>
                <w:sz w:val="20"/>
                <w:szCs w:val="24"/>
              </w:rPr>
            </w:pPr>
            <w:r>
              <w:rPr>
                <w:sz w:val="20"/>
                <w:szCs w:val="24"/>
              </w:rPr>
              <w:t>Addition of Purified Water</w:t>
            </w:r>
          </w:p>
        </w:tc>
        <w:tc>
          <w:tcPr>
            <w:tcW w:w="2790" w:type="dxa"/>
            <w:vMerge w:val="restart"/>
            <w:vAlign w:val="center"/>
          </w:tcPr>
          <w:p w:rsidR="00EA46F3" w:rsidRPr="005A6077" w:rsidRDefault="00EA46F3" w:rsidP="00EF346F">
            <w:pPr>
              <w:keepNext/>
              <w:spacing w:line="276" w:lineRule="auto"/>
              <w:rPr>
                <w:sz w:val="20"/>
              </w:rPr>
            </w:pPr>
            <w:r>
              <w:rPr>
                <w:sz w:val="20"/>
              </w:rPr>
              <w:t>N/A</w:t>
            </w:r>
          </w:p>
        </w:tc>
        <w:tc>
          <w:tcPr>
            <w:tcW w:w="3960" w:type="dxa"/>
            <w:vMerge w:val="restart"/>
            <w:shd w:val="clear" w:color="auto" w:fill="auto"/>
            <w:vAlign w:val="center"/>
          </w:tcPr>
          <w:p w:rsidR="00EA46F3" w:rsidRPr="00CE5200" w:rsidRDefault="00EA46F3" w:rsidP="00EF346F">
            <w:pPr>
              <w:keepNext/>
              <w:spacing w:line="276" w:lineRule="auto"/>
              <w:rPr>
                <w:sz w:val="20"/>
              </w:rPr>
            </w:pPr>
            <w:r w:rsidRPr="00CE5200">
              <w:rPr>
                <w:sz w:val="20"/>
              </w:rPr>
              <w:t>The purpose of this mixing step is solubilize sodium hydroxide in purified and set it aside until neutralization step (</w:t>
            </w:r>
            <w:r w:rsidRPr="00CE5200">
              <w:rPr>
                <w:b/>
                <w:sz w:val="20"/>
              </w:rPr>
              <w:t>step # 26</w:t>
            </w:r>
            <w:r w:rsidRPr="00CE5200">
              <w:rPr>
                <w:sz w:val="20"/>
              </w:rPr>
              <w:t>) of the gelling agent.  The mixing must be sufficient to solubilize sodium hydroxide in purified.</w:t>
            </w:r>
          </w:p>
          <w:p w:rsidR="00EA46F3" w:rsidRPr="00EF346F" w:rsidRDefault="00EA46F3" w:rsidP="00EF346F">
            <w:pPr>
              <w:keepNext/>
              <w:spacing w:line="276" w:lineRule="auto"/>
              <w:rPr>
                <w:sz w:val="20"/>
              </w:rPr>
            </w:pPr>
          </w:p>
          <w:p w:rsidR="00EA46F3" w:rsidRDefault="00EA46F3" w:rsidP="00EF346F">
            <w:pPr>
              <w:rPr>
                <w:sz w:val="20"/>
              </w:rPr>
            </w:pPr>
            <w:r>
              <w:rPr>
                <w:sz w:val="20"/>
              </w:rPr>
              <w:t>T</w:t>
            </w:r>
            <w:r w:rsidRPr="00EF346F">
              <w:rPr>
                <w:sz w:val="20"/>
              </w:rPr>
              <w:t xml:space="preserve">he blade speeds and mix time ranges were proven effective through </w:t>
            </w:r>
            <w:r>
              <w:rPr>
                <w:sz w:val="20"/>
              </w:rPr>
              <w:t>s</w:t>
            </w:r>
            <w:r w:rsidRPr="00EF346F">
              <w:rPr>
                <w:sz w:val="20"/>
              </w:rPr>
              <w:t xml:space="preserve">tage </w:t>
            </w:r>
            <w:r>
              <w:rPr>
                <w:sz w:val="20"/>
              </w:rPr>
              <w:t>I and stage II validation</w:t>
            </w:r>
            <w:r w:rsidRPr="00EF346F">
              <w:rPr>
                <w:sz w:val="20"/>
              </w:rPr>
              <w:t xml:space="preserve"> (see</w:t>
            </w:r>
            <w:r>
              <w:rPr>
                <w:sz w:val="20"/>
              </w:rPr>
              <w:t xml:space="preserve"> </w:t>
            </w:r>
            <w:r w:rsidRPr="00CE5200">
              <w:rPr>
                <w:b/>
                <w:sz w:val="20"/>
              </w:rPr>
              <w:t>M-0014-07</w:t>
            </w:r>
            <w:r>
              <w:rPr>
                <w:sz w:val="20"/>
              </w:rPr>
              <w:t xml:space="preserve"> and</w:t>
            </w:r>
            <w:r w:rsidRPr="00EF346F">
              <w:rPr>
                <w:sz w:val="20"/>
              </w:rPr>
              <w:t xml:space="preserve"> </w:t>
            </w:r>
            <w:r w:rsidRPr="00CE5200">
              <w:rPr>
                <w:b/>
                <w:sz w:val="20"/>
              </w:rPr>
              <w:t>M-0030-07</w:t>
            </w:r>
            <w:r w:rsidRPr="00EF346F">
              <w:rPr>
                <w:sz w:val="20"/>
              </w:rPr>
              <w:t xml:space="preserve">).  All of the batches produced were smooth, well-dispersed gel, indicating effective gelling agent dispersion. </w:t>
            </w:r>
          </w:p>
          <w:p w:rsidR="00400A81" w:rsidRDefault="00400A81" w:rsidP="00EF346F">
            <w:pPr>
              <w:rPr>
                <w:sz w:val="20"/>
              </w:rPr>
            </w:pPr>
          </w:p>
          <w:p w:rsidR="00400A81" w:rsidRPr="005A6077" w:rsidRDefault="00400A81" w:rsidP="00400A81">
            <w:pPr>
              <w:keepNext/>
              <w:spacing w:line="276" w:lineRule="auto"/>
              <w:rPr>
                <w:sz w:val="20"/>
                <w:u w:val="single"/>
              </w:rPr>
            </w:pPr>
            <w:r w:rsidRPr="005A6077">
              <w:rPr>
                <w:sz w:val="20"/>
                <w:u w:val="single"/>
              </w:rPr>
              <w:t xml:space="preserve">CQAs Affected </w:t>
            </w:r>
          </w:p>
          <w:p w:rsidR="00400A81" w:rsidRPr="00EF346F" w:rsidRDefault="00400A81" w:rsidP="00400A81">
            <w:pPr>
              <w:pStyle w:val="ListParagraph"/>
              <w:keepNext/>
              <w:numPr>
                <w:ilvl w:val="0"/>
                <w:numId w:val="9"/>
              </w:numPr>
              <w:ind w:left="162" w:hanging="180"/>
              <w:rPr>
                <w:sz w:val="20"/>
              </w:rPr>
            </w:pPr>
            <w:r>
              <w:rPr>
                <w:sz w:val="20"/>
              </w:rPr>
              <w:t>None</w:t>
            </w:r>
          </w:p>
        </w:tc>
        <w:tc>
          <w:tcPr>
            <w:tcW w:w="4153" w:type="dxa"/>
            <w:vMerge w:val="restart"/>
            <w:vAlign w:val="center"/>
          </w:tcPr>
          <w:p w:rsidR="00EA46F3" w:rsidRDefault="00EA46F3" w:rsidP="008E3B58">
            <w:pPr>
              <w:pStyle w:val="ListParagraph"/>
              <w:keepNext/>
              <w:numPr>
                <w:ilvl w:val="0"/>
                <w:numId w:val="9"/>
              </w:numPr>
              <w:ind w:left="162" w:hanging="180"/>
              <w:rPr>
                <w:sz w:val="20"/>
              </w:rPr>
            </w:pPr>
            <w:r>
              <w:rPr>
                <w:sz w:val="20"/>
              </w:rPr>
              <w:t>Routine balance c</w:t>
            </w:r>
            <w:r w:rsidRPr="001A3535">
              <w:rPr>
                <w:sz w:val="20"/>
              </w:rPr>
              <w:t>alibration</w:t>
            </w:r>
            <w:r>
              <w:rPr>
                <w:sz w:val="20"/>
              </w:rPr>
              <w:t xml:space="preserve"> and daily balance spot checks.</w:t>
            </w:r>
          </w:p>
          <w:p w:rsidR="003D7399" w:rsidRPr="00EF346F" w:rsidRDefault="003D7399" w:rsidP="00EF346F">
            <w:pPr>
              <w:pStyle w:val="ListParagraph"/>
              <w:keepNext/>
              <w:numPr>
                <w:ilvl w:val="0"/>
                <w:numId w:val="9"/>
              </w:numPr>
              <w:ind w:left="162" w:hanging="180"/>
              <w:rPr>
                <w:b/>
                <w:sz w:val="18"/>
                <w:szCs w:val="18"/>
              </w:rPr>
            </w:pPr>
            <w:r w:rsidRPr="00EF346F">
              <w:rPr>
                <w:sz w:val="20"/>
              </w:rPr>
              <w:t>Equipment blade speed gauges are routinely calibrated</w:t>
            </w:r>
            <w:r>
              <w:rPr>
                <w:sz w:val="20"/>
              </w:rPr>
              <w:t>.</w:t>
            </w:r>
          </w:p>
          <w:p w:rsidR="00EA46F3" w:rsidRPr="00EF346F" w:rsidRDefault="00EA46F3" w:rsidP="00EF346F">
            <w:pPr>
              <w:pStyle w:val="ListParagraph"/>
              <w:keepNext/>
              <w:numPr>
                <w:ilvl w:val="0"/>
                <w:numId w:val="9"/>
              </w:numPr>
              <w:ind w:left="162" w:hanging="180"/>
              <w:rPr>
                <w:sz w:val="20"/>
              </w:rPr>
            </w:pPr>
            <w:r>
              <w:rPr>
                <w:sz w:val="20"/>
              </w:rPr>
              <w:t>These p</w:t>
            </w:r>
            <w:r w:rsidRPr="00EF346F">
              <w:rPr>
                <w:sz w:val="20"/>
              </w:rPr>
              <w:t xml:space="preserve">rocess steps are </w:t>
            </w:r>
            <w:r>
              <w:rPr>
                <w:sz w:val="20"/>
              </w:rPr>
              <w:t>executed</w:t>
            </w:r>
            <w:r w:rsidRPr="00EF346F">
              <w:rPr>
                <w:sz w:val="20"/>
              </w:rPr>
              <w:t xml:space="preserve"> by two operators </w:t>
            </w:r>
            <w:r>
              <w:rPr>
                <w:sz w:val="20"/>
              </w:rPr>
              <w:t xml:space="preserve">and recorded </w:t>
            </w:r>
            <w:r w:rsidRPr="00EF346F">
              <w:rPr>
                <w:sz w:val="20"/>
              </w:rPr>
              <w:t>in the batch record.</w:t>
            </w:r>
          </w:p>
          <w:p w:rsidR="00EA46F3" w:rsidRPr="00EF346F" w:rsidRDefault="00EA46F3" w:rsidP="00EF346F">
            <w:pPr>
              <w:pStyle w:val="ListParagraph"/>
              <w:keepNext/>
              <w:numPr>
                <w:ilvl w:val="0"/>
                <w:numId w:val="9"/>
              </w:numPr>
              <w:ind w:left="162" w:hanging="180"/>
              <w:rPr>
                <w:sz w:val="20"/>
              </w:rPr>
            </w:pPr>
            <w:r w:rsidRPr="00EF346F">
              <w:rPr>
                <w:sz w:val="20"/>
              </w:rPr>
              <w:t>The pH and viscosity of the gel is evaluated through analytical testing of the bulk gel and the finished product.</w:t>
            </w:r>
          </w:p>
          <w:p w:rsidR="00400A81" w:rsidRDefault="00400A81" w:rsidP="00400A81">
            <w:pPr>
              <w:pStyle w:val="ListParagraph"/>
              <w:keepNext/>
              <w:numPr>
                <w:ilvl w:val="0"/>
                <w:numId w:val="9"/>
              </w:numPr>
              <w:ind w:left="162" w:hanging="180"/>
              <w:rPr>
                <w:sz w:val="20"/>
              </w:rPr>
            </w:pPr>
            <w:r w:rsidRPr="00EF346F">
              <w:rPr>
                <w:sz w:val="20"/>
              </w:rPr>
              <w:t xml:space="preserve">The </w:t>
            </w:r>
            <w:r>
              <w:rPr>
                <w:sz w:val="20"/>
              </w:rPr>
              <w:t>addition of excipients is confirmed to be within 1% of the target amount.</w:t>
            </w:r>
          </w:p>
          <w:p w:rsidR="00EA46F3" w:rsidRPr="005A6077" w:rsidRDefault="00EA46F3" w:rsidP="008E3B58">
            <w:pPr>
              <w:pStyle w:val="ListParagraph"/>
              <w:keepNext/>
              <w:numPr>
                <w:ilvl w:val="0"/>
                <w:numId w:val="9"/>
              </w:numPr>
              <w:ind w:left="162" w:hanging="180"/>
              <w:rPr>
                <w:sz w:val="20"/>
              </w:rPr>
            </w:pPr>
            <w:r w:rsidRPr="005A6077">
              <w:rPr>
                <w:sz w:val="20"/>
              </w:rPr>
              <w:t>Production supervisor batch record review.</w:t>
            </w:r>
          </w:p>
          <w:p w:rsidR="00EA46F3" w:rsidRDefault="00EA46F3" w:rsidP="00EF346F">
            <w:pPr>
              <w:pStyle w:val="ListParagraph"/>
              <w:keepNext/>
              <w:numPr>
                <w:ilvl w:val="0"/>
                <w:numId w:val="9"/>
              </w:numPr>
              <w:ind w:left="162" w:hanging="180"/>
              <w:rPr>
                <w:sz w:val="20"/>
              </w:rPr>
            </w:pPr>
            <w:r w:rsidRPr="005A6077">
              <w:rPr>
                <w:sz w:val="20"/>
              </w:rPr>
              <w:t>Quality assurance batch record review.</w:t>
            </w:r>
          </w:p>
          <w:p w:rsidR="00EA46F3" w:rsidRPr="00EF346F" w:rsidRDefault="00EA46F3" w:rsidP="00EF346F">
            <w:pPr>
              <w:pStyle w:val="ListParagraph"/>
              <w:keepNext/>
              <w:numPr>
                <w:ilvl w:val="0"/>
                <w:numId w:val="9"/>
              </w:numPr>
              <w:ind w:left="162" w:hanging="180"/>
              <w:rPr>
                <w:sz w:val="20"/>
              </w:rPr>
            </w:pPr>
            <w:r>
              <w:rPr>
                <w:sz w:val="20"/>
              </w:rPr>
              <w:t>E</w:t>
            </w:r>
            <w:r w:rsidRPr="00300B5E">
              <w:rPr>
                <w:sz w:val="20"/>
              </w:rPr>
              <w:t xml:space="preserve">xcipient </w:t>
            </w:r>
            <w:r>
              <w:rPr>
                <w:sz w:val="20"/>
              </w:rPr>
              <w:t>pharmacy kit batch record controls and batch record review</w:t>
            </w:r>
          </w:p>
        </w:tc>
      </w:tr>
      <w:tr w:rsidR="00EF346F" w:rsidRPr="005A6077" w:rsidTr="005D26D7">
        <w:trPr>
          <w:cantSplit/>
          <w:trHeight w:val="808"/>
          <w:jc w:val="center"/>
        </w:trPr>
        <w:tc>
          <w:tcPr>
            <w:tcW w:w="1351" w:type="dxa"/>
            <w:vMerge/>
            <w:shd w:val="clear" w:color="auto" w:fill="auto"/>
            <w:vAlign w:val="center"/>
          </w:tcPr>
          <w:p w:rsidR="00EA46F3" w:rsidRPr="005A6077" w:rsidRDefault="00EA46F3" w:rsidP="005830DE">
            <w:pPr>
              <w:jc w:val="center"/>
              <w:rPr>
                <w:sz w:val="20"/>
                <w:szCs w:val="24"/>
              </w:rPr>
            </w:pPr>
          </w:p>
        </w:tc>
        <w:tc>
          <w:tcPr>
            <w:tcW w:w="1812" w:type="dxa"/>
            <w:shd w:val="clear" w:color="auto" w:fill="auto"/>
            <w:vAlign w:val="center"/>
          </w:tcPr>
          <w:p w:rsidR="00EA46F3" w:rsidRPr="005A6077" w:rsidDel="00B81BA4" w:rsidRDefault="00EA46F3" w:rsidP="00EF346F">
            <w:pPr>
              <w:jc w:val="center"/>
              <w:rPr>
                <w:sz w:val="20"/>
                <w:szCs w:val="24"/>
              </w:rPr>
            </w:pPr>
            <w:r>
              <w:rPr>
                <w:sz w:val="20"/>
                <w:szCs w:val="24"/>
              </w:rPr>
              <w:t>Addition of Sodium Hydroxide</w:t>
            </w:r>
          </w:p>
        </w:tc>
        <w:tc>
          <w:tcPr>
            <w:tcW w:w="2790" w:type="dxa"/>
            <w:vMerge/>
          </w:tcPr>
          <w:p w:rsidR="00EA46F3" w:rsidRPr="005A6077" w:rsidRDefault="00EA46F3" w:rsidP="00B618D8">
            <w:pPr>
              <w:keepNext/>
              <w:spacing w:line="276" w:lineRule="auto"/>
              <w:rPr>
                <w:sz w:val="20"/>
              </w:rPr>
            </w:pPr>
          </w:p>
        </w:tc>
        <w:tc>
          <w:tcPr>
            <w:tcW w:w="3960" w:type="dxa"/>
            <w:vMerge/>
            <w:shd w:val="clear" w:color="auto" w:fill="auto"/>
            <w:vAlign w:val="center"/>
          </w:tcPr>
          <w:p w:rsidR="00EA46F3" w:rsidRPr="005A6077" w:rsidRDefault="00EA46F3" w:rsidP="00B618D8">
            <w:pPr>
              <w:keepNext/>
              <w:spacing w:line="276" w:lineRule="auto"/>
              <w:rPr>
                <w:sz w:val="20"/>
              </w:rPr>
            </w:pPr>
          </w:p>
        </w:tc>
        <w:tc>
          <w:tcPr>
            <w:tcW w:w="4153" w:type="dxa"/>
            <w:vMerge/>
            <w:vAlign w:val="center"/>
          </w:tcPr>
          <w:p w:rsidR="00EA46F3" w:rsidRPr="005A6077" w:rsidRDefault="00EA46F3" w:rsidP="003E6147">
            <w:pPr>
              <w:pStyle w:val="ListParagraph"/>
              <w:keepNext/>
              <w:numPr>
                <w:ilvl w:val="0"/>
                <w:numId w:val="9"/>
              </w:numPr>
              <w:ind w:left="162" w:hanging="180"/>
              <w:rPr>
                <w:sz w:val="20"/>
              </w:rPr>
            </w:pPr>
          </w:p>
        </w:tc>
      </w:tr>
      <w:tr w:rsidR="00EF346F" w:rsidRPr="005A6077" w:rsidTr="005D26D7">
        <w:trPr>
          <w:cantSplit/>
          <w:trHeight w:val="808"/>
          <w:jc w:val="center"/>
        </w:trPr>
        <w:tc>
          <w:tcPr>
            <w:tcW w:w="1351" w:type="dxa"/>
            <w:vMerge/>
            <w:shd w:val="clear" w:color="auto" w:fill="auto"/>
            <w:vAlign w:val="center"/>
          </w:tcPr>
          <w:p w:rsidR="00EA46F3" w:rsidRPr="005A6077" w:rsidRDefault="00EA46F3" w:rsidP="0073258A">
            <w:pPr>
              <w:jc w:val="center"/>
              <w:rPr>
                <w:sz w:val="20"/>
                <w:szCs w:val="24"/>
              </w:rPr>
            </w:pPr>
          </w:p>
        </w:tc>
        <w:tc>
          <w:tcPr>
            <w:tcW w:w="1812" w:type="dxa"/>
            <w:shd w:val="clear" w:color="auto" w:fill="auto"/>
            <w:vAlign w:val="center"/>
          </w:tcPr>
          <w:p w:rsidR="00EA46F3" w:rsidRDefault="00EA46F3" w:rsidP="00B81BA4">
            <w:pPr>
              <w:jc w:val="center"/>
              <w:rPr>
                <w:sz w:val="20"/>
                <w:szCs w:val="24"/>
              </w:rPr>
            </w:pPr>
            <w:r>
              <w:rPr>
                <w:sz w:val="20"/>
                <w:szCs w:val="24"/>
              </w:rPr>
              <w:t>Mixing of the Side Phase</w:t>
            </w:r>
          </w:p>
        </w:tc>
        <w:tc>
          <w:tcPr>
            <w:tcW w:w="2790" w:type="dxa"/>
            <w:vAlign w:val="center"/>
          </w:tcPr>
          <w:p w:rsidR="00EA46F3" w:rsidRPr="005A6077" w:rsidRDefault="00EA46F3" w:rsidP="00EF346F">
            <w:pPr>
              <w:keepNext/>
              <w:spacing w:line="276" w:lineRule="auto"/>
              <w:rPr>
                <w:sz w:val="20"/>
              </w:rPr>
            </w:pPr>
            <w:r>
              <w:rPr>
                <w:sz w:val="20"/>
              </w:rPr>
              <w:t>Manual stirring</w:t>
            </w:r>
          </w:p>
        </w:tc>
        <w:tc>
          <w:tcPr>
            <w:tcW w:w="3960" w:type="dxa"/>
            <w:vMerge/>
            <w:shd w:val="clear" w:color="auto" w:fill="auto"/>
            <w:vAlign w:val="center"/>
          </w:tcPr>
          <w:p w:rsidR="00EA46F3" w:rsidRPr="005A6077" w:rsidRDefault="00EA46F3" w:rsidP="00B618D8">
            <w:pPr>
              <w:keepNext/>
              <w:spacing w:line="276" w:lineRule="auto"/>
              <w:rPr>
                <w:sz w:val="20"/>
              </w:rPr>
            </w:pPr>
          </w:p>
        </w:tc>
        <w:tc>
          <w:tcPr>
            <w:tcW w:w="4153" w:type="dxa"/>
            <w:vMerge/>
            <w:vAlign w:val="center"/>
          </w:tcPr>
          <w:p w:rsidR="00EA46F3" w:rsidRPr="005A6077" w:rsidRDefault="00EA46F3" w:rsidP="003E6147">
            <w:pPr>
              <w:pStyle w:val="ListParagraph"/>
              <w:keepNext/>
              <w:numPr>
                <w:ilvl w:val="0"/>
                <w:numId w:val="9"/>
              </w:numPr>
              <w:ind w:left="162" w:hanging="180"/>
              <w:rPr>
                <w:sz w:val="20"/>
              </w:rPr>
            </w:pPr>
          </w:p>
        </w:tc>
      </w:tr>
      <w:tr w:rsidR="00EF346F" w:rsidRPr="005A6077" w:rsidTr="005D26D7">
        <w:trPr>
          <w:cantSplit/>
          <w:trHeight w:val="808"/>
          <w:jc w:val="center"/>
        </w:trPr>
        <w:tc>
          <w:tcPr>
            <w:tcW w:w="1351" w:type="dxa"/>
            <w:shd w:val="clear" w:color="auto" w:fill="auto"/>
            <w:vAlign w:val="center"/>
          </w:tcPr>
          <w:p w:rsidR="00EA46F3" w:rsidRDefault="00EA46F3" w:rsidP="0073258A">
            <w:pPr>
              <w:jc w:val="center"/>
              <w:rPr>
                <w:sz w:val="20"/>
                <w:szCs w:val="24"/>
              </w:rPr>
            </w:pPr>
            <w:r>
              <w:rPr>
                <w:sz w:val="20"/>
                <w:szCs w:val="24"/>
              </w:rPr>
              <w:t>Section C:</w:t>
            </w:r>
          </w:p>
          <w:p w:rsidR="00EA46F3" w:rsidRPr="005A6077" w:rsidRDefault="00EA46F3" w:rsidP="0073258A">
            <w:pPr>
              <w:jc w:val="center"/>
              <w:rPr>
                <w:sz w:val="20"/>
                <w:szCs w:val="24"/>
              </w:rPr>
            </w:pPr>
            <w:r>
              <w:rPr>
                <w:sz w:val="20"/>
                <w:szCs w:val="24"/>
              </w:rPr>
              <w:t xml:space="preserve">Step 26 </w:t>
            </w:r>
            <w:r w:rsidR="003D7399">
              <w:rPr>
                <w:sz w:val="20"/>
                <w:szCs w:val="24"/>
              </w:rPr>
              <w:t>– 33</w:t>
            </w:r>
          </w:p>
        </w:tc>
        <w:tc>
          <w:tcPr>
            <w:tcW w:w="1812" w:type="dxa"/>
            <w:shd w:val="clear" w:color="auto" w:fill="auto"/>
            <w:vAlign w:val="center"/>
          </w:tcPr>
          <w:p w:rsidR="00EA46F3" w:rsidRDefault="00EA46F3" w:rsidP="00B81BA4">
            <w:pPr>
              <w:jc w:val="center"/>
              <w:rPr>
                <w:sz w:val="20"/>
                <w:szCs w:val="24"/>
              </w:rPr>
            </w:pPr>
            <w:r>
              <w:rPr>
                <w:sz w:val="20"/>
                <w:szCs w:val="24"/>
              </w:rPr>
              <w:t>Addition of Side Phase into Main Phase</w:t>
            </w:r>
          </w:p>
        </w:tc>
        <w:tc>
          <w:tcPr>
            <w:tcW w:w="2790" w:type="dxa"/>
            <w:vAlign w:val="center"/>
          </w:tcPr>
          <w:p w:rsidR="00EA46F3" w:rsidRPr="00EF346F" w:rsidRDefault="003D7399" w:rsidP="0073258A">
            <w:pPr>
              <w:keepNext/>
              <w:spacing w:line="276" w:lineRule="auto"/>
              <w:rPr>
                <w:sz w:val="20"/>
                <w:u w:val="single"/>
              </w:rPr>
            </w:pPr>
            <w:r w:rsidRPr="001F6B0C">
              <w:rPr>
                <w:sz w:val="20"/>
                <w:u w:val="single"/>
              </w:rPr>
              <w:t>Anchor Blade</w:t>
            </w:r>
            <w:r>
              <w:rPr>
                <w:sz w:val="20"/>
                <w:u w:val="single"/>
              </w:rPr>
              <w:t>:</w:t>
            </w:r>
          </w:p>
          <w:p w:rsidR="003D7399" w:rsidRDefault="003D7399" w:rsidP="00EF346F">
            <w:pPr>
              <w:keepNext/>
              <w:spacing w:after="120" w:line="276" w:lineRule="auto"/>
              <w:rPr>
                <w:sz w:val="20"/>
              </w:rPr>
            </w:pPr>
            <w:r>
              <w:rPr>
                <w:sz w:val="20"/>
              </w:rPr>
              <w:t xml:space="preserve">21 </w:t>
            </w:r>
            <w:r w:rsidR="00E70407">
              <w:rPr>
                <w:sz w:val="20"/>
              </w:rPr>
              <w:t xml:space="preserve">RPM </w:t>
            </w:r>
            <w:r>
              <w:rPr>
                <w:sz w:val="20"/>
              </w:rPr>
              <w:t>(17 – 24 RPM)</w:t>
            </w:r>
          </w:p>
          <w:p w:rsidR="003D7399" w:rsidRPr="00EF346F" w:rsidRDefault="003D7399" w:rsidP="0073258A">
            <w:pPr>
              <w:keepNext/>
              <w:spacing w:line="276" w:lineRule="auto"/>
              <w:rPr>
                <w:sz w:val="20"/>
                <w:u w:val="single"/>
              </w:rPr>
            </w:pPr>
            <w:r w:rsidRPr="00EF346F">
              <w:rPr>
                <w:sz w:val="20"/>
                <w:u w:val="single"/>
              </w:rPr>
              <w:t>Disperser Blade</w:t>
            </w:r>
            <w:r>
              <w:rPr>
                <w:sz w:val="20"/>
                <w:u w:val="single"/>
              </w:rPr>
              <w:t>:</w:t>
            </w:r>
          </w:p>
          <w:p w:rsidR="003D7399" w:rsidRDefault="003D7399" w:rsidP="00EF346F">
            <w:pPr>
              <w:keepNext/>
              <w:spacing w:after="120" w:line="276" w:lineRule="auto"/>
              <w:rPr>
                <w:sz w:val="20"/>
              </w:rPr>
            </w:pPr>
            <w:r>
              <w:rPr>
                <w:sz w:val="20"/>
              </w:rPr>
              <w:t xml:space="preserve">965 </w:t>
            </w:r>
            <w:r w:rsidR="00E70407">
              <w:rPr>
                <w:sz w:val="20"/>
              </w:rPr>
              <w:t xml:space="preserve">RPM </w:t>
            </w:r>
            <w:r>
              <w:rPr>
                <w:sz w:val="20"/>
              </w:rPr>
              <w:t>(950 – 980 RPM)</w:t>
            </w:r>
          </w:p>
          <w:p w:rsidR="003D7399" w:rsidRPr="00EF346F" w:rsidRDefault="003D7399" w:rsidP="0073258A">
            <w:pPr>
              <w:keepNext/>
              <w:spacing w:line="276" w:lineRule="auto"/>
              <w:rPr>
                <w:sz w:val="20"/>
                <w:u w:val="single"/>
              </w:rPr>
            </w:pPr>
            <w:r w:rsidRPr="00EF346F">
              <w:rPr>
                <w:sz w:val="20"/>
                <w:u w:val="single"/>
              </w:rPr>
              <w:t>Vacuum Pressure</w:t>
            </w:r>
            <w:r>
              <w:rPr>
                <w:sz w:val="20"/>
                <w:u w:val="single"/>
              </w:rPr>
              <w:t>:</w:t>
            </w:r>
          </w:p>
          <w:p w:rsidR="003D7399" w:rsidRDefault="003D7399" w:rsidP="00EF346F">
            <w:pPr>
              <w:keepNext/>
              <w:spacing w:after="120" w:line="276" w:lineRule="auto"/>
              <w:rPr>
                <w:sz w:val="20"/>
              </w:rPr>
            </w:pPr>
            <w:r>
              <w:rPr>
                <w:sz w:val="20"/>
              </w:rPr>
              <w:t>20 in. Hg</w:t>
            </w:r>
          </w:p>
          <w:p w:rsidR="003D7399" w:rsidRPr="00EF346F" w:rsidRDefault="003D7399" w:rsidP="0073258A">
            <w:pPr>
              <w:keepNext/>
              <w:spacing w:line="276" w:lineRule="auto"/>
              <w:rPr>
                <w:sz w:val="20"/>
                <w:u w:val="single"/>
              </w:rPr>
            </w:pPr>
            <w:r w:rsidRPr="00EF346F">
              <w:rPr>
                <w:sz w:val="20"/>
                <w:u w:val="single"/>
              </w:rPr>
              <w:t>Mixing Time:</w:t>
            </w:r>
          </w:p>
          <w:p w:rsidR="003D7399" w:rsidRDefault="003D7399" w:rsidP="0073258A">
            <w:pPr>
              <w:keepNext/>
              <w:spacing w:line="276" w:lineRule="auto"/>
              <w:rPr>
                <w:sz w:val="20"/>
              </w:rPr>
            </w:pPr>
            <w:r>
              <w:rPr>
                <w:sz w:val="20"/>
              </w:rPr>
              <w:t>120 mins (90 – 150 mins)</w:t>
            </w:r>
          </w:p>
        </w:tc>
        <w:tc>
          <w:tcPr>
            <w:tcW w:w="3960" w:type="dxa"/>
            <w:vMerge/>
            <w:shd w:val="clear" w:color="auto" w:fill="auto"/>
            <w:vAlign w:val="center"/>
          </w:tcPr>
          <w:p w:rsidR="00EA46F3" w:rsidRPr="005A6077" w:rsidRDefault="00EA46F3" w:rsidP="00B618D8">
            <w:pPr>
              <w:keepNext/>
              <w:spacing w:line="276" w:lineRule="auto"/>
              <w:rPr>
                <w:sz w:val="20"/>
              </w:rPr>
            </w:pPr>
          </w:p>
        </w:tc>
        <w:tc>
          <w:tcPr>
            <w:tcW w:w="4153" w:type="dxa"/>
            <w:vMerge/>
            <w:vAlign w:val="center"/>
          </w:tcPr>
          <w:p w:rsidR="00EA46F3" w:rsidRPr="005A6077" w:rsidRDefault="00EA46F3" w:rsidP="003E6147">
            <w:pPr>
              <w:pStyle w:val="ListParagraph"/>
              <w:keepNext/>
              <w:numPr>
                <w:ilvl w:val="0"/>
                <w:numId w:val="9"/>
              </w:numPr>
              <w:ind w:left="162" w:hanging="180"/>
              <w:rPr>
                <w:sz w:val="20"/>
              </w:rPr>
            </w:pPr>
          </w:p>
        </w:tc>
      </w:tr>
      <w:tr w:rsidR="00B81BA4" w:rsidRPr="005A6077" w:rsidTr="00EF346F">
        <w:trPr>
          <w:cantSplit/>
          <w:trHeight w:val="360"/>
          <w:jc w:val="center"/>
        </w:trPr>
        <w:tc>
          <w:tcPr>
            <w:tcW w:w="14066" w:type="dxa"/>
            <w:gridSpan w:val="5"/>
            <w:shd w:val="clear" w:color="auto" w:fill="auto"/>
            <w:vAlign w:val="center"/>
          </w:tcPr>
          <w:p w:rsidR="00B81BA4" w:rsidRPr="00EF346F" w:rsidRDefault="0073258A" w:rsidP="00EF346F">
            <w:pPr>
              <w:pStyle w:val="ListParagraph"/>
              <w:keepNext/>
              <w:ind w:left="162"/>
              <w:jc w:val="center"/>
              <w:rPr>
                <w:b/>
                <w:sz w:val="20"/>
              </w:rPr>
            </w:pPr>
            <w:r>
              <w:rPr>
                <w:b/>
                <w:sz w:val="20"/>
              </w:rPr>
              <w:lastRenderedPageBreak/>
              <w:t>Dissolution of the drug substance and excipients in the main phase</w:t>
            </w:r>
          </w:p>
        </w:tc>
      </w:tr>
      <w:tr w:rsidR="00EF346F" w:rsidRPr="005A6077" w:rsidTr="005D26D7">
        <w:trPr>
          <w:cantSplit/>
          <w:trHeight w:val="1004"/>
          <w:jc w:val="center"/>
        </w:trPr>
        <w:tc>
          <w:tcPr>
            <w:tcW w:w="1351" w:type="dxa"/>
            <w:vMerge w:val="restart"/>
            <w:shd w:val="clear" w:color="auto" w:fill="auto"/>
            <w:vAlign w:val="center"/>
          </w:tcPr>
          <w:p w:rsidR="008E3B58" w:rsidRPr="005A6077" w:rsidRDefault="008E3B58" w:rsidP="00EF346F">
            <w:pPr>
              <w:keepNext/>
              <w:jc w:val="center"/>
              <w:rPr>
                <w:sz w:val="20"/>
                <w:szCs w:val="24"/>
              </w:rPr>
            </w:pPr>
            <w:r w:rsidRPr="005A6077">
              <w:rPr>
                <w:sz w:val="20"/>
                <w:szCs w:val="24"/>
              </w:rPr>
              <w:t>Section C:</w:t>
            </w:r>
          </w:p>
          <w:p w:rsidR="008E3B58" w:rsidRPr="005A6077" w:rsidRDefault="008E3B58" w:rsidP="00EF346F">
            <w:pPr>
              <w:keepNext/>
              <w:jc w:val="center"/>
              <w:rPr>
                <w:sz w:val="20"/>
                <w:szCs w:val="24"/>
              </w:rPr>
            </w:pPr>
            <w:r w:rsidRPr="005A6077">
              <w:rPr>
                <w:sz w:val="20"/>
                <w:szCs w:val="24"/>
              </w:rPr>
              <w:t>Step 1</w:t>
            </w:r>
            <w:r>
              <w:rPr>
                <w:sz w:val="20"/>
                <w:szCs w:val="24"/>
              </w:rPr>
              <w:t>5</w:t>
            </w:r>
          </w:p>
        </w:tc>
        <w:tc>
          <w:tcPr>
            <w:tcW w:w="1812" w:type="dxa"/>
            <w:shd w:val="clear" w:color="auto" w:fill="auto"/>
            <w:vAlign w:val="center"/>
          </w:tcPr>
          <w:p w:rsidR="008E3B58" w:rsidRPr="005A6077" w:rsidRDefault="008E3B58" w:rsidP="00EF346F">
            <w:pPr>
              <w:keepNext/>
              <w:jc w:val="center"/>
              <w:rPr>
                <w:sz w:val="20"/>
              </w:rPr>
            </w:pPr>
            <w:r>
              <w:rPr>
                <w:sz w:val="20"/>
                <w:szCs w:val="24"/>
              </w:rPr>
              <w:t>Addition of  Alcohol Ethanol, USP</w:t>
            </w:r>
          </w:p>
        </w:tc>
        <w:tc>
          <w:tcPr>
            <w:tcW w:w="2790" w:type="dxa"/>
            <w:vMerge w:val="restart"/>
            <w:vAlign w:val="center"/>
          </w:tcPr>
          <w:p w:rsidR="008E3B58" w:rsidRPr="005A6077" w:rsidRDefault="00E70407" w:rsidP="00EF346F">
            <w:pPr>
              <w:keepNext/>
              <w:spacing w:line="276" w:lineRule="auto"/>
              <w:rPr>
                <w:sz w:val="20"/>
              </w:rPr>
            </w:pPr>
            <w:r>
              <w:rPr>
                <w:sz w:val="20"/>
              </w:rPr>
              <w:t>N/A</w:t>
            </w:r>
          </w:p>
        </w:tc>
        <w:tc>
          <w:tcPr>
            <w:tcW w:w="3960" w:type="dxa"/>
            <w:vMerge w:val="restart"/>
            <w:shd w:val="clear" w:color="auto" w:fill="auto"/>
            <w:vAlign w:val="center"/>
          </w:tcPr>
          <w:p w:rsidR="008E3B58" w:rsidRPr="00400A81" w:rsidRDefault="008E3B58" w:rsidP="00EF346F">
            <w:pPr>
              <w:keepNext/>
              <w:rPr>
                <w:sz w:val="20"/>
              </w:rPr>
            </w:pPr>
            <w:r w:rsidRPr="00400A81">
              <w:rPr>
                <w:sz w:val="20"/>
              </w:rPr>
              <w:t xml:space="preserve">Component addition amounts directly affect the formula and in turn affect quality of the final product. </w:t>
            </w:r>
          </w:p>
          <w:p w:rsidR="00400A81" w:rsidRPr="00400A81" w:rsidRDefault="00400A81" w:rsidP="00400A81">
            <w:pPr>
              <w:keepNext/>
              <w:keepLines/>
              <w:rPr>
                <w:sz w:val="20"/>
              </w:rPr>
            </w:pPr>
          </w:p>
          <w:p w:rsidR="00400A81" w:rsidRDefault="00400A81" w:rsidP="00EF346F">
            <w:pPr>
              <w:keepNext/>
              <w:rPr>
                <w:sz w:val="20"/>
              </w:rPr>
            </w:pPr>
          </w:p>
          <w:p w:rsidR="008E3B58" w:rsidRPr="005A6077" w:rsidRDefault="008E3B58">
            <w:pPr>
              <w:keepNext/>
              <w:spacing w:line="276" w:lineRule="auto"/>
              <w:rPr>
                <w:sz w:val="20"/>
                <w:u w:val="single"/>
              </w:rPr>
            </w:pPr>
            <w:r w:rsidRPr="005A6077">
              <w:rPr>
                <w:sz w:val="20"/>
                <w:u w:val="single"/>
              </w:rPr>
              <w:t xml:space="preserve">CQAs Affected </w:t>
            </w:r>
          </w:p>
          <w:p w:rsidR="008E3B58" w:rsidRPr="005A6077" w:rsidRDefault="008E3B58">
            <w:pPr>
              <w:pStyle w:val="ListParagraph"/>
              <w:keepNext/>
              <w:numPr>
                <w:ilvl w:val="0"/>
                <w:numId w:val="9"/>
              </w:numPr>
              <w:ind w:left="162" w:hanging="180"/>
              <w:rPr>
                <w:sz w:val="20"/>
              </w:rPr>
            </w:pPr>
            <w:r>
              <w:rPr>
                <w:sz w:val="20"/>
              </w:rPr>
              <w:t xml:space="preserve">Ethanol </w:t>
            </w:r>
          </w:p>
        </w:tc>
        <w:tc>
          <w:tcPr>
            <w:tcW w:w="4153" w:type="dxa"/>
            <w:vMerge w:val="restart"/>
            <w:vAlign w:val="center"/>
          </w:tcPr>
          <w:p w:rsidR="00484E7E" w:rsidRDefault="00484E7E" w:rsidP="00484E7E">
            <w:pPr>
              <w:pStyle w:val="ListParagraph"/>
              <w:keepNext/>
              <w:numPr>
                <w:ilvl w:val="0"/>
                <w:numId w:val="9"/>
              </w:numPr>
              <w:ind w:left="162" w:hanging="180"/>
              <w:rPr>
                <w:sz w:val="20"/>
              </w:rPr>
            </w:pPr>
            <w:r>
              <w:rPr>
                <w:sz w:val="20"/>
              </w:rPr>
              <w:t>Routine balance c</w:t>
            </w:r>
            <w:r w:rsidRPr="001A3535">
              <w:rPr>
                <w:sz w:val="20"/>
              </w:rPr>
              <w:t>alibration</w:t>
            </w:r>
            <w:r>
              <w:rPr>
                <w:sz w:val="20"/>
              </w:rPr>
              <w:t xml:space="preserve"> and daily balance spot checks.</w:t>
            </w:r>
          </w:p>
          <w:p w:rsidR="005D26D7" w:rsidRPr="00EF346F" w:rsidRDefault="005D26D7" w:rsidP="005D26D7">
            <w:pPr>
              <w:pStyle w:val="ListParagraph"/>
              <w:keepNext/>
              <w:numPr>
                <w:ilvl w:val="0"/>
                <w:numId w:val="9"/>
              </w:numPr>
              <w:ind w:left="162" w:hanging="180"/>
              <w:rPr>
                <w:sz w:val="20"/>
              </w:rPr>
            </w:pPr>
            <w:r>
              <w:rPr>
                <w:sz w:val="20"/>
              </w:rPr>
              <w:t>This</w:t>
            </w:r>
            <w:r w:rsidRPr="00EF346F">
              <w:rPr>
                <w:sz w:val="20"/>
              </w:rPr>
              <w:t xml:space="preserve"> </w:t>
            </w:r>
            <w:r>
              <w:rPr>
                <w:sz w:val="20"/>
              </w:rPr>
              <w:t>process step</w:t>
            </w:r>
            <w:r w:rsidRPr="00EF346F">
              <w:rPr>
                <w:sz w:val="20"/>
              </w:rPr>
              <w:t xml:space="preserve"> </w:t>
            </w:r>
            <w:r>
              <w:rPr>
                <w:sz w:val="20"/>
              </w:rPr>
              <w:t>is</w:t>
            </w:r>
            <w:r w:rsidRPr="00EF346F">
              <w:rPr>
                <w:sz w:val="20"/>
              </w:rPr>
              <w:t xml:space="preserve"> </w:t>
            </w:r>
            <w:r>
              <w:rPr>
                <w:sz w:val="20"/>
              </w:rPr>
              <w:t>executed</w:t>
            </w:r>
            <w:r w:rsidRPr="00EF346F">
              <w:rPr>
                <w:sz w:val="20"/>
              </w:rPr>
              <w:t xml:space="preserve"> by two operators </w:t>
            </w:r>
            <w:r>
              <w:rPr>
                <w:sz w:val="20"/>
              </w:rPr>
              <w:t xml:space="preserve">and recorded </w:t>
            </w:r>
            <w:r w:rsidRPr="00EF346F">
              <w:rPr>
                <w:sz w:val="20"/>
              </w:rPr>
              <w:t>in the batch record.</w:t>
            </w:r>
          </w:p>
          <w:p w:rsidR="008E3B58" w:rsidRPr="005A6077" w:rsidRDefault="008E3B58">
            <w:pPr>
              <w:pStyle w:val="ListParagraph"/>
              <w:keepNext/>
              <w:numPr>
                <w:ilvl w:val="0"/>
                <w:numId w:val="9"/>
              </w:numPr>
              <w:ind w:left="162" w:hanging="180"/>
              <w:rPr>
                <w:sz w:val="20"/>
              </w:rPr>
            </w:pPr>
            <w:r w:rsidRPr="005A6077">
              <w:rPr>
                <w:sz w:val="20"/>
              </w:rPr>
              <w:t>Production supervisor batch record review.</w:t>
            </w:r>
          </w:p>
          <w:p w:rsidR="008E3B58" w:rsidRDefault="008E3B58">
            <w:pPr>
              <w:pStyle w:val="ListParagraph"/>
              <w:keepNext/>
              <w:numPr>
                <w:ilvl w:val="0"/>
                <w:numId w:val="9"/>
              </w:numPr>
              <w:ind w:left="162" w:hanging="180"/>
              <w:rPr>
                <w:sz w:val="20"/>
              </w:rPr>
            </w:pPr>
            <w:r w:rsidRPr="005A6077">
              <w:rPr>
                <w:sz w:val="20"/>
              </w:rPr>
              <w:t>Quality assurance batch record review.</w:t>
            </w:r>
          </w:p>
          <w:p w:rsidR="008E3B58" w:rsidRDefault="008E3B58">
            <w:pPr>
              <w:pStyle w:val="ListParagraph"/>
              <w:keepNext/>
              <w:numPr>
                <w:ilvl w:val="0"/>
                <w:numId w:val="9"/>
              </w:numPr>
              <w:ind w:left="162" w:hanging="180"/>
              <w:rPr>
                <w:sz w:val="20"/>
              </w:rPr>
            </w:pPr>
            <w:r>
              <w:rPr>
                <w:sz w:val="20"/>
              </w:rPr>
              <w:t>Active and e</w:t>
            </w:r>
            <w:r w:rsidRPr="00300B5E">
              <w:rPr>
                <w:sz w:val="20"/>
              </w:rPr>
              <w:t xml:space="preserve">xcipient </w:t>
            </w:r>
            <w:r>
              <w:rPr>
                <w:sz w:val="20"/>
              </w:rPr>
              <w:t>pharmacy kit batch record controls and batch record review</w:t>
            </w:r>
          </w:p>
          <w:p w:rsidR="00AA6AE1" w:rsidRDefault="00AA6AE1">
            <w:pPr>
              <w:pStyle w:val="ListParagraph"/>
              <w:keepNext/>
              <w:numPr>
                <w:ilvl w:val="0"/>
                <w:numId w:val="9"/>
              </w:numPr>
              <w:ind w:left="162" w:hanging="180"/>
              <w:rPr>
                <w:sz w:val="20"/>
              </w:rPr>
            </w:pPr>
            <w:r w:rsidRPr="00EF346F">
              <w:rPr>
                <w:sz w:val="20"/>
              </w:rPr>
              <w:t xml:space="preserve">The </w:t>
            </w:r>
            <w:r>
              <w:rPr>
                <w:sz w:val="20"/>
              </w:rPr>
              <w:t>addition of excipients is confirmed to be within 1% of the target amount.</w:t>
            </w:r>
          </w:p>
          <w:p w:rsidR="00AA6AE1" w:rsidRDefault="00AA6AE1">
            <w:pPr>
              <w:pStyle w:val="ListParagraph"/>
              <w:keepNext/>
              <w:numPr>
                <w:ilvl w:val="0"/>
                <w:numId w:val="9"/>
              </w:numPr>
              <w:ind w:left="162" w:hanging="180"/>
              <w:rPr>
                <w:sz w:val="20"/>
              </w:rPr>
            </w:pPr>
            <w:r>
              <w:rPr>
                <w:sz w:val="20"/>
              </w:rPr>
              <w:t xml:space="preserve">The addition of drug substance is confirmed to be within 0.5% of the target amount. </w:t>
            </w:r>
          </w:p>
          <w:p w:rsidR="00400A81" w:rsidRPr="00EF346F" w:rsidRDefault="00400A81">
            <w:pPr>
              <w:pStyle w:val="ListParagraph"/>
              <w:keepNext/>
              <w:numPr>
                <w:ilvl w:val="0"/>
                <w:numId w:val="9"/>
              </w:numPr>
              <w:ind w:left="162" w:hanging="180"/>
              <w:rPr>
                <w:sz w:val="20"/>
              </w:rPr>
            </w:pPr>
            <w:r>
              <w:rPr>
                <w:sz w:val="20"/>
              </w:rPr>
              <w:t>The ethanol content and drug substance assay of the gel is evaluated through analytical testing of bulk and finished drug product.</w:t>
            </w:r>
          </w:p>
        </w:tc>
      </w:tr>
      <w:tr w:rsidR="00400A81" w:rsidRPr="005A6077" w:rsidTr="005D26D7">
        <w:trPr>
          <w:cantSplit/>
          <w:trHeight w:val="1005"/>
          <w:jc w:val="center"/>
        </w:trPr>
        <w:tc>
          <w:tcPr>
            <w:tcW w:w="1351" w:type="dxa"/>
            <w:vMerge/>
            <w:shd w:val="clear" w:color="auto" w:fill="auto"/>
            <w:vAlign w:val="center"/>
          </w:tcPr>
          <w:p w:rsidR="008E3B58" w:rsidRPr="005A6077" w:rsidRDefault="008E3B58" w:rsidP="007265B1">
            <w:pPr>
              <w:keepNext/>
              <w:jc w:val="center"/>
              <w:rPr>
                <w:sz w:val="20"/>
                <w:szCs w:val="24"/>
              </w:rPr>
            </w:pPr>
          </w:p>
        </w:tc>
        <w:tc>
          <w:tcPr>
            <w:tcW w:w="1812" w:type="dxa"/>
            <w:shd w:val="clear" w:color="auto" w:fill="auto"/>
            <w:vAlign w:val="center"/>
          </w:tcPr>
          <w:p w:rsidR="008E3B58" w:rsidRPr="005A6077" w:rsidDel="00B81BA4" w:rsidRDefault="008E3B58" w:rsidP="007265B1">
            <w:pPr>
              <w:keepNext/>
              <w:jc w:val="center"/>
              <w:rPr>
                <w:sz w:val="20"/>
                <w:szCs w:val="24"/>
              </w:rPr>
            </w:pPr>
            <w:r>
              <w:rPr>
                <w:sz w:val="20"/>
                <w:szCs w:val="24"/>
              </w:rPr>
              <w:t>Addition of Oxybutynin Chloride, USP</w:t>
            </w:r>
          </w:p>
        </w:tc>
        <w:tc>
          <w:tcPr>
            <w:tcW w:w="2790" w:type="dxa"/>
            <w:vMerge/>
          </w:tcPr>
          <w:p w:rsidR="008E3B58" w:rsidRPr="005A6077" w:rsidRDefault="008E3B58">
            <w:pPr>
              <w:keepNext/>
              <w:spacing w:line="276" w:lineRule="auto"/>
              <w:rPr>
                <w:sz w:val="20"/>
              </w:rPr>
            </w:pPr>
          </w:p>
        </w:tc>
        <w:tc>
          <w:tcPr>
            <w:tcW w:w="3960" w:type="dxa"/>
            <w:vMerge/>
            <w:shd w:val="clear" w:color="auto" w:fill="auto"/>
            <w:vAlign w:val="center"/>
          </w:tcPr>
          <w:p w:rsidR="008E3B58" w:rsidRPr="005A6077" w:rsidRDefault="008E3B58">
            <w:pPr>
              <w:keepNext/>
              <w:spacing w:line="276" w:lineRule="auto"/>
              <w:rPr>
                <w:sz w:val="20"/>
              </w:rPr>
            </w:pPr>
          </w:p>
        </w:tc>
        <w:tc>
          <w:tcPr>
            <w:tcW w:w="4153" w:type="dxa"/>
            <w:vMerge/>
            <w:vAlign w:val="center"/>
          </w:tcPr>
          <w:p w:rsidR="008E3B58" w:rsidRPr="005A6077" w:rsidRDefault="008E3B58">
            <w:pPr>
              <w:pStyle w:val="ListParagraph"/>
              <w:keepNext/>
              <w:numPr>
                <w:ilvl w:val="0"/>
                <w:numId w:val="9"/>
              </w:numPr>
              <w:ind w:left="162" w:hanging="180"/>
              <w:rPr>
                <w:sz w:val="20"/>
              </w:rPr>
            </w:pPr>
          </w:p>
        </w:tc>
      </w:tr>
      <w:tr w:rsidR="00400A81" w:rsidRPr="005A6077" w:rsidTr="005D26D7">
        <w:trPr>
          <w:cantSplit/>
          <w:trHeight w:val="1005"/>
          <w:jc w:val="center"/>
        </w:trPr>
        <w:tc>
          <w:tcPr>
            <w:tcW w:w="1351" w:type="dxa"/>
            <w:vMerge/>
            <w:shd w:val="clear" w:color="auto" w:fill="auto"/>
            <w:vAlign w:val="center"/>
          </w:tcPr>
          <w:p w:rsidR="008E3B58" w:rsidRPr="005A6077" w:rsidRDefault="008E3B58" w:rsidP="005830DE">
            <w:pPr>
              <w:jc w:val="center"/>
              <w:rPr>
                <w:sz w:val="20"/>
                <w:szCs w:val="24"/>
              </w:rPr>
            </w:pPr>
          </w:p>
        </w:tc>
        <w:tc>
          <w:tcPr>
            <w:tcW w:w="1812" w:type="dxa"/>
            <w:shd w:val="clear" w:color="auto" w:fill="auto"/>
            <w:vAlign w:val="center"/>
          </w:tcPr>
          <w:p w:rsidR="008E3B58" w:rsidRPr="005A6077" w:rsidDel="00B81BA4" w:rsidRDefault="008E3B58" w:rsidP="0073258A">
            <w:pPr>
              <w:jc w:val="center"/>
              <w:rPr>
                <w:sz w:val="20"/>
                <w:szCs w:val="24"/>
              </w:rPr>
            </w:pPr>
            <w:r>
              <w:rPr>
                <w:sz w:val="20"/>
                <w:szCs w:val="24"/>
              </w:rPr>
              <w:t>Addition of Glycerin USP / Glycerol EP</w:t>
            </w:r>
          </w:p>
        </w:tc>
        <w:tc>
          <w:tcPr>
            <w:tcW w:w="2790" w:type="dxa"/>
            <w:vMerge/>
          </w:tcPr>
          <w:p w:rsidR="008E3B58" w:rsidRPr="005A6077" w:rsidRDefault="008E3B58" w:rsidP="00B618D8">
            <w:pPr>
              <w:keepNext/>
              <w:spacing w:line="276" w:lineRule="auto"/>
              <w:rPr>
                <w:sz w:val="20"/>
              </w:rPr>
            </w:pPr>
          </w:p>
        </w:tc>
        <w:tc>
          <w:tcPr>
            <w:tcW w:w="3960" w:type="dxa"/>
            <w:vMerge/>
            <w:shd w:val="clear" w:color="auto" w:fill="auto"/>
            <w:vAlign w:val="center"/>
          </w:tcPr>
          <w:p w:rsidR="008E3B58" w:rsidRPr="005A6077" w:rsidRDefault="008E3B58" w:rsidP="00B618D8">
            <w:pPr>
              <w:keepNext/>
              <w:spacing w:line="276" w:lineRule="auto"/>
              <w:rPr>
                <w:sz w:val="20"/>
              </w:rPr>
            </w:pPr>
          </w:p>
        </w:tc>
        <w:tc>
          <w:tcPr>
            <w:tcW w:w="4153" w:type="dxa"/>
            <w:vMerge/>
            <w:vAlign w:val="center"/>
          </w:tcPr>
          <w:p w:rsidR="008E3B58" w:rsidRPr="005A6077" w:rsidRDefault="008E3B58" w:rsidP="003E6147">
            <w:pPr>
              <w:pStyle w:val="ListParagraph"/>
              <w:keepNext/>
              <w:numPr>
                <w:ilvl w:val="0"/>
                <w:numId w:val="9"/>
              </w:numPr>
              <w:ind w:left="162" w:hanging="180"/>
              <w:rPr>
                <w:sz w:val="20"/>
              </w:rPr>
            </w:pPr>
          </w:p>
        </w:tc>
      </w:tr>
      <w:tr w:rsidR="005D26D7" w:rsidRPr="005A6077" w:rsidTr="005D26D7">
        <w:trPr>
          <w:cantSplit/>
          <w:trHeight w:val="360"/>
          <w:jc w:val="center"/>
        </w:trPr>
        <w:tc>
          <w:tcPr>
            <w:tcW w:w="1351" w:type="dxa"/>
            <w:shd w:val="clear" w:color="auto" w:fill="auto"/>
            <w:vAlign w:val="center"/>
          </w:tcPr>
          <w:p w:rsidR="00E70407" w:rsidRPr="005A6077" w:rsidRDefault="00E70407" w:rsidP="00EF346F">
            <w:pPr>
              <w:jc w:val="center"/>
              <w:rPr>
                <w:sz w:val="20"/>
                <w:szCs w:val="24"/>
              </w:rPr>
            </w:pPr>
            <w:r>
              <w:rPr>
                <w:sz w:val="20"/>
                <w:szCs w:val="24"/>
              </w:rPr>
              <w:t>Section C: Step 17 – 19</w:t>
            </w:r>
          </w:p>
        </w:tc>
        <w:tc>
          <w:tcPr>
            <w:tcW w:w="1812" w:type="dxa"/>
            <w:shd w:val="clear" w:color="auto" w:fill="auto"/>
            <w:vAlign w:val="center"/>
          </w:tcPr>
          <w:p w:rsidR="00E70407" w:rsidRDefault="00E70407" w:rsidP="0073258A">
            <w:pPr>
              <w:jc w:val="center"/>
              <w:rPr>
                <w:sz w:val="20"/>
                <w:szCs w:val="24"/>
              </w:rPr>
            </w:pPr>
            <w:r>
              <w:rPr>
                <w:sz w:val="20"/>
                <w:szCs w:val="24"/>
              </w:rPr>
              <w:t>Mixing of drug substance and excipients in the ma</w:t>
            </w:r>
            <w:r w:rsidR="00EF346F">
              <w:rPr>
                <w:sz w:val="20"/>
                <w:szCs w:val="24"/>
              </w:rPr>
              <w:t>i</w:t>
            </w:r>
            <w:r>
              <w:rPr>
                <w:sz w:val="20"/>
                <w:szCs w:val="24"/>
              </w:rPr>
              <w:t>n phase</w:t>
            </w:r>
          </w:p>
        </w:tc>
        <w:tc>
          <w:tcPr>
            <w:tcW w:w="2790" w:type="dxa"/>
            <w:vAlign w:val="center"/>
          </w:tcPr>
          <w:p w:rsidR="00E70407" w:rsidRPr="005515AC" w:rsidRDefault="00E70407" w:rsidP="0089172C">
            <w:pPr>
              <w:keepNext/>
              <w:spacing w:line="276" w:lineRule="auto"/>
              <w:rPr>
                <w:sz w:val="20"/>
                <w:u w:val="single"/>
              </w:rPr>
            </w:pPr>
            <w:r w:rsidRPr="005515AC">
              <w:rPr>
                <w:sz w:val="20"/>
                <w:u w:val="single"/>
              </w:rPr>
              <w:t>Disperser Blade</w:t>
            </w:r>
            <w:r>
              <w:rPr>
                <w:sz w:val="20"/>
                <w:u w:val="single"/>
              </w:rPr>
              <w:t>:</w:t>
            </w:r>
          </w:p>
          <w:p w:rsidR="00E70407" w:rsidRDefault="00E70407" w:rsidP="0089172C">
            <w:pPr>
              <w:keepNext/>
              <w:spacing w:after="120" w:line="276" w:lineRule="auto"/>
              <w:rPr>
                <w:sz w:val="20"/>
              </w:rPr>
            </w:pPr>
            <w:r>
              <w:rPr>
                <w:sz w:val="20"/>
              </w:rPr>
              <w:t>1245 RPM (1225 – 1260 RPM)</w:t>
            </w:r>
          </w:p>
          <w:p w:rsidR="00E70407" w:rsidRPr="005515AC" w:rsidRDefault="00E70407" w:rsidP="0089172C">
            <w:pPr>
              <w:keepNext/>
              <w:spacing w:line="276" w:lineRule="auto"/>
              <w:rPr>
                <w:sz w:val="20"/>
                <w:u w:val="single"/>
              </w:rPr>
            </w:pPr>
            <w:r w:rsidRPr="005515AC">
              <w:rPr>
                <w:sz w:val="20"/>
                <w:u w:val="single"/>
              </w:rPr>
              <w:t>Mixing Time:</w:t>
            </w:r>
          </w:p>
          <w:p w:rsidR="004A0A99" w:rsidRDefault="00E70407" w:rsidP="004A0A99">
            <w:pPr>
              <w:keepNext/>
              <w:spacing w:after="120" w:line="276" w:lineRule="auto"/>
              <w:rPr>
                <w:sz w:val="20"/>
              </w:rPr>
            </w:pPr>
            <w:r>
              <w:rPr>
                <w:sz w:val="20"/>
              </w:rPr>
              <w:t xml:space="preserve">10 mins (5 – 15 mins) </w:t>
            </w:r>
            <w:r w:rsidRPr="00AA6AE1">
              <w:rPr>
                <w:sz w:val="20"/>
              </w:rPr>
              <w:t xml:space="preserve"> </w:t>
            </w:r>
          </w:p>
          <w:p w:rsidR="00E70407" w:rsidRPr="005515AC" w:rsidRDefault="00EF346F" w:rsidP="004A0A99">
            <w:pPr>
              <w:keepNext/>
              <w:spacing w:line="276" w:lineRule="auto"/>
              <w:rPr>
                <w:sz w:val="20"/>
                <w:u w:val="single"/>
              </w:rPr>
            </w:pPr>
            <w:r>
              <w:rPr>
                <w:sz w:val="20"/>
                <w:u w:val="single"/>
              </w:rPr>
              <w:t>Temperature</w:t>
            </w:r>
            <w:r w:rsidR="00E70407">
              <w:rPr>
                <w:sz w:val="20"/>
                <w:u w:val="single"/>
              </w:rPr>
              <w:t>:</w:t>
            </w:r>
          </w:p>
          <w:p w:rsidR="00E70407" w:rsidRPr="005A6077" w:rsidRDefault="00EF346F" w:rsidP="00EF346F">
            <w:pPr>
              <w:keepNext/>
              <w:spacing w:after="120" w:line="276" w:lineRule="auto"/>
              <w:rPr>
                <w:sz w:val="20"/>
              </w:rPr>
            </w:pPr>
            <w:r>
              <w:rPr>
                <w:sz w:val="20"/>
              </w:rPr>
              <w:t>59 – 95°F (15 – 35°C)</w:t>
            </w:r>
          </w:p>
        </w:tc>
        <w:tc>
          <w:tcPr>
            <w:tcW w:w="3960" w:type="dxa"/>
            <w:shd w:val="clear" w:color="auto" w:fill="auto"/>
            <w:vAlign w:val="center"/>
          </w:tcPr>
          <w:p w:rsidR="00400A81" w:rsidRDefault="00400A81" w:rsidP="00400A81">
            <w:pPr>
              <w:keepNext/>
              <w:keepLines/>
              <w:rPr>
                <w:sz w:val="20"/>
              </w:rPr>
            </w:pPr>
            <w:r w:rsidRPr="00400A81">
              <w:rPr>
                <w:sz w:val="20"/>
              </w:rPr>
              <w:t>The purpose of this step is to form a solution prior to the addition of the gelling agent.  The components are completely soluble or miscible.</w:t>
            </w:r>
          </w:p>
          <w:p w:rsidR="00400A81" w:rsidRPr="00400A81" w:rsidRDefault="00400A81" w:rsidP="00400A81">
            <w:pPr>
              <w:keepNext/>
              <w:keepLines/>
              <w:rPr>
                <w:sz w:val="20"/>
              </w:rPr>
            </w:pPr>
          </w:p>
          <w:p w:rsidR="00484E7E" w:rsidRDefault="00484E7E" w:rsidP="00484E7E">
            <w:pPr>
              <w:rPr>
                <w:sz w:val="20"/>
              </w:rPr>
            </w:pPr>
            <w:r>
              <w:rPr>
                <w:sz w:val="20"/>
              </w:rPr>
              <w:t>T</w:t>
            </w:r>
            <w:r w:rsidRPr="00EF346F">
              <w:rPr>
                <w:sz w:val="20"/>
              </w:rPr>
              <w:t xml:space="preserve">he blade speeds and mix time ranges were proven effective through </w:t>
            </w:r>
            <w:r>
              <w:rPr>
                <w:sz w:val="20"/>
              </w:rPr>
              <w:t>s</w:t>
            </w:r>
            <w:r w:rsidRPr="00EF346F">
              <w:rPr>
                <w:sz w:val="20"/>
              </w:rPr>
              <w:t xml:space="preserve">tage </w:t>
            </w:r>
            <w:r>
              <w:rPr>
                <w:sz w:val="20"/>
              </w:rPr>
              <w:t>I and stage II validation</w:t>
            </w:r>
            <w:r w:rsidRPr="00EF346F">
              <w:rPr>
                <w:sz w:val="20"/>
              </w:rPr>
              <w:t xml:space="preserve"> (see</w:t>
            </w:r>
            <w:r>
              <w:rPr>
                <w:sz w:val="20"/>
              </w:rPr>
              <w:t xml:space="preserve"> </w:t>
            </w:r>
            <w:r w:rsidRPr="00CE5200">
              <w:rPr>
                <w:b/>
                <w:sz w:val="20"/>
              </w:rPr>
              <w:t>M-0014-07</w:t>
            </w:r>
            <w:r>
              <w:rPr>
                <w:sz w:val="20"/>
              </w:rPr>
              <w:t xml:space="preserve"> and</w:t>
            </w:r>
            <w:r w:rsidRPr="00EF346F">
              <w:rPr>
                <w:sz w:val="20"/>
              </w:rPr>
              <w:t xml:space="preserve"> </w:t>
            </w:r>
            <w:r w:rsidRPr="00CE5200">
              <w:rPr>
                <w:b/>
                <w:sz w:val="20"/>
              </w:rPr>
              <w:t>M-0030-07</w:t>
            </w:r>
            <w:r w:rsidRPr="00EF346F">
              <w:rPr>
                <w:sz w:val="20"/>
              </w:rPr>
              <w:t>).  All of the batches produced were smooth, well-dispersed gel, indicating effective gelling agent dispersion.</w:t>
            </w:r>
          </w:p>
          <w:p w:rsidR="00484E7E" w:rsidRDefault="00484E7E" w:rsidP="00484E7E">
            <w:pPr>
              <w:rPr>
                <w:sz w:val="20"/>
                <w:u w:val="single"/>
              </w:rPr>
            </w:pPr>
          </w:p>
          <w:p w:rsidR="00484E7E" w:rsidRPr="005A6077" w:rsidRDefault="00484E7E" w:rsidP="00484E7E">
            <w:pPr>
              <w:rPr>
                <w:sz w:val="20"/>
                <w:u w:val="single"/>
              </w:rPr>
            </w:pPr>
            <w:r w:rsidRPr="005A6077">
              <w:rPr>
                <w:sz w:val="20"/>
                <w:u w:val="single"/>
              </w:rPr>
              <w:t>CQAs Affected</w:t>
            </w:r>
          </w:p>
          <w:p w:rsidR="00E70407" w:rsidRPr="005A6077" w:rsidRDefault="00484E7E" w:rsidP="00484E7E">
            <w:pPr>
              <w:pStyle w:val="ListParagraph"/>
              <w:keepNext/>
              <w:numPr>
                <w:ilvl w:val="0"/>
                <w:numId w:val="9"/>
              </w:numPr>
              <w:ind w:left="162" w:hanging="180"/>
              <w:rPr>
                <w:sz w:val="20"/>
              </w:rPr>
            </w:pPr>
            <w:r w:rsidRPr="00484E7E">
              <w:rPr>
                <w:sz w:val="20"/>
              </w:rPr>
              <w:t>Ethanol</w:t>
            </w:r>
          </w:p>
        </w:tc>
        <w:tc>
          <w:tcPr>
            <w:tcW w:w="4153" w:type="dxa"/>
            <w:vAlign w:val="center"/>
          </w:tcPr>
          <w:p w:rsidR="00400A81" w:rsidRPr="00EF346F" w:rsidRDefault="00400A81" w:rsidP="00400A81">
            <w:pPr>
              <w:pStyle w:val="ListParagraph"/>
              <w:keepNext/>
              <w:numPr>
                <w:ilvl w:val="0"/>
                <w:numId w:val="9"/>
              </w:numPr>
              <w:ind w:left="162" w:hanging="180"/>
              <w:rPr>
                <w:b/>
                <w:sz w:val="18"/>
                <w:szCs w:val="18"/>
              </w:rPr>
            </w:pPr>
            <w:r w:rsidRPr="00EF346F">
              <w:rPr>
                <w:sz w:val="20"/>
              </w:rPr>
              <w:t>Equipment blade speed gauges are routinely calibrated</w:t>
            </w:r>
            <w:r>
              <w:rPr>
                <w:sz w:val="20"/>
              </w:rPr>
              <w:t>.</w:t>
            </w:r>
          </w:p>
          <w:p w:rsidR="005D26D7" w:rsidRDefault="005D26D7" w:rsidP="00484E7E">
            <w:pPr>
              <w:pStyle w:val="ListParagraph"/>
              <w:keepNext/>
              <w:numPr>
                <w:ilvl w:val="0"/>
                <w:numId w:val="9"/>
              </w:numPr>
              <w:ind w:left="162" w:hanging="180"/>
              <w:rPr>
                <w:sz w:val="20"/>
              </w:rPr>
            </w:pPr>
            <w:r>
              <w:rPr>
                <w:sz w:val="20"/>
              </w:rPr>
              <w:t>Equipment temperature probe is routinely calibrated.</w:t>
            </w:r>
          </w:p>
          <w:p w:rsidR="00484E7E" w:rsidRPr="005A6077" w:rsidRDefault="00484E7E" w:rsidP="00484E7E">
            <w:pPr>
              <w:pStyle w:val="ListParagraph"/>
              <w:keepNext/>
              <w:numPr>
                <w:ilvl w:val="0"/>
                <w:numId w:val="9"/>
              </w:numPr>
              <w:ind w:left="162" w:hanging="180"/>
              <w:rPr>
                <w:sz w:val="20"/>
              </w:rPr>
            </w:pPr>
            <w:r w:rsidRPr="005A6077">
              <w:rPr>
                <w:sz w:val="20"/>
              </w:rPr>
              <w:t>Batch record specifies mixing time and mix time range.</w:t>
            </w:r>
          </w:p>
          <w:p w:rsidR="00484E7E" w:rsidRPr="005A6077" w:rsidRDefault="00484E7E" w:rsidP="00484E7E">
            <w:pPr>
              <w:pStyle w:val="ListParagraph"/>
              <w:keepNext/>
              <w:numPr>
                <w:ilvl w:val="0"/>
                <w:numId w:val="9"/>
              </w:numPr>
              <w:ind w:left="162" w:hanging="180"/>
              <w:rPr>
                <w:sz w:val="20"/>
              </w:rPr>
            </w:pPr>
            <w:r w:rsidRPr="005A6077">
              <w:rPr>
                <w:sz w:val="20"/>
              </w:rPr>
              <w:t>Production supervisor batch record review.</w:t>
            </w:r>
          </w:p>
          <w:p w:rsidR="00484E7E" w:rsidRDefault="00484E7E" w:rsidP="00484E7E">
            <w:pPr>
              <w:pStyle w:val="ListParagraph"/>
              <w:keepNext/>
              <w:numPr>
                <w:ilvl w:val="0"/>
                <w:numId w:val="9"/>
              </w:numPr>
              <w:ind w:left="162" w:hanging="180"/>
              <w:rPr>
                <w:sz w:val="20"/>
              </w:rPr>
            </w:pPr>
            <w:r w:rsidRPr="005A6077">
              <w:rPr>
                <w:sz w:val="20"/>
              </w:rPr>
              <w:t>Quality assurance batch record review.</w:t>
            </w:r>
          </w:p>
          <w:p w:rsidR="00E70407" w:rsidRPr="005D26D7" w:rsidRDefault="005D26D7" w:rsidP="005D26D7">
            <w:pPr>
              <w:pStyle w:val="ListParagraph"/>
              <w:keepNext/>
              <w:numPr>
                <w:ilvl w:val="0"/>
                <w:numId w:val="9"/>
              </w:numPr>
              <w:ind w:left="162" w:hanging="180"/>
              <w:rPr>
                <w:sz w:val="20"/>
              </w:rPr>
            </w:pPr>
            <w:r>
              <w:rPr>
                <w:sz w:val="20"/>
              </w:rPr>
              <w:t>These p</w:t>
            </w:r>
            <w:r w:rsidRPr="00EF346F">
              <w:rPr>
                <w:sz w:val="20"/>
              </w:rPr>
              <w:t xml:space="preserve">rocess steps are </w:t>
            </w:r>
            <w:r>
              <w:rPr>
                <w:sz w:val="20"/>
              </w:rPr>
              <w:t>executed</w:t>
            </w:r>
            <w:r w:rsidRPr="00EF346F">
              <w:rPr>
                <w:sz w:val="20"/>
              </w:rPr>
              <w:t xml:space="preserve"> by two operators </w:t>
            </w:r>
            <w:r>
              <w:rPr>
                <w:sz w:val="20"/>
              </w:rPr>
              <w:t xml:space="preserve">and recorded </w:t>
            </w:r>
            <w:r w:rsidRPr="00EF346F">
              <w:rPr>
                <w:sz w:val="20"/>
              </w:rPr>
              <w:t>in the batch record.</w:t>
            </w:r>
          </w:p>
        </w:tc>
      </w:tr>
      <w:tr w:rsidR="00AA6AE1" w:rsidRPr="005A6077" w:rsidTr="005D26D7">
        <w:trPr>
          <w:cantSplit/>
          <w:trHeight w:val="360"/>
          <w:jc w:val="center"/>
        </w:trPr>
        <w:tc>
          <w:tcPr>
            <w:tcW w:w="1351" w:type="dxa"/>
            <w:shd w:val="clear" w:color="auto" w:fill="auto"/>
            <w:vAlign w:val="center"/>
          </w:tcPr>
          <w:p w:rsidR="00AA6AE1" w:rsidRDefault="00AA6AE1" w:rsidP="004A0A99">
            <w:pPr>
              <w:keepNext/>
              <w:jc w:val="center"/>
              <w:rPr>
                <w:sz w:val="20"/>
                <w:szCs w:val="24"/>
              </w:rPr>
            </w:pPr>
            <w:r>
              <w:rPr>
                <w:sz w:val="20"/>
                <w:szCs w:val="24"/>
              </w:rPr>
              <w:lastRenderedPageBreak/>
              <w:t>Section C:</w:t>
            </w:r>
          </w:p>
          <w:p w:rsidR="00AA6AE1" w:rsidRDefault="004A0A99" w:rsidP="004A0A99">
            <w:pPr>
              <w:keepNext/>
              <w:jc w:val="center"/>
              <w:rPr>
                <w:sz w:val="20"/>
                <w:szCs w:val="24"/>
              </w:rPr>
            </w:pPr>
            <w:r>
              <w:rPr>
                <w:sz w:val="20"/>
                <w:szCs w:val="24"/>
              </w:rPr>
              <w:t>Step 20 – 21</w:t>
            </w:r>
          </w:p>
        </w:tc>
        <w:tc>
          <w:tcPr>
            <w:tcW w:w="1812" w:type="dxa"/>
            <w:shd w:val="clear" w:color="auto" w:fill="auto"/>
            <w:vAlign w:val="center"/>
          </w:tcPr>
          <w:p w:rsidR="00AA6AE1" w:rsidRDefault="00AA6AE1" w:rsidP="004A0A99">
            <w:pPr>
              <w:keepNext/>
              <w:jc w:val="center"/>
              <w:rPr>
                <w:sz w:val="20"/>
                <w:szCs w:val="24"/>
              </w:rPr>
            </w:pPr>
            <w:r>
              <w:rPr>
                <w:sz w:val="20"/>
                <w:szCs w:val="24"/>
              </w:rPr>
              <w:t xml:space="preserve">Addition of </w:t>
            </w:r>
            <w:proofErr w:type="spellStart"/>
            <w:r>
              <w:rPr>
                <w:sz w:val="20"/>
                <w:szCs w:val="24"/>
              </w:rPr>
              <w:t>Hydroxypropyl</w:t>
            </w:r>
            <w:proofErr w:type="spellEnd"/>
            <w:r>
              <w:rPr>
                <w:sz w:val="20"/>
                <w:szCs w:val="24"/>
              </w:rPr>
              <w:t xml:space="preserve"> Cellulose, NF</w:t>
            </w:r>
          </w:p>
        </w:tc>
        <w:tc>
          <w:tcPr>
            <w:tcW w:w="2790" w:type="dxa"/>
            <w:vAlign w:val="center"/>
          </w:tcPr>
          <w:p w:rsidR="00AA6AE1" w:rsidRPr="00AA6AE1" w:rsidRDefault="00AA6AE1" w:rsidP="004A0A99">
            <w:pPr>
              <w:keepNext/>
              <w:spacing w:line="276" w:lineRule="auto"/>
              <w:rPr>
                <w:sz w:val="20"/>
                <w:u w:val="single"/>
              </w:rPr>
            </w:pPr>
            <w:r w:rsidRPr="00AA6AE1">
              <w:rPr>
                <w:sz w:val="20"/>
                <w:u w:val="single"/>
              </w:rPr>
              <w:t>Addition Time:</w:t>
            </w:r>
          </w:p>
          <w:p w:rsidR="00AA6AE1" w:rsidRPr="00AA6AE1" w:rsidRDefault="00AA6AE1" w:rsidP="004A0A99">
            <w:pPr>
              <w:keepNext/>
              <w:spacing w:after="120" w:line="276" w:lineRule="auto"/>
              <w:rPr>
                <w:sz w:val="20"/>
              </w:rPr>
            </w:pPr>
            <w:r>
              <w:rPr>
                <w:sz w:val="20"/>
              </w:rPr>
              <w:t xml:space="preserve">5 – 20 </w:t>
            </w:r>
            <w:r w:rsidR="004A0A99">
              <w:rPr>
                <w:sz w:val="20"/>
              </w:rPr>
              <w:t>mins</w:t>
            </w:r>
          </w:p>
        </w:tc>
        <w:tc>
          <w:tcPr>
            <w:tcW w:w="3960" w:type="dxa"/>
            <w:shd w:val="clear" w:color="auto" w:fill="auto"/>
            <w:vAlign w:val="center"/>
          </w:tcPr>
          <w:p w:rsidR="00AA6AE1" w:rsidRDefault="00400A81" w:rsidP="004A0A99">
            <w:pPr>
              <w:keepNext/>
              <w:spacing w:line="276" w:lineRule="auto"/>
              <w:rPr>
                <w:sz w:val="20"/>
              </w:rPr>
            </w:pPr>
            <w:r>
              <w:rPr>
                <w:sz w:val="20"/>
              </w:rPr>
              <w:t>The purpose of this step is to add gelling agent slowly in the main phase. Slow addition of the gelling agent promotes proper dispersion of the excipient in the main phase.</w:t>
            </w:r>
          </w:p>
          <w:p w:rsidR="00400A81" w:rsidRDefault="00400A81" w:rsidP="004A0A99">
            <w:pPr>
              <w:keepNext/>
              <w:spacing w:line="276" w:lineRule="auto"/>
              <w:rPr>
                <w:sz w:val="20"/>
              </w:rPr>
            </w:pPr>
          </w:p>
          <w:p w:rsidR="00400A81" w:rsidRPr="005A6077" w:rsidRDefault="00400A81" w:rsidP="00400A81">
            <w:pPr>
              <w:keepNext/>
              <w:spacing w:line="276" w:lineRule="auto"/>
              <w:rPr>
                <w:sz w:val="20"/>
                <w:u w:val="single"/>
              </w:rPr>
            </w:pPr>
            <w:r w:rsidRPr="005A6077">
              <w:rPr>
                <w:sz w:val="20"/>
                <w:u w:val="single"/>
              </w:rPr>
              <w:t xml:space="preserve">CQAs Affected </w:t>
            </w:r>
          </w:p>
          <w:p w:rsidR="00400A81" w:rsidRPr="005A6077" w:rsidRDefault="00400A81" w:rsidP="00400A81">
            <w:pPr>
              <w:keepNext/>
              <w:spacing w:line="276" w:lineRule="auto"/>
              <w:rPr>
                <w:sz w:val="20"/>
              </w:rPr>
            </w:pPr>
            <w:r>
              <w:rPr>
                <w:sz w:val="20"/>
              </w:rPr>
              <w:t>None</w:t>
            </w:r>
          </w:p>
        </w:tc>
        <w:tc>
          <w:tcPr>
            <w:tcW w:w="4153" w:type="dxa"/>
            <w:vAlign w:val="center"/>
          </w:tcPr>
          <w:p w:rsidR="005D26D7" w:rsidRDefault="005D26D7" w:rsidP="005D26D7">
            <w:pPr>
              <w:pStyle w:val="ListParagraph"/>
              <w:keepNext/>
              <w:numPr>
                <w:ilvl w:val="0"/>
                <w:numId w:val="9"/>
              </w:numPr>
              <w:ind w:left="162" w:hanging="180"/>
              <w:rPr>
                <w:sz w:val="20"/>
              </w:rPr>
            </w:pPr>
            <w:r>
              <w:rPr>
                <w:sz w:val="20"/>
              </w:rPr>
              <w:t>Routine balance c</w:t>
            </w:r>
            <w:r w:rsidRPr="001A3535">
              <w:rPr>
                <w:sz w:val="20"/>
              </w:rPr>
              <w:t>alibration</w:t>
            </w:r>
            <w:r>
              <w:rPr>
                <w:sz w:val="20"/>
              </w:rPr>
              <w:t xml:space="preserve"> and daily balance spot checks.</w:t>
            </w:r>
          </w:p>
          <w:p w:rsidR="005D26D7" w:rsidRPr="00EF346F" w:rsidRDefault="005D26D7" w:rsidP="005D26D7">
            <w:pPr>
              <w:pStyle w:val="ListParagraph"/>
              <w:keepNext/>
              <w:numPr>
                <w:ilvl w:val="0"/>
                <w:numId w:val="9"/>
              </w:numPr>
              <w:ind w:left="162" w:hanging="180"/>
              <w:rPr>
                <w:sz w:val="20"/>
              </w:rPr>
            </w:pPr>
            <w:r>
              <w:rPr>
                <w:sz w:val="20"/>
              </w:rPr>
              <w:t>These p</w:t>
            </w:r>
            <w:r w:rsidRPr="00EF346F">
              <w:rPr>
                <w:sz w:val="20"/>
              </w:rPr>
              <w:t xml:space="preserve">rocess steps are </w:t>
            </w:r>
            <w:r>
              <w:rPr>
                <w:sz w:val="20"/>
              </w:rPr>
              <w:t>executed</w:t>
            </w:r>
            <w:r w:rsidRPr="00EF346F">
              <w:rPr>
                <w:sz w:val="20"/>
              </w:rPr>
              <w:t xml:space="preserve"> by two operators </w:t>
            </w:r>
            <w:r>
              <w:rPr>
                <w:sz w:val="20"/>
              </w:rPr>
              <w:t xml:space="preserve">and recorded </w:t>
            </w:r>
            <w:r w:rsidRPr="00EF346F">
              <w:rPr>
                <w:sz w:val="20"/>
              </w:rPr>
              <w:t>in the batch record.</w:t>
            </w:r>
          </w:p>
          <w:p w:rsidR="005D26D7" w:rsidRPr="005A6077" w:rsidRDefault="005D26D7" w:rsidP="005D26D7">
            <w:pPr>
              <w:pStyle w:val="ListParagraph"/>
              <w:keepNext/>
              <w:numPr>
                <w:ilvl w:val="0"/>
                <w:numId w:val="9"/>
              </w:numPr>
              <w:ind w:left="162" w:hanging="180"/>
              <w:rPr>
                <w:sz w:val="20"/>
              </w:rPr>
            </w:pPr>
            <w:r w:rsidRPr="005A6077">
              <w:rPr>
                <w:sz w:val="20"/>
              </w:rPr>
              <w:t>Production supervisor batch record review.</w:t>
            </w:r>
          </w:p>
          <w:p w:rsidR="005D26D7" w:rsidRDefault="005D26D7" w:rsidP="005D26D7">
            <w:pPr>
              <w:pStyle w:val="ListParagraph"/>
              <w:keepNext/>
              <w:numPr>
                <w:ilvl w:val="0"/>
                <w:numId w:val="9"/>
              </w:numPr>
              <w:ind w:left="162" w:hanging="180"/>
              <w:rPr>
                <w:sz w:val="20"/>
              </w:rPr>
            </w:pPr>
            <w:r w:rsidRPr="005A6077">
              <w:rPr>
                <w:sz w:val="20"/>
              </w:rPr>
              <w:t>Quality assurance batch record review.</w:t>
            </w:r>
          </w:p>
          <w:p w:rsidR="005D26D7" w:rsidRDefault="005D26D7" w:rsidP="005D26D7">
            <w:pPr>
              <w:pStyle w:val="ListParagraph"/>
              <w:keepNext/>
              <w:numPr>
                <w:ilvl w:val="0"/>
                <w:numId w:val="9"/>
              </w:numPr>
              <w:ind w:left="162" w:hanging="180"/>
              <w:rPr>
                <w:sz w:val="20"/>
              </w:rPr>
            </w:pPr>
            <w:r>
              <w:rPr>
                <w:sz w:val="20"/>
              </w:rPr>
              <w:t>Active and e</w:t>
            </w:r>
            <w:r w:rsidRPr="00300B5E">
              <w:rPr>
                <w:sz w:val="20"/>
              </w:rPr>
              <w:t xml:space="preserve">xcipient </w:t>
            </w:r>
            <w:r>
              <w:rPr>
                <w:sz w:val="20"/>
              </w:rPr>
              <w:t>pharmacy kit batch record controls and batch record review</w:t>
            </w:r>
          </w:p>
          <w:p w:rsidR="00AA6AE1" w:rsidRDefault="005D26D7" w:rsidP="005D26D7">
            <w:pPr>
              <w:pStyle w:val="ListParagraph"/>
              <w:keepNext/>
              <w:numPr>
                <w:ilvl w:val="0"/>
                <w:numId w:val="9"/>
              </w:numPr>
              <w:ind w:left="162" w:hanging="180"/>
              <w:rPr>
                <w:sz w:val="20"/>
              </w:rPr>
            </w:pPr>
            <w:r w:rsidRPr="00EF346F">
              <w:rPr>
                <w:sz w:val="20"/>
              </w:rPr>
              <w:t xml:space="preserve">The </w:t>
            </w:r>
            <w:r>
              <w:rPr>
                <w:sz w:val="20"/>
              </w:rPr>
              <w:t>addition of excipients is confirmed to be within 1% of the target amount.</w:t>
            </w:r>
          </w:p>
          <w:p w:rsidR="005D26D7" w:rsidRPr="005D26D7" w:rsidRDefault="005D26D7" w:rsidP="005D26D7">
            <w:pPr>
              <w:pStyle w:val="ListParagraph"/>
              <w:keepNext/>
              <w:numPr>
                <w:ilvl w:val="0"/>
                <w:numId w:val="9"/>
              </w:numPr>
              <w:ind w:left="162" w:hanging="180"/>
              <w:rPr>
                <w:sz w:val="20"/>
              </w:rPr>
            </w:pPr>
            <w:r>
              <w:rPr>
                <w:sz w:val="20"/>
              </w:rPr>
              <w:t>V</w:t>
            </w:r>
            <w:r w:rsidRPr="00EF346F">
              <w:rPr>
                <w:sz w:val="20"/>
              </w:rPr>
              <w:t xml:space="preserve">iscosity of the gel is evaluated through analytical testing of the bulk and finished </w:t>
            </w:r>
            <w:r>
              <w:rPr>
                <w:sz w:val="20"/>
              </w:rPr>
              <w:t xml:space="preserve">drug </w:t>
            </w:r>
            <w:r w:rsidRPr="00EF346F">
              <w:rPr>
                <w:sz w:val="20"/>
              </w:rPr>
              <w:t>product</w:t>
            </w:r>
            <w:r>
              <w:rPr>
                <w:sz w:val="20"/>
              </w:rPr>
              <w:t>.</w:t>
            </w:r>
          </w:p>
        </w:tc>
      </w:tr>
      <w:tr w:rsidR="00AA6AE1" w:rsidRPr="005A6077" w:rsidTr="005D26D7">
        <w:trPr>
          <w:cantSplit/>
          <w:trHeight w:val="360"/>
          <w:jc w:val="center"/>
        </w:trPr>
        <w:tc>
          <w:tcPr>
            <w:tcW w:w="1351" w:type="dxa"/>
            <w:shd w:val="clear" w:color="auto" w:fill="auto"/>
            <w:vAlign w:val="center"/>
          </w:tcPr>
          <w:p w:rsidR="00AA6AE1" w:rsidRDefault="004A0A99" w:rsidP="00EF346F">
            <w:pPr>
              <w:jc w:val="center"/>
              <w:rPr>
                <w:sz w:val="20"/>
                <w:szCs w:val="24"/>
              </w:rPr>
            </w:pPr>
            <w:r>
              <w:rPr>
                <w:sz w:val="20"/>
                <w:szCs w:val="24"/>
              </w:rPr>
              <w:lastRenderedPageBreak/>
              <w:t>Section C:</w:t>
            </w:r>
          </w:p>
          <w:p w:rsidR="004A0A99" w:rsidRDefault="004A0A99" w:rsidP="00EF346F">
            <w:pPr>
              <w:jc w:val="center"/>
              <w:rPr>
                <w:sz w:val="20"/>
                <w:szCs w:val="24"/>
              </w:rPr>
            </w:pPr>
            <w:r>
              <w:rPr>
                <w:sz w:val="20"/>
                <w:szCs w:val="24"/>
              </w:rPr>
              <w:t>Step 22 – 23</w:t>
            </w:r>
          </w:p>
        </w:tc>
        <w:tc>
          <w:tcPr>
            <w:tcW w:w="1812" w:type="dxa"/>
            <w:shd w:val="clear" w:color="auto" w:fill="auto"/>
            <w:vAlign w:val="center"/>
          </w:tcPr>
          <w:p w:rsidR="00AA6AE1" w:rsidRDefault="00AA6AE1" w:rsidP="0073258A">
            <w:pPr>
              <w:jc w:val="center"/>
              <w:rPr>
                <w:sz w:val="20"/>
                <w:szCs w:val="24"/>
              </w:rPr>
            </w:pPr>
            <w:r>
              <w:rPr>
                <w:sz w:val="20"/>
                <w:szCs w:val="24"/>
              </w:rPr>
              <w:t xml:space="preserve">Mixing of </w:t>
            </w:r>
            <w:proofErr w:type="spellStart"/>
            <w:r>
              <w:rPr>
                <w:sz w:val="20"/>
                <w:szCs w:val="24"/>
              </w:rPr>
              <w:t>Hydroxypropyl</w:t>
            </w:r>
            <w:proofErr w:type="spellEnd"/>
            <w:r>
              <w:rPr>
                <w:sz w:val="20"/>
                <w:szCs w:val="24"/>
              </w:rPr>
              <w:t xml:space="preserve"> Cellulose, NF</w:t>
            </w:r>
          </w:p>
        </w:tc>
        <w:tc>
          <w:tcPr>
            <w:tcW w:w="2790" w:type="dxa"/>
            <w:vAlign w:val="center"/>
          </w:tcPr>
          <w:p w:rsidR="004A0A99" w:rsidRPr="00EF346F" w:rsidRDefault="004A0A99" w:rsidP="004A0A99">
            <w:pPr>
              <w:keepNext/>
              <w:spacing w:line="276" w:lineRule="auto"/>
              <w:rPr>
                <w:sz w:val="20"/>
                <w:u w:val="single"/>
              </w:rPr>
            </w:pPr>
            <w:r w:rsidRPr="005515AC">
              <w:rPr>
                <w:sz w:val="20"/>
                <w:u w:val="single"/>
              </w:rPr>
              <w:t>Anchor Blade</w:t>
            </w:r>
            <w:r>
              <w:rPr>
                <w:sz w:val="20"/>
                <w:u w:val="single"/>
              </w:rPr>
              <w:t>:</w:t>
            </w:r>
          </w:p>
          <w:p w:rsidR="004A0A99" w:rsidRDefault="004A0A99" w:rsidP="004A0A99">
            <w:pPr>
              <w:keepNext/>
              <w:spacing w:after="120" w:line="276" w:lineRule="auto"/>
              <w:rPr>
                <w:sz w:val="20"/>
              </w:rPr>
            </w:pPr>
            <w:r>
              <w:rPr>
                <w:sz w:val="20"/>
              </w:rPr>
              <w:t>21 RPM (17 – 24 RPM)</w:t>
            </w:r>
          </w:p>
          <w:p w:rsidR="004A0A99" w:rsidRPr="00EF346F" w:rsidRDefault="004A0A99" w:rsidP="004A0A99">
            <w:pPr>
              <w:keepNext/>
              <w:spacing w:line="276" w:lineRule="auto"/>
              <w:rPr>
                <w:sz w:val="20"/>
                <w:u w:val="single"/>
              </w:rPr>
            </w:pPr>
            <w:r w:rsidRPr="00EF346F">
              <w:rPr>
                <w:sz w:val="20"/>
                <w:u w:val="single"/>
              </w:rPr>
              <w:t>Disperser Blade</w:t>
            </w:r>
            <w:r>
              <w:rPr>
                <w:sz w:val="20"/>
                <w:u w:val="single"/>
              </w:rPr>
              <w:t>:</w:t>
            </w:r>
          </w:p>
          <w:p w:rsidR="004A0A99" w:rsidRDefault="004A0A99" w:rsidP="004A0A99">
            <w:pPr>
              <w:keepNext/>
              <w:spacing w:after="120" w:line="276" w:lineRule="auto"/>
              <w:rPr>
                <w:sz w:val="20"/>
              </w:rPr>
            </w:pPr>
            <w:r>
              <w:rPr>
                <w:sz w:val="20"/>
              </w:rPr>
              <w:t>1245 RPM (1225 – 1260 RPM)</w:t>
            </w:r>
          </w:p>
          <w:p w:rsidR="004A0A99" w:rsidRPr="00EF346F" w:rsidRDefault="004A0A99" w:rsidP="004A0A99">
            <w:pPr>
              <w:keepNext/>
              <w:spacing w:line="276" w:lineRule="auto"/>
              <w:rPr>
                <w:sz w:val="20"/>
                <w:u w:val="single"/>
              </w:rPr>
            </w:pPr>
            <w:r w:rsidRPr="00EF346F">
              <w:rPr>
                <w:sz w:val="20"/>
                <w:u w:val="single"/>
              </w:rPr>
              <w:t>Mixing Time:</w:t>
            </w:r>
          </w:p>
          <w:p w:rsidR="00AA6AE1" w:rsidRPr="00AA6AE1" w:rsidRDefault="004A0A99" w:rsidP="004A0A99">
            <w:pPr>
              <w:keepNext/>
              <w:spacing w:after="120" w:line="276" w:lineRule="auto"/>
              <w:rPr>
                <w:sz w:val="20"/>
              </w:rPr>
            </w:pPr>
            <w:r>
              <w:rPr>
                <w:sz w:val="20"/>
              </w:rPr>
              <w:t>60 mins (60 – 75 mins)</w:t>
            </w:r>
          </w:p>
        </w:tc>
        <w:tc>
          <w:tcPr>
            <w:tcW w:w="3960" w:type="dxa"/>
            <w:shd w:val="clear" w:color="auto" w:fill="auto"/>
            <w:vAlign w:val="center"/>
          </w:tcPr>
          <w:p w:rsidR="00400A81" w:rsidRDefault="00400A81" w:rsidP="00400A81">
            <w:pPr>
              <w:rPr>
                <w:sz w:val="20"/>
                <w:szCs w:val="18"/>
              </w:rPr>
            </w:pPr>
            <w:r w:rsidRPr="00400A81">
              <w:rPr>
                <w:sz w:val="20"/>
                <w:szCs w:val="18"/>
              </w:rPr>
              <w:t xml:space="preserve">The mix composition is non-aqueous when the gelling agent is added so agglomeration is not an issue.  This purpose of this step is to adequately disperse the gelling agent prior to the addition of water (in the form of a dilute </w:t>
            </w:r>
            <w:proofErr w:type="spellStart"/>
            <w:r w:rsidRPr="00400A81">
              <w:rPr>
                <w:sz w:val="20"/>
                <w:szCs w:val="18"/>
              </w:rPr>
              <w:t>NaOH</w:t>
            </w:r>
            <w:proofErr w:type="spellEnd"/>
            <w:r w:rsidRPr="00400A81">
              <w:rPr>
                <w:sz w:val="20"/>
                <w:szCs w:val="18"/>
              </w:rPr>
              <w:t xml:space="preserve"> solution).  Incomplete dispersion prior to the addition of water could result in gelling agent agglomerations.  Agglomeration increases the time required to fully solvate the gelling agent.  Grossly incomplete solvation of the gelling agent could impact the final gel appearance, consistency and viscosity.</w:t>
            </w:r>
          </w:p>
          <w:p w:rsidR="00400A81" w:rsidRDefault="00400A81" w:rsidP="00400A81">
            <w:pPr>
              <w:rPr>
                <w:sz w:val="20"/>
                <w:szCs w:val="18"/>
              </w:rPr>
            </w:pPr>
          </w:p>
          <w:p w:rsidR="00AA6AE1" w:rsidRDefault="00400A81" w:rsidP="00400A81">
            <w:pPr>
              <w:rPr>
                <w:sz w:val="20"/>
              </w:rPr>
            </w:pPr>
            <w:r>
              <w:rPr>
                <w:sz w:val="20"/>
              </w:rPr>
              <w:t>T</w:t>
            </w:r>
            <w:r w:rsidRPr="00EF346F">
              <w:rPr>
                <w:sz w:val="20"/>
              </w:rPr>
              <w:t xml:space="preserve">he blade speeds and mix time ranges were proven effective through </w:t>
            </w:r>
            <w:r>
              <w:rPr>
                <w:sz w:val="20"/>
              </w:rPr>
              <w:t>s</w:t>
            </w:r>
            <w:r w:rsidRPr="00EF346F">
              <w:rPr>
                <w:sz w:val="20"/>
              </w:rPr>
              <w:t xml:space="preserve">tage </w:t>
            </w:r>
            <w:r>
              <w:rPr>
                <w:sz w:val="20"/>
              </w:rPr>
              <w:t>I and stage II validation</w:t>
            </w:r>
            <w:r w:rsidRPr="00EF346F">
              <w:rPr>
                <w:sz w:val="20"/>
              </w:rPr>
              <w:t xml:space="preserve"> (see</w:t>
            </w:r>
            <w:r>
              <w:rPr>
                <w:sz w:val="20"/>
              </w:rPr>
              <w:t xml:space="preserve"> </w:t>
            </w:r>
            <w:r w:rsidRPr="00CE5200">
              <w:rPr>
                <w:b/>
                <w:sz w:val="20"/>
              </w:rPr>
              <w:t>M-0014-07</w:t>
            </w:r>
            <w:r>
              <w:rPr>
                <w:sz w:val="20"/>
              </w:rPr>
              <w:t xml:space="preserve"> and</w:t>
            </w:r>
            <w:r w:rsidRPr="00EF346F">
              <w:rPr>
                <w:sz w:val="20"/>
              </w:rPr>
              <w:t xml:space="preserve"> </w:t>
            </w:r>
            <w:r w:rsidRPr="00CE5200">
              <w:rPr>
                <w:b/>
                <w:sz w:val="20"/>
              </w:rPr>
              <w:t>M-0030-07</w:t>
            </w:r>
            <w:r w:rsidRPr="00EF346F">
              <w:rPr>
                <w:sz w:val="20"/>
              </w:rPr>
              <w:t>).  All of the batches produced were smooth, well-dispersed gel, indicating effective gelling agent dispersion.</w:t>
            </w:r>
          </w:p>
          <w:p w:rsidR="00400A81" w:rsidRDefault="00400A81" w:rsidP="00400A81">
            <w:pPr>
              <w:rPr>
                <w:sz w:val="20"/>
              </w:rPr>
            </w:pPr>
          </w:p>
          <w:p w:rsidR="00400A81" w:rsidRPr="005A6077" w:rsidRDefault="00400A81" w:rsidP="00400A81">
            <w:pPr>
              <w:keepNext/>
              <w:spacing w:line="276" w:lineRule="auto"/>
              <w:rPr>
                <w:sz w:val="20"/>
                <w:u w:val="single"/>
              </w:rPr>
            </w:pPr>
            <w:r w:rsidRPr="005A6077">
              <w:rPr>
                <w:sz w:val="20"/>
                <w:u w:val="single"/>
              </w:rPr>
              <w:t xml:space="preserve">CQAs Affected </w:t>
            </w:r>
          </w:p>
          <w:p w:rsidR="00400A81" w:rsidRPr="005A6077" w:rsidRDefault="00400A81" w:rsidP="00400A81">
            <w:pPr>
              <w:rPr>
                <w:sz w:val="20"/>
              </w:rPr>
            </w:pPr>
            <w:r>
              <w:rPr>
                <w:sz w:val="20"/>
              </w:rPr>
              <w:t>None</w:t>
            </w:r>
          </w:p>
        </w:tc>
        <w:tc>
          <w:tcPr>
            <w:tcW w:w="4153" w:type="dxa"/>
            <w:vAlign w:val="center"/>
          </w:tcPr>
          <w:p w:rsidR="005D26D7" w:rsidRPr="00EF346F" w:rsidRDefault="005D26D7" w:rsidP="005D26D7">
            <w:pPr>
              <w:pStyle w:val="ListParagraph"/>
              <w:keepNext/>
              <w:numPr>
                <w:ilvl w:val="0"/>
                <w:numId w:val="9"/>
              </w:numPr>
              <w:ind w:left="162" w:hanging="180"/>
              <w:rPr>
                <w:b/>
                <w:sz w:val="18"/>
                <w:szCs w:val="18"/>
              </w:rPr>
            </w:pPr>
            <w:r w:rsidRPr="00EF346F">
              <w:rPr>
                <w:sz w:val="20"/>
              </w:rPr>
              <w:t>Equipment blade speed gauges are routinely calibrated</w:t>
            </w:r>
            <w:r>
              <w:rPr>
                <w:sz w:val="20"/>
              </w:rPr>
              <w:t>.</w:t>
            </w:r>
          </w:p>
          <w:p w:rsidR="005D26D7" w:rsidRPr="005A6077" w:rsidRDefault="005D26D7" w:rsidP="005D26D7">
            <w:pPr>
              <w:pStyle w:val="ListParagraph"/>
              <w:keepNext/>
              <w:numPr>
                <w:ilvl w:val="0"/>
                <w:numId w:val="9"/>
              </w:numPr>
              <w:ind w:left="162" w:hanging="180"/>
              <w:rPr>
                <w:sz w:val="20"/>
              </w:rPr>
            </w:pPr>
            <w:r w:rsidRPr="005A6077">
              <w:rPr>
                <w:sz w:val="20"/>
              </w:rPr>
              <w:t>Batch record specifies mixing time and mix time range.</w:t>
            </w:r>
          </w:p>
          <w:p w:rsidR="005D26D7" w:rsidRPr="005A6077" w:rsidRDefault="005D26D7" w:rsidP="005D26D7">
            <w:pPr>
              <w:pStyle w:val="ListParagraph"/>
              <w:keepNext/>
              <w:numPr>
                <w:ilvl w:val="0"/>
                <w:numId w:val="9"/>
              </w:numPr>
              <w:ind w:left="162" w:hanging="180"/>
              <w:rPr>
                <w:sz w:val="20"/>
              </w:rPr>
            </w:pPr>
            <w:r w:rsidRPr="005A6077">
              <w:rPr>
                <w:sz w:val="20"/>
              </w:rPr>
              <w:t>Production supervisor batch record review.</w:t>
            </w:r>
          </w:p>
          <w:p w:rsidR="005D26D7" w:rsidRDefault="005D26D7" w:rsidP="005D26D7">
            <w:pPr>
              <w:pStyle w:val="ListParagraph"/>
              <w:keepNext/>
              <w:numPr>
                <w:ilvl w:val="0"/>
                <w:numId w:val="9"/>
              </w:numPr>
              <w:ind w:left="162" w:hanging="180"/>
              <w:rPr>
                <w:sz w:val="20"/>
              </w:rPr>
            </w:pPr>
            <w:r w:rsidRPr="005A6077">
              <w:rPr>
                <w:sz w:val="20"/>
              </w:rPr>
              <w:t>Quality assurance batch record review.</w:t>
            </w:r>
          </w:p>
          <w:p w:rsidR="005D26D7" w:rsidRPr="00EF346F" w:rsidRDefault="005D26D7" w:rsidP="005D26D7">
            <w:pPr>
              <w:pStyle w:val="ListParagraph"/>
              <w:keepNext/>
              <w:numPr>
                <w:ilvl w:val="0"/>
                <w:numId w:val="9"/>
              </w:numPr>
              <w:ind w:left="162" w:hanging="180"/>
              <w:rPr>
                <w:sz w:val="20"/>
              </w:rPr>
            </w:pPr>
            <w:r>
              <w:rPr>
                <w:sz w:val="20"/>
              </w:rPr>
              <w:t>These p</w:t>
            </w:r>
            <w:r w:rsidRPr="00EF346F">
              <w:rPr>
                <w:sz w:val="20"/>
              </w:rPr>
              <w:t xml:space="preserve">rocess steps are </w:t>
            </w:r>
            <w:r>
              <w:rPr>
                <w:sz w:val="20"/>
              </w:rPr>
              <w:t>executed</w:t>
            </w:r>
            <w:r w:rsidRPr="00EF346F">
              <w:rPr>
                <w:sz w:val="20"/>
              </w:rPr>
              <w:t xml:space="preserve"> by two operators </w:t>
            </w:r>
            <w:r>
              <w:rPr>
                <w:sz w:val="20"/>
              </w:rPr>
              <w:t xml:space="preserve">and recorded </w:t>
            </w:r>
            <w:r w:rsidRPr="00EF346F">
              <w:rPr>
                <w:sz w:val="20"/>
              </w:rPr>
              <w:t>in the batch record.</w:t>
            </w:r>
          </w:p>
          <w:p w:rsidR="00AA6AE1" w:rsidRPr="005A6077" w:rsidRDefault="00AA6AE1" w:rsidP="005D26D7">
            <w:pPr>
              <w:pStyle w:val="ListParagraph"/>
              <w:keepNext/>
              <w:ind w:left="162"/>
              <w:rPr>
                <w:sz w:val="20"/>
              </w:rPr>
            </w:pPr>
          </w:p>
        </w:tc>
      </w:tr>
      <w:tr w:rsidR="004A0A99" w:rsidRPr="004A0A99" w:rsidTr="004A0A99">
        <w:trPr>
          <w:cantSplit/>
          <w:trHeight w:val="360"/>
          <w:jc w:val="center"/>
        </w:trPr>
        <w:tc>
          <w:tcPr>
            <w:tcW w:w="14066" w:type="dxa"/>
            <w:gridSpan w:val="5"/>
            <w:shd w:val="clear" w:color="auto" w:fill="auto"/>
            <w:vAlign w:val="center"/>
          </w:tcPr>
          <w:p w:rsidR="004A0A99" w:rsidRPr="004A0A99" w:rsidRDefault="004A0A99" w:rsidP="004A0A99">
            <w:pPr>
              <w:pStyle w:val="ListParagraph"/>
              <w:keepNext/>
              <w:ind w:left="162"/>
              <w:jc w:val="center"/>
              <w:rPr>
                <w:b/>
                <w:sz w:val="20"/>
              </w:rPr>
            </w:pPr>
            <w:r w:rsidRPr="004A0A99">
              <w:rPr>
                <w:b/>
                <w:sz w:val="20"/>
              </w:rPr>
              <w:lastRenderedPageBreak/>
              <w:t>Final Mixing</w:t>
            </w:r>
          </w:p>
        </w:tc>
      </w:tr>
      <w:tr w:rsidR="00400A81" w:rsidRPr="005A6077" w:rsidTr="005D26D7">
        <w:trPr>
          <w:cantSplit/>
          <w:trHeight w:val="360"/>
          <w:jc w:val="center"/>
        </w:trPr>
        <w:tc>
          <w:tcPr>
            <w:tcW w:w="1351" w:type="dxa"/>
            <w:shd w:val="clear" w:color="auto" w:fill="auto"/>
            <w:vAlign w:val="center"/>
          </w:tcPr>
          <w:p w:rsidR="00E70407" w:rsidRPr="005A6077" w:rsidRDefault="00E70407" w:rsidP="00972DEA">
            <w:pPr>
              <w:jc w:val="center"/>
              <w:rPr>
                <w:sz w:val="20"/>
                <w:szCs w:val="24"/>
              </w:rPr>
            </w:pPr>
            <w:r w:rsidRPr="005A6077">
              <w:rPr>
                <w:sz w:val="20"/>
                <w:szCs w:val="24"/>
              </w:rPr>
              <w:t>Section C:</w:t>
            </w:r>
          </w:p>
          <w:p w:rsidR="00E70407" w:rsidRPr="005A6077" w:rsidRDefault="00E70407" w:rsidP="004A0A99">
            <w:pPr>
              <w:jc w:val="center"/>
              <w:rPr>
                <w:sz w:val="20"/>
                <w:szCs w:val="24"/>
              </w:rPr>
            </w:pPr>
            <w:r w:rsidRPr="005A6077">
              <w:rPr>
                <w:sz w:val="20"/>
                <w:szCs w:val="24"/>
              </w:rPr>
              <w:t xml:space="preserve">Step </w:t>
            </w:r>
            <w:r w:rsidR="004A0A99">
              <w:rPr>
                <w:sz w:val="20"/>
                <w:szCs w:val="24"/>
              </w:rPr>
              <w:t>34 – 37</w:t>
            </w:r>
          </w:p>
        </w:tc>
        <w:tc>
          <w:tcPr>
            <w:tcW w:w="1812" w:type="dxa"/>
            <w:shd w:val="clear" w:color="auto" w:fill="auto"/>
            <w:vAlign w:val="center"/>
          </w:tcPr>
          <w:p w:rsidR="00E70407" w:rsidRPr="005A6077" w:rsidRDefault="004A0A99" w:rsidP="00972DEA">
            <w:pPr>
              <w:jc w:val="center"/>
              <w:rPr>
                <w:sz w:val="20"/>
              </w:rPr>
            </w:pPr>
            <w:r>
              <w:rPr>
                <w:sz w:val="20"/>
                <w:szCs w:val="24"/>
              </w:rPr>
              <w:t>Final mixing of the main phase</w:t>
            </w:r>
          </w:p>
        </w:tc>
        <w:tc>
          <w:tcPr>
            <w:tcW w:w="2790" w:type="dxa"/>
          </w:tcPr>
          <w:p w:rsidR="004A0A99" w:rsidRPr="00EF346F" w:rsidRDefault="004A0A99" w:rsidP="004A0A99">
            <w:pPr>
              <w:keepNext/>
              <w:spacing w:line="276" w:lineRule="auto"/>
              <w:rPr>
                <w:sz w:val="20"/>
                <w:u w:val="single"/>
              </w:rPr>
            </w:pPr>
            <w:r w:rsidRPr="00EF346F">
              <w:rPr>
                <w:sz w:val="20"/>
                <w:u w:val="single"/>
              </w:rPr>
              <w:t>Disperser Blade</w:t>
            </w:r>
            <w:r>
              <w:rPr>
                <w:sz w:val="20"/>
                <w:u w:val="single"/>
              </w:rPr>
              <w:t>:</w:t>
            </w:r>
          </w:p>
          <w:p w:rsidR="004A0A99" w:rsidRDefault="004A0A99" w:rsidP="004A0A99">
            <w:pPr>
              <w:keepNext/>
              <w:spacing w:after="120" w:line="276" w:lineRule="auto"/>
              <w:rPr>
                <w:sz w:val="20"/>
              </w:rPr>
            </w:pPr>
            <w:r>
              <w:rPr>
                <w:sz w:val="20"/>
              </w:rPr>
              <w:t>Off</w:t>
            </w:r>
          </w:p>
          <w:p w:rsidR="004A0A99" w:rsidRPr="00EF346F" w:rsidRDefault="004A0A99" w:rsidP="004A0A99">
            <w:pPr>
              <w:keepNext/>
              <w:spacing w:line="276" w:lineRule="auto"/>
              <w:rPr>
                <w:sz w:val="20"/>
                <w:u w:val="single"/>
              </w:rPr>
            </w:pPr>
            <w:r w:rsidRPr="005515AC">
              <w:rPr>
                <w:sz w:val="20"/>
                <w:u w:val="single"/>
              </w:rPr>
              <w:t>Anchor Blade</w:t>
            </w:r>
            <w:r>
              <w:rPr>
                <w:sz w:val="20"/>
                <w:u w:val="single"/>
              </w:rPr>
              <w:t>:</w:t>
            </w:r>
          </w:p>
          <w:p w:rsidR="004A0A99" w:rsidRDefault="004A0A99" w:rsidP="004A0A99">
            <w:pPr>
              <w:keepNext/>
              <w:spacing w:after="120" w:line="276" w:lineRule="auto"/>
              <w:rPr>
                <w:sz w:val="20"/>
              </w:rPr>
            </w:pPr>
            <w:r>
              <w:rPr>
                <w:sz w:val="20"/>
              </w:rPr>
              <w:t>21 RPM (17 – 24 RPM)</w:t>
            </w:r>
          </w:p>
          <w:p w:rsidR="004A0A99" w:rsidRPr="00EF346F" w:rsidRDefault="004A0A99" w:rsidP="004A0A99">
            <w:pPr>
              <w:keepNext/>
              <w:spacing w:line="276" w:lineRule="auto"/>
              <w:rPr>
                <w:sz w:val="20"/>
                <w:u w:val="single"/>
              </w:rPr>
            </w:pPr>
            <w:r w:rsidRPr="00EF346F">
              <w:rPr>
                <w:sz w:val="20"/>
                <w:u w:val="single"/>
              </w:rPr>
              <w:t>Mixing Time:</w:t>
            </w:r>
          </w:p>
          <w:p w:rsidR="004A0A99" w:rsidRDefault="004A0A99" w:rsidP="004A0A99">
            <w:pPr>
              <w:keepNext/>
              <w:spacing w:after="120" w:line="276" w:lineRule="auto"/>
              <w:rPr>
                <w:sz w:val="20"/>
              </w:rPr>
            </w:pPr>
            <w:r>
              <w:rPr>
                <w:sz w:val="20"/>
              </w:rPr>
              <w:t>30 mins (20 – 40 mins)</w:t>
            </w:r>
          </w:p>
          <w:p w:rsidR="004A0A99" w:rsidRPr="00EF346F" w:rsidRDefault="004A0A99" w:rsidP="004A0A99">
            <w:pPr>
              <w:keepNext/>
              <w:spacing w:line="276" w:lineRule="auto"/>
              <w:rPr>
                <w:sz w:val="20"/>
                <w:u w:val="single"/>
              </w:rPr>
            </w:pPr>
            <w:r w:rsidRPr="00EF346F">
              <w:rPr>
                <w:sz w:val="20"/>
                <w:u w:val="single"/>
              </w:rPr>
              <w:t>Vacuum Pressure</w:t>
            </w:r>
            <w:r>
              <w:rPr>
                <w:sz w:val="20"/>
                <w:u w:val="single"/>
              </w:rPr>
              <w:t>:</w:t>
            </w:r>
          </w:p>
          <w:p w:rsidR="004A0A99" w:rsidRDefault="004A0A99" w:rsidP="004A0A99">
            <w:pPr>
              <w:keepNext/>
              <w:spacing w:after="120" w:line="276" w:lineRule="auto"/>
              <w:rPr>
                <w:sz w:val="20"/>
              </w:rPr>
            </w:pPr>
            <w:r>
              <w:rPr>
                <w:sz w:val="20"/>
              </w:rPr>
              <w:t>0 in. Hg</w:t>
            </w:r>
          </w:p>
          <w:p w:rsidR="004A0A99" w:rsidRPr="005515AC" w:rsidRDefault="004A0A99" w:rsidP="004A0A99">
            <w:pPr>
              <w:keepNext/>
              <w:spacing w:line="276" w:lineRule="auto"/>
              <w:rPr>
                <w:sz w:val="20"/>
                <w:u w:val="single"/>
              </w:rPr>
            </w:pPr>
            <w:r>
              <w:rPr>
                <w:sz w:val="20"/>
                <w:u w:val="single"/>
              </w:rPr>
              <w:t>Temperature:</w:t>
            </w:r>
          </w:p>
          <w:p w:rsidR="00E70407" w:rsidRPr="005A6077" w:rsidRDefault="004A0A99" w:rsidP="004A0A99">
            <w:pPr>
              <w:keepNext/>
              <w:spacing w:after="120" w:line="276" w:lineRule="auto"/>
              <w:rPr>
                <w:sz w:val="20"/>
              </w:rPr>
            </w:pPr>
            <w:r>
              <w:rPr>
                <w:sz w:val="20"/>
              </w:rPr>
              <w:t>59 – 95°F (15 – 35°C)</w:t>
            </w:r>
          </w:p>
        </w:tc>
        <w:tc>
          <w:tcPr>
            <w:tcW w:w="3960" w:type="dxa"/>
            <w:shd w:val="clear" w:color="auto" w:fill="auto"/>
            <w:vAlign w:val="center"/>
          </w:tcPr>
          <w:p w:rsidR="005D26D7" w:rsidRDefault="005D26D7" w:rsidP="00C63F0E">
            <w:pPr>
              <w:rPr>
                <w:sz w:val="20"/>
              </w:rPr>
            </w:pPr>
            <w:r w:rsidRPr="005D26D7">
              <w:rPr>
                <w:sz w:val="20"/>
              </w:rPr>
              <w:t xml:space="preserve">The </w:t>
            </w:r>
            <w:proofErr w:type="gramStart"/>
            <w:r w:rsidRPr="005D26D7">
              <w:rPr>
                <w:sz w:val="20"/>
              </w:rPr>
              <w:t>purpose of this mixing step is to solvate and neutralize</w:t>
            </w:r>
            <w:proofErr w:type="gramEnd"/>
            <w:r w:rsidRPr="005D26D7">
              <w:rPr>
                <w:sz w:val="20"/>
              </w:rPr>
              <w:t xml:space="preserve"> the gelling agent.  The mixing must also be </w:t>
            </w:r>
            <w:r w:rsidR="00404C52">
              <w:rPr>
                <w:sz w:val="20"/>
              </w:rPr>
              <w:t>adequate</w:t>
            </w:r>
            <w:r w:rsidRPr="005D26D7">
              <w:rPr>
                <w:sz w:val="20"/>
              </w:rPr>
              <w:t xml:space="preserve"> to create a uniform </w:t>
            </w:r>
            <w:r w:rsidR="00404C52">
              <w:rPr>
                <w:sz w:val="20"/>
              </w:rPr>
              <w:t xml:space="preserve">homogenous </w:t>
            </w:r>
            <w:r w:rsidRPr="005D26D7">
              <w:rPr>
                <w:sz w:val="20"/>
              </w:rPr>
              <w:t>mixture as the gel thickens.</w:t>
            </w:r>
            <w:r w:rsidRPr="005D26D7" w:rsidDel="005D26D7">
              <w:rPr>
                <w:sz w:val="20"/>
              </w:rPr>
              <w:t xml:space="preserve"> </w:t>
            </w:r>
          </w:p>
          <w:p w:rsidR="005D26D7" w:rsidRDefault="005D26D7" w:rsidP="00C63F0E">
            <w:pPr>
              <w:rPr>
                <w:sz w:val="20"/>
              </w:rPr>
            </w:pPr>
          </w:p>
          <w:p w:rsidR="005D26D7" w:rsidRDefault="005D26D7" w:rsidP="005D26D7">
            <w:pPr>
              <w:rPr>
                <w:sz w:val="20"/>
              </w:rPr>
            </w:pPr>
            <w:r>
              <w:rPr>
                <w:sz w:val="20"/>
              </w:rPr>
              <w:t>T</w:t>
            </w:r>
            <w:r w:rsidRPr="00EF346F">
              <w:rPr>
                <w:sz w:val="20"/>
              </w:rPr>
              <w:t xml:space="preserve">he blade speeds and mix time ranges were proven effective through </w:t>
            </w:r>
            <w:r>
              <w:rPr>
                <w:sz w:val="20"/>
              </w:rPr>
              <w:t>s</w:t>
            </w:r>
            <w:r w:rsidRPr="00EF346F">
              <w:rPr>
                <w:sz w:val="20"/>
              </w:rPr>
              <w:t xml:space="preserve">tage </w:t>
            </w:r>
            <w:r>
              <w:rPr>
                <w:sz w:val="20"/>
              </w:rPr>
              <w:t>I and stage II validation</w:t>
            </w:r>
            <w:r w:rsidRPr="00EF346F">
              <w:rPr>
                <w:sz w:val="20"/>
              </w:rPr>
              <w:t xml:space="preserve"> (see</w:t>
            </w:r>
            <w:r>
              <w:rPr>
                <w:sz w:val="20"/>
              </w:rPr>
              <w:t xml:space="preserve"> </w:t>
            </w:r>
            <w:r w:rsidRPr="00CE5200">
              <w:rPr>
                <w:b/>
                <w:sz w:val="20"/>
              </w:rPr>
              <w:t>M-0014-07</w:t>
            </w:r>
            <w:r>
              <w:rPr>
                <w:sz w:val="20"/>
              </w:rPr>
              <w:t xml:space="preserve"> and</w:t>
            </w:r>
            <w:r w:rsidRPr="00EF346F">
              <w:rPr>
                <w:sz w:val="20"/>
              </w:rPr>
              <w:t xml:space="preserve"> </w:t>
            </w:r>
            <w:r w:rsidRPr="00CE5200">
              <w:rPr>
                <w:b/>
                <w:sz w:val="20"/>
              </w:rPr>
              <w:t>M-0030-07</w:t>
            </w:r>
            <w:r w:rsidRPr="00EF346F">
              <w:rPr>
                <w:sz w:val="20"/>
              </w:rPr>
              <w:t>).  All of the batches produced were smooth, well-dispersed gel, indicating effective gelling agent dispersion.</w:t>
            </w:r>
          </w:p>
          <w:p w:rsidR="00E70407" w:rsidRPr="005A6077" w:rsidRDefault="00E70407" w:rsidP="00C63F0E">
            <w:pPr>
              <w:rPr>
                <w:sz w:val="20"/>
              </w:rPr>
            </w:pPr>
          </w:p>
          <w:p w:rsidR="00E70407" w:rsidRPr="005A6077" w:rsidRDefault="00E70407" w:rsidP="00C63F0E">
            <w:pPr>
              <w:rPr>
                <w:sz w:val="20"/>
                <w:u w:val="single"/>
              </w:rPr>
            </w:pPr>
            <w:r w:rsidRPr="005A6077">
              <w:rPr>
                <w:sz w:val="20"/>
                <w:u w:val="single"/>
              </w:rPr>
              <w:t>CQAs Affected</w:t>
            </w:r>
          </w:p>
          <w:p w:rsidR="00E70407" w:rsidRPr="005A6077" w:rsidRDefault="00E70407" w:rsidP="001F5DA1">
            <w:pPr>
              <w:pStyle w:val="ListParagraph"/>
              <w:keepNext/>
              <w:numPr>
                <w:ilvl w:val="0"/>
                <w:numId w:val="9"/>
              </w:numPr>
              <w:ind w:left="162" w:hanging="180"/>
              <w:rPr>
                <w:sz w:val="20"/>
              </w:rPr>
            </w:pPr>
            <w:r w:rsidRPr="00484E7E">
              <w:rPr>
                <w:sz w:val="20"/>
              </w:rPr>
              <w:t>Ethanol</w:t>
            </w:r>
          </w:p>
        </w:tc>
        <w:tc>
          <w:tcPr>
            <w:tcW w:w="4153" w:type="dxa"/>
            <w:vAlign w:val="center"/>
          </w:tcPr>
          <w:p w:rsidR="00F05F7E" w:rsidRPr="00EF346F" w:rsidRDefault="00F05F7E" w:rsidP="00F05F7E">
            <w:pPr>
              <w:pStyle w:val="ListParagraph"/>
              <w:keepNext/>
              <w:numPr>
                <w:ilvl w:val="0"/>
                <w:numId w:val="9"/>
              </w:numPr>
              <w:ind w:left="162" w:hanging="180"/>
              <w:rPr>
                <w:b/>
                <w:sz w:val="18"/>
                <w:szCs w:val="18"/>
              </w:rPr>
            </w:pPr>
            <w:r w:rsidRPr="00EF346F">
              <w:rPr>
                <w:sz w:val="20"/>
              </w:rPr>
              <w:t>Equipment blade speed gauges are routinely calibrated</w:t>
            </w:r>
            <w:r>
              <w:rPr>
                <w:sz w:val="20"/>
              </w:rPr>
              <w:t>.</w:t>
            </w:r>
          </w:p>
          <w:p w:rsidR="00F05F7E" w:rsidRDefault="00F05F7E" w:rsidP="00F05F7E">
            <w:pPr>
              <w:pStyle w:val="ListParagraph"/>
              <w:keepNext/>
              <w:numPr>
                <w:ilvl w:val="0"/>
                <w:numId w:val="9"/>
              </w:numPr>
              <w:ind w:left="162" w:hanging="180"/>
              <w:rPr>
                <w:sz w:val="20"/>
              </w:rPr>
            </w:pPr>
            <w:r>
              <w:rPr>
                <w:sz w:val="20"/>
              </w:rPr>
              <w:t>Equipment temperature probe is routinely calibrated.</w:t>
            </w:r>
          </w:p>
          <w:p w:rsidR="00F05F7E" w:rsidRPr="005A6077" w:rsidRDefault="00F05F7E" w:rsidP="00F05F7E">
            <w:pPr>
              <w:pStyle w:val="ListParagraph"/>
              <w:keepNext/>
              <w:numPr>
                <w:ilvl w:val="0"/>
                <w:numId w:val="9"/>
              </w:numPr>
              <w:ind w:left="162" w:hanging="180"/>
              <w:rPr>
                <w:sz w:val="20"/>
              </w:rPr>
            </w:pPr>
            <w:r w:rsidRPr="005A6077">
              <w:rPr>
                <w:sz w:val="20"/>
              </w:rPr>
              <w:t>Batch record specifies mixing time and mix time range.</w:t>
            </w:r>
          </w:p>
          <w:p w:rsidR="00F05F7E" w:rsidRPr="005A6077" w:rsidRDefault="00F05F7E" w:rsidP="00F05F7E">
            <w:pPr>
              <w:pStyle w:val="ListParagraph"/>
              <w:keepNext/>
              <w:numPr>
                <w:ilvl w:val="0"/>
                <w:numId w:val="9"/>
              </w:numPr>
              <w:ind w:left="162" w:hanging="180"/>
              <w:rPr>
                <w:sz w:val="20"/>
              </w:rPr>
            </w:pPr>
            <w:r w:rsidRPr="005A6077">
              <w:rPr>
                <w:sz w:val="20"/>
              </w:rPr>
              <w:t>Production supervisor batch record review.</w:t>
            </w:r>
          </w:p>
          <w:p w:rsidR="00F05F7E" w:rsidRDefault="00F05F7E" w:rsidP="00F05F7E">
            <w:pPr>
              <w:pStyle w:val="ListParagraph"/>
              <w:keepNext/>
              <w:numPr>
                <w:ilvl w:val="0"/>
                <w:numId w:val="9"/>
              </w:numPr>
              <w:ind w:left="162" w:hanging="180"/>
              <w:rPr>
                <w:sz w:val="20"/>
              </w:rPr>
            </w:pPr>
            <w:r w:rsidRPr="005A6077">
              <w:rPr>
                <w:sz w:val="20"/>
              </w:rPr>
              <w:t>Quality assurance batch record review.</w:t>
            </w:r>
          </w:p>
          <w:p w:rsidR="00E70407" w:rsidRPr="005A6077" w:rsidRDefault="00F05F7E" w:rsidP="00A3127D">
            <w:pPr>
              <w:pStyle w:val="ListParagraph"/>
              <w:keepNext/>
              <w:numPr>
                <w:ilvl w:val="0"/>
                <w:numId w:val="9"/>
              </w:numPr>
              <w:ind w:left="162" w:hanging="180"/>
              <w:rPr>
                <w:sz w:val="20"/>
              </w:rPr>
            </w:pPr>
            <w:r>
              <w:rPr>
                <w:sz w:val="20"/>
              </w:rPr>
              <w:t>These p</w:t>
            </w:r>
            <w:r w:rsidRPr="00EF346F">
              <w:rPr>
                <w:sz w:val="20"/>
              </w:rPr>
              <w:t xml:space="preserve">rocess steps are </w:t>
            </w:r>
            <w:r>
              <w:rPr>
                <w:sz w:val="20"/>
              </w:rPr>
              <w:t>executed</w:t>
            </w:r>
            <w:r w:rsidRPr="00EF346F">
              <w:rPr>
                <w:sz w:val="20"/>
              </w:rPr>
              <w:t xml:space="preserve"> by two operators </w:t>
            </w:r>
            <w:r>
              <w:rPr>
                <w:sz w:val="20"/>
              </w:rPr>
              <w:t xml:space="preserve">and recorded </w:t>
            </w:r>
            <w:r w:rsidRPr="00EF346F">
              <w:rPr>
                <w:sz w:val="20"/>
              </w:rPr>
              <w:t>in the batch record.</w:t>
            </w:r>
          </w:p>
        </w:tc>
      </w:tr>
    </w:tbl>
    <w:p w:rsidR="005A6077" w:rsidRDefault="005A6077"/>
    <w:p w:rsidR="0011068C" w:rsidRDefault="0011068C"/>
    <w:p w:rsidR="0011068C" w:rsidRDefault="0011068C"/>
    <w:p w:rsidR="0011068C" w:rsidRDefault="0011068C"/>
    <w:p w:rsidR="00DC2D7F" w:rsidRDefault="00DC2D7F"/>
    <w:p w:rsidR="0011068C" w:rsidRDefault="0011068C"/>
    <w:p w:rsidR="0011068C" w:rsidRDefault="0011068C"/>
    <w:p w:rsidR="0011068C" w:rsidRDefault="0011068C"/>
    <w:p w:rsidR="0011068C" w:rsidRDefault="0011068C"/>
    <w:tbl>
      <w:tblPr>
        <w:tblW w:w="5056" w:type="pct"/>
        <w:jc w:val="center"/>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3"/>
        <w:gridCol w:w="900"/>
        <w:gridCol w:w="1530"/>
        <w:gridCol w:w="3510"/>
        <w:gridCol w:w="3960"/>
        <w:gridCol w:w="4153"/>
      </w:tblGrid>
      <w:tr w:rsidR="004B4E62" w:rsidRPr="005A6077" w:rsidTr="0011068C">
        <w:trPr>
          <w:gridBefore w:val="1"/>
          <w:wBefore w:w="13" w:type="dxa"/>
          <w:cantSplit/>
          <w:trHeight w:val="360"/>
          <w:tblHeader/>
          <w:jc w:val="center"/>
        </w:trPr>
        <w:tc>
          <w:tcPr>
            <w:tcW w:w="14053" w:type="dxa"/>
            <w:gridSpan w:val="5"/>
            <w:tcBorders>
              <w:top w:val="nil"/>
              <w:left w:val="nil"/>
              <w:bottom w:val="single" w:sz="4" w:space="0" w:color="auto"/>
              <w:right w:val="nil"/>
            </w:tcBorders>
            <w:shd w:val="clear" w:color="auto" w:fill="auto"/>
            <w:vAlign w:val="center"/>
          </w:tcPr>
          <w:p w:rsidR="004B4E62" w:rsidRDefault="004B4E62" w:rsidP="00FA341F">
            <w:pPr>
              <w:pStyle w:val="Caption"/>
              <w:keepNext/>
            </w:pPr>
            <w:bookmarkStart w:id="32" w:name="_Toc471138243"/>
            <w:r w:rsidRPr="004B4E62">
              <w:lastRenderedPageBreak/>
              <w:t xml:space="preserve">Table </w:t>
            </w:r>
            <w:fldSimple w:instr=" SEQ Table \* ARABIC ">
              <w:r w:rsidR="00A66A81">
                <w:rPr>
                  <w:noProof/>
                </w:rPr>
                <w:t>2</w:t>
              </w:r>
            </w:fldSimple>
            <w:r w:rsidRPr="004B4E62">
              <w:t xml:space="preserve">: Control Strategy of Critical Process Parameter for Packaging Process; </w:t>
            </w:r>
            <w:proofErr w:type="spellStart"/>
            <w:r w:rsidRPr="004B4E62">
              <w:t>Gelnique</w:t>
            </w:r>
            <w:proofErr w:type="spellEnd"/>
            <w:r w:rsidRPr="004B4E62">
              <w:t xml:space="preserve"> Oxybutynin Chloride Gel, 10% , C</w:t>
            </w:r>
            <w:r w:rsidR="00937145">
              <w:t>ar</w:t>
            </w:r>
            <w:r w:rsidRPr="004B4E62">
              <w:t>t</w:t>
            </w:r>
            <w:r w:rsidR="00937145">
              <w:t>o</w:t>
            </w:r>
            <w:r w:rsidRPr="004B4E62">
              <w:t>n x 30</w:t>
            </w:r>
            <w:bookmarkEnd w:id="32"/>
          </w:p>
          <w:p w:rsidR="004B4E62" w:rsidRPr="005A6077" w:rsidRDefault="004B4E62" w:rsidP="00FA341F">
            <w:pPr>
              <w:pStyle w:val="Caption"/>
              <w:keepNext/>
            </w:pPr>
            <w:r w:rsidRPr="004B4E62">
              <w:t>(</w:t>
            </w:r>
            <w:r w:rsidR="00745D02">
              <w:t xml:space="preserve">Batch Record #: </w:t>
            </w:r>
            <w:r w:rsidRPr="004B4E62">
              <w:t>MPR-0508; US</w:t>
            </w:r>
            <w:r w:rsidR="00937145">
              <w:t xml:space="preserve"> </w:t>
            </w:r>
            <w:r w:rsidRPr="004B4E62">
              <w:t>/ MPR-0847; Canada)</w:t>
            </w:r>
          </w:p>
        </w:tc>
      </w:tr>
      <w:tr w:rsidR="0011068C" w:rsidRPr="005A6077" w:rsidTr="0057275C">
        <w:trPr>
          <w:cantSplit/>
          <w:trHeight w:val="360"/>
          <w:tblHeader/>
          <w:jc w:val="center"/>
        </w:trPr>
        <w:tc>
          <w:tcPr>
            <w:tcW w:w="913" w:type="dxa"/>
            <w:gridSpan w:val="2"/>
            <w:shd w:val="clear" w:color="auto" w:fill="auto"/>
            <w:vAlign w:val="center"/>
          </w:tcPr>
          <w:p w:rsidR="0011068C" w:rsidRPr="005A6077" w:rsidRDefault="0011068C" w:rsidP="0089172C">
            <w:pPr>
              <w:jc w:val="center"/>
              <w:rPr>
                <w:b/>
              </w:rPr>
            </w:pPr>
            <w:r w:rsidRPr="005A6077">
              <w:rPr>
                <w:b/>
                <w:sz w:val="20"/>
              </w:rPr>
              <w:t>Batch Record Step(s)</w:t>
            </w:r>
          </w:p>
        </w:tc>
        <w:tc>
          <w:tcPr>
            <w:tcW w:w="1530" w:type="dxa"/>
            <w:shd w:val="clear" w:color="auto" w:fill="auto"/>
            <w:vAlign w:val="center"/>
          </w:tcPr>
          <w:p w:rsidR="0011068C" w:rsidRDefault="0011068C" w:rsidP="0089172C">
            <w:pPr>
              <w:jc w:val="center"/>
              <w:rPr>
                <w:b/>
                <w:sz w:val="20"/>
              </w:rPr>
            </w:pPr>
            <w:r w:rsidRPr="005A6077">
              <w:rPr>
                <w:b/>
                <w:sz w:val="20"/>
              </w:rPr>
              <w:t>Process</w:t>
            </w:r>
          </w:p>
          <w:p w:rsidR="0011068C" w:rsidRPr="005A6077" w:rsidRDefault="0011068C" w:rsidP="0089172C">
            <w:pPr>
              <w:jc w:val="center"/>
              <w:rPr>
                <w:b/>
                <w:sz w:val="20"/>
              </w:rPr>
            </w:pPr>
            <w:r>
              <w:rPr>
                <w:b/>
                <w:sz w:val="20"/>
              </w:rPr>
              <w:t>Step(s)</w:t>
            </w:r>
          </w:p>
        </w:tc>
        <w:tc>
          <w:tcPr>
            <w:tcW w:w="3510" w:type="dxa"/>
            <w:vAlign w:val="center"/>
          </w:tcPr>
          <w:p w:rsidR="0089172C" w:rsidRDefault="0011068C" w:rsidP="0089172C">
            <w:pPr>
              <w:jc w:val="center"/>
              <w:rPr>
                <w:b/>
                <w:sz w:val="20"/>
              </w:rPr>
            </w:pPr>
            <w:r>
              <w:rPr>
                <w:b/>
                <w:sz w:val="20"/>
              </w:rPr>
              <w:t>Process Parameters</w:t>
            </w:r>
            <w:r w:rsidR="0089172C">
              <w:rPr>
                <w:b/>
                <w:sz w:val="20"/>
              </w:rPr>
              <w:t xml:space="preserve"> / </w:t>
            </w:r>
          </w:p>
          <w:p w:rsidR="0089172C" w:rsidRPr="005A6077" w:rsidDel="008A4247" w:rsidRDefault="0089172C" w:rsidP="0089172C">
            <w:pPr>
              <w:jc w:val="center"/>
              <w:rPr>
                <w:b/>
                <w:sz w:val="20"/>
              </w:rPr>
            </w:pPr>
            <w:r>
              <w:rPr>
                <w:b/>
                <w:sz w:val="20"/>
              </w:rPr>
              <w:t>In-Process Controls</w:t>
            </w:r>
          </w:p>
        </w:tc>
        <w:tc>
          <w:tcPr>
            <w:tcW w:w="3960" w:type="dxa"/>
            <w:shd w:val="clear" w:color="auto" w:fill="auto"/>
            <w:vAlign w:val="center"/>
          </w:tcPr>
          <w:p w:rsidR="0011068C" w:rsidRPr="005A6077" w:rsidRDefault="0011068C" w:rsidP="0089172C">
            <w:pPr>
              <w:jc w:val="center"/>
              <w:rPr>
                <w:b/>
              </w:rPr>
            </w:pPr>
            <w:r>
              <w:rPr>
                <w:b/>
                <w:sz w:val="20"/>
              </w:rPr>
              <w:t>Rationale</w:t>
            </w:r>
          </w:p>
        </w:tc>
        <w:tc>
          <w:tcPr>
            <w:tcW w:w="4153" w:type="dxa"/>
            <w:shd w:val="clear" w:color="auto" w:fill="auto"/>
            <w:vAlign w:val="center"/>
          </w:tcPr>
          <w:p w:rsidR="0011068C" w:rsidRPr="005A6077" w:rsidRDefault="0011068C" w:rsidP="0089172C">
            <w:pPr>
              <w:jc w:val="center"/>
              <w:rPr>
                <w:b/>
                <w:sz w:val="20"/>
              </w:rPr>
            </w:pPr>
            <w:r w:rsidRPr="005A6077">
              <w:rPr>
                <w:b/>
                <w:sz w:val="20"/>
              </w:rPr>
              <w:t>In-Process Controls and Control Strategy</w:t>
            </w:r>
          </w:p>
        </w:tc>
      </w:tr>
      <w:tr w:rsidR="0011068C" w:rsidRPr="005515AC" w:rsidTr="0011068C">
        <w:trPr>
          <w:cantSplit/>
          <w:trHeight w:val="360"/>
          <w:jc w:val="center"/>
        </w:trPr>
        <w:tc>
          <w:tcPr>
            <w:tcW w:w="14066" w:type="dxa"/>
            <w:gridSpan w:val="6"/>
            <w:shd w:val="clear" w:color="auto" w:fill="auto"/>
            <w:vAlign w:val="center"/>
          </w:tcPr>
          <w:p w:rsidR="0011068C" w:rsidRPr="00EF346F" w:rsidRDefault="0011068C" w:rsidP="0089172C">
            <w:pPr>
              <w:keepNext/>
              <w:ind w:left="-18"/>
              <w:jc w:val="center"/>
              <w:rPr>
                <w:b/>
                <w:sz w:val="20"/>
              </w:rPr>
            </w:pPr>
            <w:r>
              <w:rPr>
                <w:b/>
                <w:sz w:val="20"/>
              </w:rPr>
              <w:t>Packaging – Form/Fill/Seal</w:t>
            </w:r>
          </w:p>
        </w:tc>
      </w:tr>
      <w:tr w:rsidR="0011068C" w:rsidRPr="005A6077" w:rsidTr="0057275C">
        <w:trPr>
          <w:cantSplit/>
          <w:trHeight w:val="808"/>
          <w:jc w:val="center"/>
        </w:trPr>
        <w:tc>
          <w:tcPr>
            <w:tcW w:w="913" w:type="dxa"/>
            <w:gridSpan w:val="2"/>
            <w:shd w:val="clear" w:color="auto" w:fill="auto"/>
            <w:vAlign w:val="center"/>
          </w:tcPr>
          <w:p w:rsidR="0011068C" w:rsidRPr="005A6077" w:rsidRDefault="0011068C" w:rsidP="0089172C">
            <w:pPr>
              <w:jc w:val="center"/>
              <w:rPr>
                <w:sz w:val="20"/>
                <w:szCs w:val="24"/>
              </w:rPr>
            </w:pPr>
            <w:r>
              <w:rPr>
                <w:sz w:val="20"/>
                <w:szCs w:val="24"/>
              </w:rPr>
              <w:t>Section 5 and 9</w:t>
            </w:r>
          </w:p>
        </w:tc>
        <w:tc>
          <w:tcPr>
            <w:tcW w:w="1530" w:type="dxa"/>
            <w:shd w:val="clear" w:color="auto" w:fill="auto"/>
            <w:vAlign w:val="center"/>
          </w:tcPr>
          <w:p w:rsidR="0011068C" w:rsidRDefault="0089172C" w:rsidP="0089172C">
            <w:pPr>
              <w:jc w:val="center"/>
              <w:rPr>
                <w:sz w:val="20"/>
                <w:szCs w:val="24"/>
              </w:rPr>
            </w:pPr>
            <w:r>
              <w:rPr>
                <w:sz w:val="20"/>
                <w:szCs w:val="24"/>
              </w:rPr>
              <w:t>Sachet Forming / Sealing Steps</w:t>
            </w:r>
          </w:p>
        </w:tc>
        <w:tc>
          <w:tcPr>
            <w:tcW w:w="3510" w:type="dxa"/>
            <w:vAlign w:val="center"/>
          </w:tcPr>
          <w:p w:rsidR="0011068C" w:rsidRDefault="0089172C" w:rsidP="0089172C">
            <w:pPr>
              <w:keepNext/>
              <w:spacing w:line="276" w:lineRule="auto"/>
              <w:rPr>
                <w:sz w:val="20"/>
                <w:u w:val="single"/>
              </w:rPr>
            </w:pPr>
            <w:r>
              <w:rPr>
                <w:sz w:val="20"/>
                <w:u w:val="single"/>
              </w:rPr>
              <w:t xml:space="preserve">Process Parameters: </w:t>
            </w:r>
          </w:p>
          <w:p w:rsidR="0089172C" w:rsidRDefault="0089172C" w:rsidP="0089172C">
            <w:pPr>
              <w:keepNext/>
              <w:spacing w:line="276" w:lineRule="auto"/>
              <w:rPr>
                <w:sz w:val="20"/>
              </w:rPr>
            </w:pPr>
            <w:r>
              <w:rPr>
                <w:sz w:val="20"/>
              </w:rPr>
              <w:t>Machine Speed: 55 CPM</w:t>
            </w:r>
            <w:r w:rsidR="0057275C">
              <w:rPr>
                <w:sz w:val="20"/>
              </w:rPr>
              <w:t xml:space="preserve"> </w:t>
            </w:r>
            <w:r>
              <w:rPr>
                <w:sz w:val="20"/>
              </w:rPr>
              <w:t>(50 – 60 CPM)</w:t>
            </w:r>
          </w:p>
          <w:p w:rsidR="0057275C" w:rsidRDefault="0089172C" w:rsidP="0089172C">
            <w:pPr>
              <w:keepNext/>
              <w:spacing w:line="276" w:lineRule="auto"/>
              <w:rPr>
                <w:sz w:val="20"/>
              </w:rPr>
            </w:pPr>
            <w:r>
              <w:rPr>
                <w:sz w:val="20"/>
              </w:rPr>
              <w:t>Nitrogen Pressure: Min. 30</w:t>
            </w:r>
            <w:r w:rsidR="007E6A2B">
              <w:rPr>
                <w:sz w:val="20"/>
              </w:rPr>
              <w:t xml:space="preserve"> </w:t>
            </w:r>
            <w:r>
              <w:rPr>
                <w:sz w:val="20"/>
              </w:rPr>
              <w:t xml:space="preserve">PSIG </w:t>
            </w:r>
          </w:p>
          <w:p w:rsidR="0089172C" w:rsidRDefault="0089172C" w:rsidP="0089172C">
            <w:pPr>
              <w:keepNext/>
              <w:spacing w:line="276" w:lineRule="auto"/>
              <w:rPr>
                <w:sz w:val="20"/>
              </w:rPr>
            </w:pPr>
            <w:r>
              <w:rPr>
                <w:sz w:val="20"/>
              </w:rPr>
              <w:t>(40 PSIG suggested set point)</w:t>
            </w:r>
          </w:p>
          <w:p w:rsidR="0089172C" w:rsidRDefault="0089172C" w:rsidP="0089172C">
            <w:pPr>
              <w:keepNext/>
              <w:spacing w:line="276" w:lineRule="auto"/>
              <w:rPr>
                <w:sz w:val="20"/>
              </w:rPr>
            </w:pPr>
            <w:r>
              <w:rPr>
                <w:sz w:val="20"/>
              </w:rPr>
              <w:t>Heat Seal: 165</w:t>
            </w:r>
            <w:r w:rsidR="007E6A2B">
              <w:rPr>
                <w:sz w:val="20"/>
              </w:rPr>
              <w:t>°C</w:t>
            </w:r>
            <w:r w:rsidR="0057275C">
              <w:rPr>
                <w:sz w:val="20"/>
              </w:rPr>
              <w:t xml:space="preserve"> </w:t>
            </w:r>
            <w:r w:rsidR="007E6A2B">
              <w:rPr>
                <w:sz w:val="20"/>
              </w:rPr>
              <w:t>(155 – 175°C)</w:t>
            </w:r>
          </w:p>
          <w:p w:rsidR="007E6A2B" w:rsidRDefault="007E6A2B" w:rsidP="0089172C">
            <w:pPr>
              <w:keepNext/>
              <w:spacing w:line="276" w:lineRule="auto"/>
              <w:rPr>
                <w:sz w:val="20"/>
              </w:rPr>
            </w:pPr>
          </w:p>
          <w:p w:rsidR="007E6A2B" w:rsidRPr="007E6A2B" w:rsidRDefault="007E6A2B" w:rsidP="0089172C">
            <w:pPr>
              <w:keepNext/>
              <w:spacing w:line="276" w:lineRule="auto"/>
              <w:rPr>
                <w:sz w:val="20"/>
                <w:u w:val="single"/>
              </w:rPr>
            </w:pPr>
            <w:r w:rsidRPr="007E6A2B">
              <w:rPr>
                <w:sz w:val="20"/>
                <w:u w:val="single"/>
              </w:rPr>
              <w:t>In-Process Testing:</w:t>
            </w:r>
          </w:p>
          <w:p w:rsidR="007E6A2B" w:rsidRDefault="007E6A2B" w:rsidP="0089172C">
            <w:pPr>
              <w:keepNext/>
              <w:spacing w:line="276" w:lineRule="auto"/>
              <w:rPr>
                <w:sz w:val="20"/>
              </w:rPr>
            </w:pPr>
            <w:r>
              <w:rPr>
                <w:sz w:val="20"/>
              </w:rPr>
              <w:t xml:space="preserve">Frequency: 30 – 45 mins </w:t>
            </w:r>
          </w:p>
          <w:p w:rsidR="0089172C" w:rsidRDefault="007E6A2B" w:rsidP="0089172C">
            <w:pPr>
              <w:keepNext/>
              <w:spacing w:line="276" w:lineRule="auto"/>
              <w:rPr>
                <w:sz w:val="20"/>
              </w:rPr>
            </w:pPr>
            <w:r>
              <w:rPr>
                <w:sz w:val="20"/>
              </w:rPr>
              <w:t>(not to exceed 60 mins)</w:t>
            </w:r>
          </w:p>
          <w:p w:rsidR="007E6A2B" w:rsidRDefault="007E6A2B" w:rsidP="0089172C">
            <w:pPr>
              <w:keepNext/>
              <w:spacing w:line="276" w:lineRule="auto"/>
              <w:rPr>
                <w:sz w:val="20"/>
              </w:rPr>
            </w:pPr>
            <w:r>
              <w:rPr>
                <w:sz w:val="20"/>
              </w:rPr>
              <w:t xml:space="preserve">Burst Strength: NLT 30 </w:t>
            </w:r>
            <w:proofErr w:type="spellStart"/>
            <w:r>
              <w:rPr>
                <w:sz w:val="20"/>
              </w:rPr>
              <w:t>lbs</w:t>
            </w:r>
            <w:proofErr w:type="spellEnd"/>
            <w:r>
              <w:rPr>
                <w:sz w:val="20"/>
              </w:rPr>
              <w:t xml:space="preserve"> </w:t>
            </w:r>
          </w:p>
          <w:p w:rsidR="007E6A2B" w:rsidRDefault="0057275C" w:rsidP="0089172C">
            <w:pPr>
              <w:keepNext/>
              <w:spacing w:line="276" w:lineRule="auto"/>
              <w:rPr>
                <w:sz w:val="20"/>
              </w:rPr>
            </w:pPr>
            <w:r>
              <w:rPr>
                <w:sz w:val="20"/>
              </w:rPr>
              <w:t>Visual Inspection: M</w:t>
            </w:r>
            <w:r w:rsidR="007E6A2B">
              <w:rPr>
                <w:sz w:val="20"/>
              </w:rPr>
              <w:t xml:space="preserve">eets batch record </w:t>
            </w:r>
            <w:r w:rsidR="00A95ED7">
              <w:rPr>
                <w:sz w:val="20"/>
              </w:rPr>
              <w:t>requirements</w:t>
            </w:r>
          </w:p>
          <w:p w:rsidR="007E6A2B" w:rsidRPr="0089172C" w:rsidRDefault="007E6A2B" w:rsidP="0089172C">
            <w:pPr>
              <w:keepNext/>
              <w:spacing w:line="276" w:lineRule="auto"/>
              <w:rPr>
                <w:sz w:val="20"/>
              </w:rPr>
            </w:pPr>
          </w:p>
          <w:p w:rsidR="0011068C" w:rsidRDefault="0011068C" w:rsidP="0089172C">
            <w:pPr>
              <w:keepNext/>
              <w:spacing w:line="276" w:lineRule="auto"/>
              <w:rPr>
                <w:sz w:val="20"/>
              </w:rPr>
            </w:pPr>
          </w:p>
        </w:tc>
        <w:tc>
          <w:tcPr>
            <w:tcW w:w="3960" w:type="dxa"/>
            <w:shd w:val="clear" w:color="auto" w:fill="auto"/>
            <w:vAlign w:val="center"/>
          </w:tcPr>
          <w:p w:rsidR="0011068C" w:rsidRDefault="0011068C" w:rsidP="0089172C">
            <w:pPr>
              <w:keepNext/>
              <w:rPr>
                <w:sz w:val="20"/>
              </w:rPr>
            </w:pPr>
            <w:r w:rsidRPr="005A6077">
              <w:rPr>
                <w:sz w:val="20"/>
              </w:rPr>
              <w:t xml:space="preserve">Machine speed controls has a direct impact on the dwell time of sealing the pouch. Therefore, it may impact the seal integrity of the sachet. </w:t>
            </w:r>
          </w:p>
          <w:p w:rsidR="007E6A2B" w:rsidRDefault="007E6A2B" w:rsidP="0089172C">
            <w:pPr>
              <w:keepNext/>
              <w:rPr>
                <w:sz w:val="20"/>
              </w:rPr>
            </w:pPr>
          </w:p>
          <w:p w:rsidR="007E6A2B" w:rsidRDefault="007E6A2B" w:rsidP="007E6A2B">
            <w:pPr>
              <w:keepNext/>
              <w:rPr>
                <w:sz w:val="20"/>
              </w:rPr>
            </w:pPr>
            <w:r w:rsidRPr="005A6077">
              <w:rPr>
                <w:sz w:val="20"/>
              </w:rPr>
              <w:t>Out of range heat seal temperature can affect the seal integrity of the pouch. Therefore, it may impact drug release specifications.</w:t>
            </w:r>
          </w:p>
          <w:p w:rsidR="00CE5200" w:rsidRDefault="00CE5200" w:rsidP="007E6A2B">
            <w:pPr>
              <w:keepNext/>
              <w:rPr>
                <w:sz w:val="20"/>
              </w:rPr>
            </w:pPr>
          </w:p>
          <w:p w:rsidR="00CE5200" w:rsidRPr="005A6077" w:rsidRDefault="00CE5200" w:rsidP="007E6A2B">
            <w:pPr>
              <w:keepNext/>
              <w:rPr>
                <w:sz w:val="20"/>
              </w:rPr>
            </w:pPr>
            <w:r>
              <w:rPr>
                <w:sz w:val="20"/>
              </w:rPr>
              <w:t xml:space="preserve">The packaging parameters were challenged and proven effective during stage II validation (see </w:t>
            </w:r>
            <w:r>
              <w:rPr>
                <w:b/>
                <w:sz w:val="20"/>
              </w:rPr>
              <w:t>M-1229</w:t>
            </w:r>
            <w:r w:rsidRPr="00CE5200">
              <w:rPr>
                <w:sz w:val="20"/>
              </w:rPr>
              <w:t>)</w:t>
            </w:r>
            <w:r>
              <w:rPr>
                <w:sz w:val="20"/>
              </w:rPr>
              <w:t xml:space="preserve"> of the finished drug product. </w:t>
            </w:r>
          </w:p>
          <w:p w:rsidR="0011068C" w:rsidRDefault="0011068C" w:rsidP="0089172C">
            <w:pPr>
              <w:keepNext/>
              <w:rPr>
                <w:sz w:val="20"/>
              </w:rPr>
            </w:pPr>
          </w:p>
          <w:p w:rsidR="00CE5200" w:rsidRDefault="00CE5200" w:rsidP="00CE5200">
            <w:pPr>
              <w:rPr>
                <w:sz w:val="20"/>
              </w:rPr>
            </w:pPr>
            <w:r>
              <w:rPr>
                <w:sz w:val="20"/>
              </w:rPr>
              <w:t xml:space="preserve">Note that drug product dispensing nozzle may sporadically start drooling. Nozzle drooling will cause the drug product to be present at the sealing area of the sachet, thus impacting container closure integrity of the sachet. </w:t>
            </w:r>
          </w:p>
          <w:p w:rsidR="00CE5200" w:rsidRPr="005A6077" w:rsidRDefault="00CE5200" w:rsidP="0089172C">
            <w:pPr>
              <w:keepNext/>
              <w:rPr>
                <w:sz w:val="20"/>
              </w:rPr>
            </w:pPr>
          </w:p>
          <w:p w:rsidR="0011068C" w:rsidRPr="005A6077" w:rsidRDefault="0011068C" w:rsidP="0089172C">
            <w:pPr>
              <w:keepNext/>
              <w:rPr>
                <w:sz w:val="20"/>
              </w:rPr>
            </w:pPr>
            <w:r w:rsidRPr="005A6077">
              <w:rPr>
                <w:sz w:val="20"/>
                <w:u w:val="single"/>
              </w:rPr>
              <w:t>CQAs Affected</w:t>
            </w:r>
          </w:p>
          <w:p w:rsidR="0011068C" w:rsidRPr="005A6077" w:rsidRDefault="0011068C" w:rsidP="0089172C">
            <w:pPr>
              <w:pStyle w:val="ListParagraph"/>
              <w:keepNext/>
              <w:numPr>
                <w:ilvl w:val="0"/>
                <w:numId w:val="9"/>
              </w:numPr>
              <w:ind w:left="162" w:hanging="180"/>
              <w:rPr>
                <w:sz w:val="20"/>
              </w:rPr>
            </w:pPr>
            <w:r w:rsidRPr="005A6077">
              <w:rPr>
                <w:sz w:val="20"/>
              </w:rPr>
              <w:t xml:space="preserve">Assay </w:t>
            </w:r>
          </w:p>
          <w:p w:rsidR="0011068C" w:rsidRDefault="0011068C" w:rsidP="0089172C">
            <w:pPr>
              <w:pStyle w:val="ListParagraph"/>
              <w:keepNext/>
              <w:numPr>
                <w:ilvl w:val="0"/>
                <w:numId w:val="9"/>
              </w:numPr>
              <w:ind w:left="162" w:hanging="180"/>
              <w:rPr>
                <w:sz w:val="20"/>
              </w:rPr>
            </w:pPr>
            <w:r>
              <w:rPr>
                <w:sz w:val="20"/>
              </w:rPr>
              <w:t>Minimum Fill</w:t>
            </w:r>
          </w:p>
          <w:p w:rsidR="0011068C" w:rsidRPr="0011068C" w:rsidRDefault="0011068C" w:rsidP="0011068C">
            <w:pPr>
              <w:pStyle w:val="ListParagraph"/>
              <w:keepNext/>
              <w:numPr>
                <w:ilvl w:val="0"/>
                <w:numId w:val="9"/>
              </w:numPr>
              <w:ind w:left="162" w:hanging="180"/>
              <w:rPr>
                <w:sz w:val="20"/>
              </w:rPr>
            </w:pPr>
            <w:r w:rsidRPr="005A6077">
              <w:rPr>
                <w:sz w:val="20"/>
              </w:rPr>
              <w:t xml:space="preserve">Ethanol </w:t>
            </w:r>
          </w:p>
          <w:p w:rsidR="0011068C" w:rsidRPr="005A6077" w:rsidRDefault="0011068C" w:rsidP="00CE5200">
            <w:pPr>
              <w:pStyle w:val="ListParagraph"/>
              <w:keepNext/>
              <w:numPr>
                <w:ilvl w:val="0"/>
                <w:numId w:val="9"/>
              </w:numPr>
              <w:ind w:left="162" w:hanging="180"/>
              <w:rPr>
                <w:sz w:val="20"/>
              </w:rPr>
            </w:pPr>
            <w:r w:rsidRPr="005A6077">
              <w:rPr>
                <w:sz w:val="20"/>
              </w:rPr>
              <w:t xml:space="preserve">Drug Release </w:t>
            </w:r>
          </w:p>
        </w:tc>
        <w:tc>
          <w:tcPr>
            <w:tcW w:w="4153" w:type="dxa"/>
          </w:tcPr>
          <w:p w:rsidR="00CE5200" w:rsidRPr="005A6077" w:rsidRDefault="00CE5200" w:rsidP="00CE5200">
            <w:pPr>
              <w:pStyle w:val="ListParagraph"/>
              <w:keepNext/>
              <w:numPr>
                <w:ilvl w:val="0"/>
                <w:numId w:val="9"/>
              </w:numPr>
              <w:ind w:left="162" w:hanging="180"/>
              <w:rPr>
                <w:sz w:val="20"/>
              </w:rPr>
            </w:pPr>
            <w:r w:rsidRPr="005A6077">
              <w:rPr>
                <w:sz w:val="20"/>
              </w:rPr>
              <w:t>Equipment qualifications, scheduled calibrations, and preventative maintenance.</w:t>
            </w:r>
          </w:p>
          <w:p w:rsidR="00CE5200" w:rsidRPr="00F60167" w:rsidRDefault="00CE5200" w:rsidP="00CE5200">
            <w:pPr>
              <w:pStyle w:val="ListParagraph"/>
              <w:keepNext/>
              <w:numPr>
                <w:ilvl w:val="0"/>
                <w:numId w:val="9"/>
              </w:numPr>
              <w:ind w:left="162" w:hanging="180"/>
              <w:rPr>
                <w:sz w:val="20"/>
              </w:rPr>
            </w:pPr>
            <w:r w:rsidRPr="005A6077">
              <w:rPr>
                <w:sz w:val="20"/>
              </w:rPr>
              <w:t>Batch rec</w:t>
            </w:r>
            <w:r w:rsidRPr="00F60167">
              <w:rPr>
                <w:sz w:val="20"/>
              </w:rPr>
              <w:t>ord specifies target, upper and lower end of machine speed.</w:t>
            </w:r>
          </w:p>
          <w:p w:rsidR="0011068C" w:rsidRPr="00F60167" w:rsidRDefault="00CE5200" w:rsidP="00CE5200">
            <w:pPr>
              <w:pStyle w:val="ListParagraph"/>
              <w:keepNext/>
              <w:numPr>
                <w:ilvl w:val="0"/>
                <w:numId w:val="9"/>
              </w:numPr>
              <w:ind w:left="162" w:hanging="180"/>
              <w:rPr>
                <w:sz w:val="20"/>
              </w:rPr>
            </w:pPr>
            <w:r w:rsidRPr="00F60167">
              <w:rPr>
                <w:sz w:val="20"/>
              </w:rPr>
              <w:t>Machine speed CPP recorded during each IPT.</w:t>
            </w:r>
          </w:p>
          <w:p w:rsidR="00CE5200" w:rsidRPr="00F60167" w:rsidRDefault="00CE5200" w:rsidP="00CE5200">
            <w:pPr>
              <w:pStyle w:val="ListParagraph"/>
              <w:keepNext/>
              <w:numPr>
                <w:ilvl w:val="0"/>
                <w:numId w:val="9"/>
              </w:numPr>
              <w:ind w:left="162" w:hanging="180"/>
              <w:rPr>
                <w:sz w:val="20"/>
              </w:rPr>
            </w:pPr>
            <w:r w:rsidRPr="00F60167">
              <w:rPr>
                <w:sz w:val="20"/>
              </w:rPr>
              <w:t>Batch record specifies target, upper and lower end of heat seal temperature.</w:t>
            </w:r>
          </w:p>
          <w:p w:rsidR="00CE5200" w:rsidRPr="00F60167" w:rsidRDefault="00CE5200" w:rsidP="00CE5200">
            <w:pPr>
              <w:pStyle w:val="ListParagraph"/>
              <w:keepNext/>
              <w:numPr>
                <w:ilvl w:val="0"/>
                <w:numId w:val="9"/>
              </w:numPr>
              <w:ind w:left="162" w:hanging="180"/>
              <w:rPr>
                <w:sz w:val="20"/>
              </w:rPr>
            </w:pPr>
            <w:r w:rsidRPr="00F60167">
              <w:rPr>
                <w:sz w:val="20"/>
              </w:rPr>
              <w:t>Heat seal temperature CPP recorded during each IPT.</w:t>
            </w:r>
          </w:p>
          <w:p w:rsidR="00F60167" w:rsidRPr="00F60167" w:rsidRDefault="00F60167" w:rsidP="00F60167">
            <w:pPr>
              <w:pStyle w:val="ListParagraph"/>
              <w:keepNext/>
              <w:numPr>
                <w:ilvl w:val="0"/>
                <w:numId w:val="9"/>
              </w:numPr>
              <w:ind w:left="162" w:hanging="180"/>
              <w:rPr>
                <w:sz w:val="20"/>
              </w:rPr>
            </w:pPr>
            <w:r w:rsidRPr="00F60167">
              <w:rPr>
                <w:sz w:val="20"/>
              </w:rPr>
              <w:t>Leaking sachets are readily obvious to the operators during manufacturing.  The operators are trained to stop the machine, evaluate the product impact, and replace the damaged nozzles</w:t>
            </w:r>
          </w:p>
          <w:p w:rsidR="00CE5200" w:rsidRPr="00F60167" w:rsidRDefault="00CE5200" w:rsidP="00CE5200">
            <w:pPr>
              <w:pStyle w:val="ListParagraph"/>
              <w:keepNext/>
              <w:numPr>
                <w:ilvl w:val="0"/>
                <w:numId w:val="9"/>
              </w:numPr>
              <w:ind w:left="162" w:hanging="180"/>
              <w:rPr>
                <w:sz w:val="20"/>
              </w:rPr>
            </w:pPr>
            <w:r w:rsidRPr="00F60167">
              <w:rPr>
                <w:sz w:val="20"/>
              </w:rPr>
              <w:t>Production supervisor batch record review.</w:t>
            </w:r>
          </w:p>
          <w:p w:rsidR="00CE5200" w:rsidRPr="005A6077" w:rsidRDefault="00CE5200" w:rsidP="00CE5200">
            <w:pPr>
              <w:pStyle w:val="ListParagraph"/>
              <w:keepNext/>
              <w:numPr>
                <w:ilvl w:val="0"/>
                <w:numId w:val="9"/>
              </w:numPr>
              <w:ind w:left="162" w:hanging="180"/>
              <w:rPr>
                <w:sz w:val="20"/>
              </w:rPr>
            </w:pPr>
            <w:r w:rsidRPr="00F60167">
              <w:rPr>
                <w:sz w:val="20"/>
              </w:rPr>
              <w:t>Quality assurance batch re</w:t>
            </w:r>
            <w:r w:rsidRPr="005A6077">
              <w:rPr>
                <w:sz w:val="20"/>
              </w:rPr>
              <w:t>cord review.</w:t>
            </w:r>
          </w:p>
        </w:tc>
      </w:tr>
      <w:tr w:rsidR="00CE5200" w:rsidRPr="005A6077" w:rsidTr="0057275C">
        <w:trPr>
          <w:cantSplit/>
          <w:trHeight w:val="808"/>
          <w:jc w:val="center"/>
        </w:trPr>
        <w:tc>
          <w:tcPr>
            <w:tcW w:w="913" w:type="dxa"/>
            <w:gridSpan w:val="2"/>
            <w:shd w:val="clear" w:color="auto" w:fill="auto"/>
            <w:vAlign w:val="center"/>
          </w:tcPr>
          <w:p w:rsidR="00CE5200" w:rsidRDefault="00CE5200" w:rsidP="0089172C">
            <w:pPr>
              <w:jc w:val="center"/>
              <w:rPr>
                <w:sz w:val="20"/>
                <w:szCs w:val="24"/>
              </w:rPr>
            </w:pPr>
            <w:r>
              <w:rPr>
                <w:sz w:val="20"/>
                <w:szCs w:val="24"/>
              </w:rPr>
              <w:lastRenderedPageBreak/>
              <w:t>Section 5 and 9</w:t>
            </w:r>
          </w:p>
        </w:tc>
        <w:tc>
          <w:tcPr>
            <w:tcW w:w="1530" w:type="dxa"/>
            <w:shd w:val="clear" w:color="auto" w:fill="auto"/>
            <w:vAlign w:val="center"/>
          </w:tcPr>
          <w:p w:rsidR="00CE5200" w:rsidRDefault="00CE5200" w:rsidP="0089172C">
            <w:pPr>
              <w:jc w:val="center"/>
              <w:rPr>
                <w:sz w:val="20"/>
                <w:szCs w:val="24"/>
              </w:rPr>
            </w:pPr>
            <w:r>
              <w:rPr>
                <w:sz w:val="20"/>
                <w:szCs w:val="24"/>
              </w:rPr>
              <w:t>Sachet Filling</w:t>
            </w:r>
          </w:p>
        </w:tc>
        <w:tc>
          <w:tcPr>
            <w:tcW w:w="3510" w:type="dxa"/>
            <w:vAlign w:val="center"/>
          </w:tcPr>
          <w:p w:rsidR="00CE5200" w:rsidRDefault="00CE5200" w:rsidP="0089172C">
            <w:pPr>
              <w:keepNext/>
              <w:spacing w:line="276" w:lineRule="auto"/>
              <w:rPr>
                <w:sz w:val="20"/>
                <w:u w:val="single"/>
              </w:rPr>
            </w:pPr>
            <w:r>
              <w:rPr>
                <w:sz w:val="20"/>
                <w:u w:val="single"/>
              </w:rPr>
              <w:t>Process Parameters:</w:t>
            </w:r>
          </w:p>
          <w:p w:rsidR="00CE5200" w:rsidRDefault="00CE5200" w:rsidP="00CE5200">
            <w:pPr>
              <w:keepNext/>
              <w:spacing w:line="276" w:lineRule="auto"/>
              <w:rPr>
                <w:sz w:val="20"/>
              </w:rPr>
            </w:pPr>
            <w:r>
              <w:rPr>
                <w:sz w:val="20"/>
              </w:rPr>
              <w:t xml:space="preserve">Machine Speed: 55 CPM </w:t>
            </w:r>
          </w:p>
          <w:p w:rsidR="00CE5200" w:rsidRDefault="00CE5200" w:rsidP="00CE5200">
            <w:pPr>
              <w:keepNext/>
              <w:spacing w:line="276" w:lineRule="auto"/>
              <w:rPr>
                <w:sz w:val="20"/>
              </w:rPr>
            </w:pPr>
            <w:r>
              <w:rPr>
                <w:sz w:val="20"/>
              </w:rPr>
              <w:t>(50 – 60 CPM)</w:t>
            </w:r>
          </w:p>
          <w:p w:rsidR="0057275C" w:rsidRDefault="0057275C" w:rsidP="0057275C">
            <w:pPr>
              <w:keepNext/>
              <w:spacing w:line="276" w:lineRule="auto"/>
              <w:rPr>
                <w:sz w:val="20"/>
              </w:rPr>
            </w:pPr>
            <w:r>
              <w:rPr>
                <w:sz w:val="20"/>
              </w:rPr>
              <w:t xml:space="preserve">Fill Weights: 1.03 g </w:t>
            </w:r>
          </w:p>
          <w:p w:rsidR="0057275C" w:rsidRDefault="0057275C" w:rsidP="0057275C">
            <w:pPr>
              <w:keepNext/>
              <w:spacing w:line="276" w:lineRule="auto"/>
              <w:rPr>
                <w:sz w:val="20"/>
              </w:rPr>
            </w:pPr>
            <w:r>
              <w:rPr>
                <w:sz w:val="20"/>
              </w:rPr>
              <w:t>(0.96 – 1.10 g)</w:t>
            </w:r>
          </w:p>
          <w:p w:rsidR="00CE5200" w:rsidRDefault="00CE5200" w:rsidP="0089172C">
            <w:pPr>
              <w:keepNext/>
              <w:spacing w:line="276" w:lineRule="auto"/>
              <w:rPr>
                <w:sz w:val="20"/>
                <w:u w:val="single"/>
              </w:rPr>
            </w:pPr>
          </w:p>
          <w:p w:rsidR="00CE5200" w:rsidRDefault="00CE5200" w:rsidP="0089172C">
            <w:pPr>
              <w:keepNext/>
              <w:spacing w:line="276" w:lineRule="auto"/>
              <w:rPr>
                <w:sz w:val="20"/>
                <w:u w:val="single"/>
              </w:rPr>
            </w:pPr>
            <w:r>
              <w:rPr>
                <w:sz w:val="20"/>
                <w:u w:val="single"/>
              </w:rPr>
              <w:t>In-Process Testing:</w:t>
            </w:r>
          </w:p>
          <w:p w:rsidR="00CE5200" w:rsidRDefault="00CE5200" w:rsidP="00CE5200">
            <w:pPr>
              <w:keepNext/>
              <w:spacing w:line="276" w:lineRule="auto"/>
              <w:rPr>
                <w:sz w:val="20"/>
              </w:rPr>
            </w:pPr>
            <w:r>
              <w:rPr>
                <w:sz w:val="20"/>
              </w:rPr>
              <w:t xml:space="preserve">Frequency: 30 – 45 mins </w:t>
            </w:r>
          </w:p>
          <w:p w:rsidR="00CE5200" w:rsidRDefault="00CE5200" w:rsidP="00CE5200">
            <w:pPr>
              <w:keepNext/>
              <w:spacing w:line="276" w:lineRule="auto"/>
              <w:rPr>
                <w:sz w:val="20"/>
              </w:rPr>
            </w:pPr>
            <w:r>
              <w:rPr>
                <w:sz w:val="20"/>
              </w:rPr>
              <w:t>(not to exceed 60 mins)</w:t>
            </w:r>
          </w:p>
          <w:p w:rsidR="0057275C" w:rsidRPr="0057275C" w:rsidRDefault="0057275C" w:rsidP="0057275C">
            <w:pPr>
              <w:numPr>
                <w:ilvl w:val="0"/>
                <w:numId w:val="32"/>
              </w:numPr>
              <w:autoSpaceDE w:val="0"/>
              <w:autoSpaceDN w:val="0"/>
              <w:adjustRightInd w:val="0"/>
              <w:spacing w:line="288" w:lineRule="auto"/>
              <w:ind w:left="144" w:hanging="144"/>
              <w:rPr>
                <w:rFonts w:eastAsiaTheme="minorHAnsi"/>
                <w:color w:val="000000"/>
                <w:sz w:val="16"/>
                <w:szCs w:val="16"/>
              </w:rPr>
            </w:pPr>
            <w:r>
              <w:rPr>
                <w:sz w:val="20"/>
              </w:rPr>
              <w:t xml:space="preserve">Fill Weights: </w:t>
            </w:r>
          </w:p>
          <w:p w:rsidR="0057275C" w:rsidRPr="0057275C" w:rsidRDefault="0057275C" w:rsidP="0057275C">
            <w:pPr>
              <w:autoSpaceDE w:val="0"/>
              <w:autoSpaceDN w:val="0"/>
              <w:adjustRightInd w:val="0"/>
              <w:spacing w:line="288" w:lineRule="auto"/>
              <w:rPr>
                <w:rFonts w:eastAsiaTheme="minorHAnsi"/>
                <w:color w:val="000000"/>
                <w:sz w:val="20"/>
                <w:szCs w:val="16"/>
              </w:rPr>
            </w:pPr>
            <w:r w:rsidRPr="0057275C">
              <w:rPr>
                <w:rFonts w:eastAsiaTheme="minorHAnsi"/>
                <w:color w:val="000000"/>
                <w:sz w:val="20"/>
                <w:szCs w:val="16"/>
              </w:rPr>
              <w:t>Reject Over: ≥ 1.105 g</w:t>
            </w:r>
          </w:p>
          <w:p w:rsidR="0057275C" w:rsidRPr="0057275C" w:rsidRDefault="0057275C" w:rsidP="0057275C">
            <w:pPr>
              <w:autoSpaceDE w:val="0"/>
              <w:autoSpaceDN w:val="0"/>
              <w:adjustRightInd w:val="0"/>
              <w:spacing w:line="288" w:lineRule="auto"/>
              <w:rPr>
                <w:rFonts w:eastAsiaTheme="minorHAnsi"/>
                <w:color w:val="000000"/>
                <w:sz w:val="20"/>
                <w:szCs w:val="16"/>
              </w:rPr>
            </w:pPr>
            <w:r w:rsidRPr="0057275C">
              <w:rPr>
                <w:rFonts w:eastAsiaTheme="minorHAnsi"/>
                <w:color w:val="000000"/>
                <w:sz w:val="20"/>
                <w:szCs w:val="16"/>
              </w:rPr>
              <w:t>Adjust: 1.065 – 1.104 g</w:t>
            </w:r>
          </w:p>
          <w:p w:rsidR="000E2C4C" w:rsidRPr="0057275C" w:rsidRDefault="000E2C4C" w:rsidP="000E2C4C">
            <w:pPr>
              <w:autoSpaceDE w:val="0"/>
              <w:autoSpaceDN w:val="0"/>
              <w:adjustRightInd w:val="0"/>
              <w:spacing w:line="288" w:lineRule="auto"/>
              <w:rPr>
                <w:ins w:id="33" w:author="Raza, S.Rafeh" w:date="2017-03-14T16:23:00Z"/>
                <w:rFonts w:eastAsiaTheme="minorHAnsi"/>
                <w:color w:val="000000"/>
                <w:sz w:val="20"/>
                <w:szCs w:val="16"/>
              </w:rPr>
            </w:pPr>
            <w:ins w:id="34" w:author="Raza, S.Rafeh" w:date="2017-03-14T16:23:00Z">
              <w:r w:rsidRPr="0057275C">
                <w:rPr>
                  <w:rFonts w:eastAsiaTheme="minorHAnsi"/>
                  <w:color w:val="000000"/>
                  <w:sz w:val="20"/>
                  <w:szCs w:val="16"/>
                </w:rPr>
                <w:t>UCL: 1.064 g</w:t>
              </w:r>
            </w:ins>
          </w:p>
          <w:p w:rsidR="000E2C4C" w:rsidRPr="0057275C" w:rsidRDefault="000E2C4C" w:rsidP="000E2C4C">
            <w:pPr>
              <w:autoSpaceDE w:val="0"/>
              <w:autoSpaceDN w:val="0"/>
              <w:adjustRightInd w:val="0"/>
              <w:spacing w:line="288" w:lineRule="auto"/>
              <w:rPr>
                <w:ins w:id="35" w:author="Raza, S.Rafeh" w:date="2017-03-14T16:23:00Z"/>
                <w:rFonts w:eastAsiaTheme="minorHAnsi"/>
                <w:color w:val="000000"/>
                <w:sz w:val="20"/>
                <w:szCs w:val="16"/>
              </w:rPr>
            </w:pPr>
            <w:ins w:id="36" w:author="Raza, S.Rafeh" w:date="2017-03-14T16:23:00Z">
              <w:r w:rsidRPr="0057275C">
                <w:rPr>
                  <w:rFonts w:eastAsiaTheme="minorHAnsi"/>
                  <w:color w:val="000000"/>
                  <w:sz w:val="20"/>
                  <w:szCs w:val="16"/>
                </w:rPr>
                <w:t>Target: 1.030 g</w:t>
              </w:r>
            </w:ins>
          </w:p>
          <w:p w:rsidR="000E2C4C" w:rsidRPr="0057275C" w:rsidRDefault="000E2C4C" w:rsidP="000E2C4C">
            <w:pPr>
              <w:autoSpaceDE w:val="0"/>
              <w:autoSpaceDN w:val="0"/>
              <w:adjustRightInd w:val="0"/>
              <w:spacing w:line="288" w:lineRule="auto"/>
              <w:rPr>
                <w:ins w:id="37" w:author="Raza, S.Rafeh" w:date="2017-03-14T16:23:00Z"/>
                <w:rFonts w:eastAsiaTheme="minorHAnsi"/>
                <w:color w:val="000000"/>
                <w:sz w:val="20"/>
                <w:szCs w:val="16"/>
              </w:rPr>
            </w:pPr>
            <w:ins w:id="38" w:author="Raza, S.Rafeh" w:date="2017-03-14T16:23:00Z">
              <w:r w:rsidRPr="0057275C">
                <w:rPr>
                  <w:rFonts w:eastAsiaTheme="minorHAnsi"/>
                  <w:color w:val="000000"/>
                  <w:sz w:val="20"/>
                  <w:szCs w:val="16"/>
                </w:rPr>
                <w:t xml:space="preserve">LCL: 0.995 </w:t>
              </w:r>
              <w:r>
                <w:rPr>
                  <w:rFonts w:eastAsiaTheme="minorHAnsi"/>
                  <w:color w:val="000000"/>
                  <w:sz w:val="20"/>
                  <w:szCs w:val="16"/>
                </w:rPr>
                <w:t>g</w:t>
              </w:r>
            </w:ins>
          </w:p>
          <w:p w:rsidR="0057275C" w:rsidRPr="0057275C" w:rsidDel="000E2C4C" w:rsidRDefault="0057275C" w:rsidP="0057275C">
            <w:pPr>
              <w:autoSpaceDE w:val="0"/>
              <w:autoSpaceDN w:val="0"/>
              <w:adjustRightInd w:val="0"/>
              <w:spacing w:line="288" w:lineRule="auto"/>
              <w:rPr>
                <w:del w:id="39" w:author="Raza, S.Rafeh" w:date="2017-03-14T16:23:00Z"/>
                <w:rFonts w:eastAsiaTheme="minorHAnsi"/>
                <w:color w:val="000000"/>
                <w:sz w:val="20"/>
                <w:szCs w:val="16"/>
              </w:rPr>
            </w:pPr>
            <w:del w:id="40" w:author="Raza, S.Rafeh" w:date="2017-03-14T16:23:00Z">
              <w:r w:rsidRPr="0057275C" w:rsidDel="000E2C4C">
                <w:rPr>
                  <w:rFonts w:eastAsiaTheme="minorHAnsi"/>
                  <w:color w:val="000000"/>
                  <w:sz w:val="20"/>
                  <w:szCs w:val="16"/>
                </w:rPr>
                <w:delText>UCL: 1.042 – 1.053 g; 1.054 – 1.064 g</w:delText>
              </w:r>
            </w:del>
          </w:p>
          <w:p w:rsidR="0057275C" w:rsidRPr="0057275C" w:rsidDel="000E2C4C" w:rsidRDefault="0057275C" w:rsidP="0057275C">
            <w:pPr>
              <w:autoSpaceDE w:val="0"/>
              <w:autoSpaceDN w:val="0"/>
              <w:adjustRightInd w:val="0"/>
              <w:spacing w:line="288" w:lineRule="auto"/>
              <w:rPr>
                <w:del w:id="41" w:author="Raza, S.Rafeh" w:date="2017-03-14T16:23:00Z"/>
                <w:rFonts w:eastAsiaTheme="minorHAnsi"/>
                <w:color w:val="000000"/>
                <w:sz w:val="20"/>
                <w:szCs w:val="16"/>
              </w:rPr>
            </w:pPr>
            <w:del w:id="42" w:author="Raza, S.Rafeh" w:date="2017-03-14T16:23:00Z">
              <w:r w:rsidRPr="0057275C" w:rsidDel="000E2C4C">
                <w:rPr>
                  <w:rFonts w:eastAsiaTheme="minorHAnsi"/>
                  <w:color w:val="000000"/>
                  <w:sz w:val="20"/>
                  <w:szCs w:val="16"/>
                </w:rPr>
                <w:delText>Target: 1.018 – 1.030 g; 1.031 – 1.041 g</w:delText>
              </w:r>
            </w:del>
          </w:p>
          <w:p w:rsidR="0057275C" w:rsidRPr="0057275C" w:rsidDel="000E2C4C" w:rsidRDefault="0057275C" w:rsidP="0057275C">
            <w:pPr>
              <w:autoSpaceDE w:val="0"/>
              <w:autoSpaceDN w:val="0"/>
              <w:adjustRightInd w:val="0"/>
              <w:spacing w:line="288" w:lineRule="auto"/>
              <w:rPr>
                <w:del w:id="43" w:author="Raza, S.Rafeh" w:date="2017-03-14T16:23:00Z"/>
                <w:rFonts w:eastAsiaTheme="minorHAnsi"/>
                <w:color w:val="000000"/>
                <w:sz w:val="20"/>
                <w:szCs w:val="16"/>
              </w:rPr>
            </w:pPr>
            <w:del w:id="44" w:author="Raza, S.Rafeh" w:date="2017-03-14T16:23:00Z">
              <w:r w:rsidRPr="0057275C" w:rsidDel="000E2C4C">
                <w:rPr>
                  <w:rFonts w:eastAsiaTheme="minorHAnsi"/>
                  <w:color w:val="000000"/>
                  <w:sz w:val="20"/>
                  <w:szCs w:val="16"/>
                </w:rPr>
                <w:delText>LCL: 0.995 – 1.005 g; 1.006 – 1.017 g</w:delText>
              </w:r>
            </w:del>
          </w:p>
          <w:p w:rsidR="0057275C" w:rsidRPr="0057275C" w:rsidRDefault="0057275C" w:rsidP="0057275C">
            <w:pPr>
              <w:autoSpaceDE w:val="0"/>
              <w:autoSpaceDN w:val="0"/>
              <w:adjustRightInd w:val="0"/>
              <w:spacing w:line="288" w:lineRule="auto"/>
              <w:rPr>
                <w:rFonts w:eastAsiaTheme="minorHAnsi"/>
                <w:color w:val="000000"/>
                <w:sz w:val="20"/>
                <w:szCs w:val="16"/>
              </w:rPr>
            </w:pPr>
            <w:r w:rsidRPr="0057275C">
              <w:rPr>
                <w:rFonts w:eastAsiaTheme="minorHAnsi"/>
                <w:color w:val="000000"/>
                <w:sz w:val="20"/>
                <w:szCs w:val="16"/>
              </w:rPr>
              <w:t>Adjust: 0.955 – 0.994 g</w:t>
            </w:r>
          </w:p>
          <w:p w:rsidR="00CE5200" w:rsidRPr="0057275C" w:rsidRDefault="0057275C" w:rsidP="0057275C">
            <w:pPr>
              <w:keepNext/>
              <w:spacing w:line="276" w:lineRule="auto"/>
              <w:rPr>
                <w:sz w:val="24"/>
              </w:rPr>
            </w:pPr>
            <w:r w:rsidRPr="0057275C">
              <w:rPr>
                <w:rFonts w:eastAsiaTheme="minorHAnsi"/>
                <w:color w:val="000000"/>
                <w:sz w:val="20"/>
                <w:szCs w:val="16"/>
              </w:rPr>
              <w:t xml:space="preserve">Reject Under: ≤ 0.954 g </w:t>
            </w:r>
          </w:p>
          <w:p w:rsidR="00CE5200" w:rsidRDefault="00CE5200" w:rsidP="0089172C">
            <w:pPr>
              <w:keepNext/>
              <w:spacing w:line="276" w:lineRule="auto"/>
              <w:rPr>
                <w:sz w:val="20"/>
                <w:u w:val="single"/>
              </w:rPr>
            </w:pPr>
          </w:p>
          <w:p w:rsidR="00CE5200" w:rsidRDefault="00CE5200" w:rsidP="0089172C">
            <w:pPr>
              <w:keepNext/>
              <w:spacing w:line="276" w:lineRule="auto"/>
              <w:rPr>
                <w:sz w:val="20"/>
                <w:u w:val="single"/>
              </w:rPr>
            </w:pPr>
          </w:p>
          <w:p w:rsidR="00CE5200" w:rsidRPr="00CE5200" w:rsidRDefault="00CE5200" w:rsidP="0089172C">
            <w:pPr>
              <w:keepNext/>
              <w:spacing w:line="276" w:lineRule="auto"/>
              <w:rPr>
                <w:b/>
                <w:sz w:val="20"/>
                <w:u w:val="single"/>
              </w:rPr>
            </w:pPr>
          </w:p>
        </w:tc>
        <w:tc>
          <w:tcPr>
            <w:tcW w:w="3960" w:type="dxa"/>
            <w:shd w:val="clear" w:color="auto" w:fill="auto"/>
            <w:vAlign w:val="center"/>
          </w:tcPr>
          <w:p w:rsidR="00CE5200" w:rsidRDefault="00CE5200" w:rsidP="00CE5200">
            <w:pPr>
              <w:keepNext/>
              <w:rPr>
                <w:sz w:val="20"/>
              </w:rPr>
            </w:pPr>
            <w:r w:rsidRPr="005A6077">
              <w:rPr>
                <w:sz w:val="20"/>
              </w:rPr>
              <w:t>Incorrect fill weights can affect the quality of finished drug product.</w:t>
            </w:r>
          </w:p>
          <w:p w:rsidR="0057275C" w:rsidRDefault="0057275C" w:rsidP="00CE5200">
            <w:pPr>
              <w:keepNext/>
              <w:rPr>
                <w:sz w:val="20"/>
              </w:rPr>
            </w:pPr>
          </w:p>
          <w:p w:rsidR="0057275C" w:rsidRPr="005A6077" w:rsidRDefault="0057275C" w:rsidP="0057275C">
            <w:pPr>
              <w:keepNext/>
              <w:rPr>
                <w:sz w:val="20"/>
              </w:rPr>
            </w:pPr>
            <w:r>
              <w:rPr>
                <w:sz w:val="20"/>
              </w:rPr>
              <w:t xml:space="preserve">The filling parameters were challenged and proven effective during stage II validation (see </w:t>
            </w:r>
            <w:r>
              <w:rPr>
                <w:b/>
                <w:sz w:val="20"/>
              </w:rPr>
              <w:t>M-1229</w:t>
            </w:r>
            <w:r w:rsidRPr="00CE5200">
              <w:rPr>
                <w:sz w:val="20"/>
              </w:rPr>
              <w:t>)</w:t>
            </w:r>
            <w:r>
              <w:rPr>
                <w:sz w:val="20"/>
              </w:rPr>
              <w:t xml:space="preserve"> of the finished drug product. </w:t>
            </w:r>
          </w:p>
          <w:p w:rsidR="00CE5200" w:rsidRPr="005A6077" w:rsidRDefault="00CE5200" w:rsidP="00CE5200">
            <w:pPr>
              <w:keepNext/>
              <w:rPr>
                <w:sz w:val="20"/>
              </w:rPr>
            </w:pPr>
          </w:p>
          <w:p w:rsidR="00CE5200" w:rsidRPr="005A6077" w:rsidRDefault="00CE5200" w:rsidP="00CE5200">
            <w:pPr>
              <w:keepNext/>
              <w:rPr>
                <w:sz w:val="20"/>
                <w:u w:val="single"/>
              </w:rPr>
            </w:pPr>
            <w:r w:rsidRPr="005A6077">
              <w:rPr>
                <w:sz w:val="20"/>
                <w:u w:val="single"/>
              </w:rPr>
              <w:t>CQAs Affected</w:t>
            </w:r>
          </w:p>
          <w:p w:rsidR="00CE5200" w:rsidRPr="00CE5200" w:rsidRDefault="00CE5200" w:rsidP="0089172C">
            <w:pPr>
              <w:pStyle w:val="ListParagraph"/>
              <w:keepNext/>
              <w:numPr>
                <w:ilvl w:val="0"/>
                <w:numId w:val="9"/>
              </w:numPr>
              <w:ind w:left="162" w:hanging="180"/>
              <w:rPr>
                <w:sz w:val="20"/>
              </w:rPr>
            </w:pPr>
            <w:r w:rsidRPr="005A6077">
              <w:rPr>
                <w:sz w:val="20"/>
              </w:rPr>
              <w:t>Minimum Fill</w:t>
            </w:r>
          </w:p>
        </w:tc>
        <w:tc>
          <w:tcPr>
            <w:tcW w:w="4153" w:type="dxa"/>
          </w:tcPr>
          <w:p w:rsidR="00CE5200" w:rsidRDefault="00CE5200" w:rsidP="00CE5200">
            <w:pPr>
              <w:pStyle w:val="ListParagraph"/>
              <w:keepNext/>
              <w:numPr>
                <w:ilvl w:val="0"/>
                <w:numId w:val="9"/>
              </w:numPr>
              <w:ind w:left="162" w:hanging="180"/>
              <w:rPr>
                <w:sz w:val="20"/>
              </w:rPr>
            </w:pPr>
            <w:r w:rsidRPr="005A6077">
              <w:rPr>
                <w:sz w:val="20"/>
              </w:rPr>
              <w:t>Routine balance calibration and daily balance spot checks</w:t>
            </w:r>
            <w:r>
              <w:rPr>
                <w:sz w:val="20"/>
              </w:rPr>
              <w:t>.</w:t>
            </w:r>
            <w:r w:rsidRPr="005A6077">
              <w:rPr>
                <w:sz w:val="20"/>
              </w:rPr>
              <w:t xml:space="preserve"> </w:t>
            </w:r>
          </w:p>
          <w:p w:rsidR="00CE5200" w:rsidRPr="005A6077" w:rsidRDefault="00CE5200" w:rsidP="00CE5200">
            <w:pPr>
              <w:pStyle w:val="ListParagraph"/>
              <w:keepNext/>
              <w:numPr>
                <w:ilvl w:val="0"/>
                <w:numId w:val="9"/>
              </w:numPr>
              <w:ind w:left="162" w:hanging="180"/>
              <w:rPr>
                <w:sz w:val="20"/>
              </w:rPr>
            </w:pPr>
            <w:r w:rsidRPr="005A6077">
              <w:rPr>
                <w:sz w:val="20"/>
              </w:rPr>
              <w:t>Equipment qualifications, scheduled calibrations, and preventative maintenance</w:t>
            </w:r>
            <w:r>
              <w:rPr>
                <w:sz w:val="20"/>
              </w:rPr>
              <w:t>.</w:t>
            </w:r>
          </w:p>
          <w:p w:rsidR="00CE5200" w:rsidRPr="005A6077" w:rsidRDefault="00CE5200" w:rsidP="00CE5200">
            <w:pPr>
              <w:pStyle w:val="ListParagraph"/>
              <w:keepNext/>
              <w:numPr>
                <w:ilvl w:val="0"/>
                <w:numId w:val="9"/>
              </w:numPr>
              <w:ind w:left="162" w:hanging="180"/>
              <w:rPr>
                <w:sz w:val="20"/>
              </w:rPr>
            </w:pPr>
            <w:r w:rsidRPr="005A6077">
              <w:rPr>
                <w:sz w:val="20"/>
              </w:rPr>
              <w:t xml:space="preserve">Batch record specifies target, upper and lower end of </w:t>
            </w:r>
            <w:r>
              <w:rPr>
                <w:sz w:val="20"/>
              </w:rPr>
              <w:t>sachet fill weight.</w:t>
            </w:r>
          </w:p>
          <w:p w:rsidR="00CE5200" w:rsidRDefault="00CE5200" w:rsidP="00CE5200">
            <w:pPr>
              <w:pStyle w:val="ListParagraph"/>
              <w:keepNext/>
              <w:numPr>
                <w:ilvl w:val="0"/>
                <w:numId w:val="9"/>
              </w:numPr>
              <w:ind w:left="162" w:hanging="180"/>
              <w:rPr>
                <w:sz w:val="20"/>
              </w:rPr>
            </w:pPr>
            <w:r>
              <w:rPr>
                <w:sz w:val="20"/>
              </w:rPr>
              <w:t>Sachet Fill weight recorded during each IPT.</w:t>
            </w:r>
          </w:p>
          <w:p w:rsidR="00F60167" w:rsidRPr="005A6077" w:rsidRDefault="00F60167" w:rsidP="00CE5200">
            <w:pPr>
              <w:pStyle w:val="ListParagraph"/>
              <w:keepNext/>
              <w:numPr>
                <w:ilvl w:val="0"/>
                <w:numId w:val="9"/>
              </w:numPr>
              <w:ind w:left="162" w:hanging="180"/>
              <w:rPr>
                <w:sz w:val="20"/>
              </w:rPr>
            </w:pPr>
            <w:r>
              <w:rPr>
                <w:sz w:val="20"/>
              </w:rPr>
              <w:t>Fill weight variation is monitored and evaluated through analytical testing of the finished drug product.</w:t>
            </w:r>
          </w:p>
          <w:p w:rsidR="00CE5200" w:rsidRPr="005A6077" w:rsidRDefault="00CE5200" w:rsidP="00CE5200">
            <w:pPr>
              <w:pStyle w:val="ListParagraph"/>
              <w:keepNext/>
              <w:numPr>
                <w:ilvl w:val="0"/>
                <w:numId w:val="9"/>
              </w:numPr>
              <w:ind w:left="162" w:hanging="180"/>
              <w:rPr>
                <w:sz w:val="20"/>
              </w:rPr>
            </w:pPr>
            <w:r w:rsidRPr="005A6077">
              <w:rPr>
                <w:sz w:val="20"/>
              </w:rPr>
              <w:t>Production supervisor batch record review</w:t>
            </w:r>
            <w:r>
              <w:rPr>
                <w:sz w:val="20"/>
              </w:rPr>
              <w:t>.</w:t>
            </w:r>
          </w:p>
          <w:p w:rsidR="00CE5200" w:rsidRPr="005A6077" w:rsidRDefault="00CE5200" w:rsidP="00CE5200">
            <w:pPr>
              <w:pStyle w:val="ListParagraph"/>
              <w:keepNext/>
              <w:numPr>
                <w:ilvl w:val="0"/>
                <w:numId w:val="9"/>
              </w:numPr>
              <w:ind w:left="162" w:hanging="180"/>
              <w:rPr>
                <w:sz w:val="20"/>
              </w:rPr>
            </w:pPr>
            <w:r w:rsidRPr="005A6077">
              <w:rPr>
                <w:sz w:val="20"/>
              </w:rPr>
              <w:t>Qualit</w:t>
            </w:r>
            <w:r>
              <w:rPr>
                <w:sz w:val="20"/>
              </w:rPr>
              <w:t>y assurance batch record review.</w:t>
            </w:r>
          </w:p>
        </w:tc>
      </w:tr>
    </w:tbl>
    <w:p w:rsidR="007E560D" w:rsidRDefault="007E560D" w:rsidP="00D21D1E">
      <w:pPr>
        <w:pStyle w:val="Caption"/>
      </w:pPr>
    </w:p>
    <w:p w:rsidR="005830DE" w:rsidRDefault="005830DE" w:rsidP="005830DE"/>
    <w:p w:rsidR="005830DE" w:rsidRDefault="005830DE" w:rsidP="005830DE"/>
    <w:p w:rsidR="005830DE" w:rsidRDefault="005830DE" w:rsidP="005830DE"/>
    <w:p w:rsidR="005830DE" w:rsidRDefault="005830DE" w:rsidP="005830DE"/>
    <w:p w:rsidR="005830DE" w:rsidRDefault="005830DE" w:rsidP="005830DE"/>
    <w:tbl>
      <w:tblPr>
        <w:tblW w:w="0" w:type="auto"/>
        <w:jc w:val="center"/>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2034"/>
        <w:gridCol w:w="4680"/>
        <w:gridCol w:w="7254"/>
      </w:tblGrid>
      <w:tr w:rsidR="005830DE" w:rsidRPr="00901A4A" w:rsidTr="00D21D1E">
        <w:trPr>
          <w:cantSplit/>
          <w:trHeight w:val="360"/>
          <w:tblHeader/>
          <w:jc w:val="center"/>
        </w:trPr>
        <w:tc>
          <w:tcPr>
            <w:tcW w:w="13968" w:type="dxa"/>
            <w:gridSpan w:val="3"/>
            <w:tcBorders>
              <w:top w:val="nil"/>
              <w:left w:val="nil"/>
              <w:bottom w:val="single" w:sz="4" w:space="0" w:color="auto"/>
              <w:right w:val="nil"/>
            </w:tcBorders>
            <w:shd w:val="clear" w:color="auto" w:fill="auto"/>
            <w:vAlign w:val="center"/>
          </w:tcPr>
          <w:p w:rsidR="005830DE" w:rsidRPr="005830DE" w:rsidRDefault="005830DE" w:rsidP="00D21D1E">
            <w:pPr>
              <w:pStyle w:val="Caption"/>
            </w:pPr>
            <w:bookmarkStart w:id="45" w:name="_Toc471138244"/>
            <w:r w:rsidRPr="005830DE">
              <w:t xml:space="preserve">Table </w:t>
            </w:r>
            <w:fldSimple w:instr=" SEQ Table \* ARABIC ">
              <w:r w:rsidR="00A66A81">
                <w:rPr>
                  <w:noProof/>
                </w:rPr>
                <w:t>3</w:t>
              </w:r>
            </w:fldSimple>
            <w:r w:rsidRPr="005830DE">
              <w:t>: Sachet AQL Control Strategy</w:t>
            </w:r>
            <w:bookmarkEnd w:id="45"/>
            <w:r w:rsidR="00745D02">
              <w:t xml:space="preserve"> for </w:t>
            </w:r>
            <w:proofErr w:type="spellStart"/>
            <w:r w:rsidR="00745D02" w:rsidRPr="009B1EF4">
              <w:t>Gelnique</w:t>
            </w:r>
            <w:proofErr w:type="spellEnd"/>
            <w:r w:rsidR="00745D02" w:rsidRPr="009B1EF4">
              <w:t>™ (Oxybutynin Chloride) Gel 10%</w:t>
            </w:r>
          </w:p>
        </w:tc>
      </w:tr>
      <w:tr w:rsidR="005830DE" w:rsidRPr="00901A4A" w:rsidTr="00D21D1E">
        <w:trPr>
          <w:cantSplit/>
          <w:trHeight w:val="360"/>
          <w:tblHeader/>
          <w:jc w:val="center"/>
        </w:trPr>
        <w:tc>
          <w:tcPr>
            <w:tcW w:w="2034" w:type="dxa"/>
            <w:shd w:val="clear" w:color="auto" w:fill="auto"/>
            <w:vAlign w:val="center"/>
          </w:tcPr>
          <w:p w:rsidR="005830DE" w:rsidRPr="005830DE" w:rsidRDefault="005830DE" w:rsidP="005830DE">
            <w:pPr>
              <w:keepNext/>
              <w:jc w:val="center"/>
              <w:rPr>
                <w:b/>
                <w:sz w:val="20"/>
              </w:rPr>
            </w:pPr>
            <w:r w:rsidRPr="005830DE">
              <w:rPr>
                <w:b/>
                <w:sz w:val="20"/>
              </w:rPr>
              <w:t xml:space="preserve">AQL Criticality </w:t>
            </w:r>
          </w:p>
        </w:tc>
        <w:tc>
          <w:tcPr>
            <w:tcW w:w="4680" w:type="dxa"/>
            <w:shd w:val="clear" w:color="auto" w:fill="auto"/>
            <w:vAlign w:val="center"/>
          </w:tcPr>
          <w:p w:rsidR="005830DE" w:rsidRPr="005830DE" w:rsidRDefault="005830DE" w:rsidP="005830DE">
            <w:pPr>
              <w:keepNext/>
              <w:jc w:val="center"/>
              <w:rPr>
                <w:b/>
                <w:sz w:val="20"/>
              </w:rPr>
            </w:pPr>
            <w:r w:rsidRPr="005830DE">
              <w:rPr>
                <w:b/>
                <w:sz w:val="20"/>
              </w:rPr>
              <w:t>AQL Defect Description</w:t>
            </w:r>
          </w:p>
        </w:tc>
        <w:tc>
          <w:tcPr>
            <w:tcW w:w="7254" w:type="dxa"/>
            <w:shd w:val="clear" w:color="auto" w:fill="auto"/>
            <w:vAlign w:val="center"/>
          </w:tcPr>
          <w:p w:rsidR="005830DE" w:rsidRPr="005830DE" w:rsidRDefault="005830DE" w:rsidP="005830DE">
            <w:pPr>
              <w:keepNext/>
              <w:jc w:val="center"/>
              <w:rPr>
                <w:b/>
                <w:sz w:val="20"/>
              </w:rPr>
            </w:pPr>
            <w:r w:rsidRPr="005830DE">
              <w:rPr>
                <w:b/>
                <w:sz w:val="20"/>
              </w:rPr>
              <w:t>In-Process Controls and Control Strategy</w:t>
            </w:r>
          </w:p>
        </w:tc>
      </w:tr>
      <w:tr w:rsidR="005830DE" w:rsidTr="00D21D1E">
        <w:trPr>
          <w:cantSplit/>
          <w:trHeight w:val="720"/>
          <w:jc w:val="center"/>
        </w:trPr>
        <w:tc>
          <w:tcPr>
            <w:tcW w:w="2034" w:type="dxa"/>
            <w:vMerge w:val="restart"/>
            <w:shd w:val="clear" w:color="auto" w:fill="auto"/>
            <w:vAlign w:val="center"/>
          </w:tcPr>
          <w:p w:rsidR="005830DE" w:rsidRPr="005830DE" w:rsidRDefault="005830DE" w:rsidP="005830DE">
            <w:pPr>
              <w:jc w:val="center"/>
              <w:rPr>
                <w:sz w:val="20"/>
              </w:rPr>
            </w:pPr>
            <w:r>
              <w:rPr>
                <w:sz w:val="20"/>
              </w:rPr>
              <w:t>Critical</w:t>
            </w:r>
          </w:p>
          <w:p w:rsidR="005830DE" w:rsidRPr="005830DE" w:rsidRDefault="005830DE" w:rsidP="005830DE">
            <w:pPr>
              <w:jc w:val="center"/>
              <w:rPr>
                <w:sz w:val="20"/>
              </w:rPr>
            </w:pPr>
            <w:r w:rsidRPr="005830DE">
              <w:rPr>
                <w:sz w:val="20"/>
              </w:rPr>
              <w:t>(0.015)</w:t>
            </w:r>
          </w:p>
        </w:tc>
        <w:tc>
          <w:tcPr>
            <w:tcW w:w="4680" w:type="dxa"/>
            <w:shd w:val="clear" w:color="auto" w:fill="auto"/>
            <w:vAlign w:val="center"/>
          </w:tcPr>
          <w:p w:rsidR="005830DE" w:rsidRPr="005830DE" w:rsidRDefault="005830DE" w:rsidP="005830DE">
            <w:pPr>
              <w:spacing w:before="20"/>
              <w:ind w:left="70"/>
              <w:rPr>
                <w:rFonts w:eastAsia="Calibri"/>
                <w:sz w:val="20"/>
              </w:rPr>
            </w:pPr>
            <w:r w:rsidRPr="005830DE">
              <w:rPr>
                <w:rFonts w:eastAsia="Calibri"/>
                <w:sz w:val="20"/>
              </w:rPr>
              <w:t>Incorrect, missing, or illegible character(s) of the lot number.</w:t>
            </w:r>
          </w:p>
        </w:tc>
        <w:tc>
          <w:tcPr>
            <w:tcW w:w="7254" w:type="dxa"/>
            <w:vMerge w:val="restart"/>
            <w:vAlign w:val="center"/>
          </w:tcPr>
          <w:p w:rsidR="005830DE" w:rsidRPr="005830DE" w:rsidRDefault="005830DE" w:rsidP="005830DE">
            <w:pPr>
              <w:pStyle w:val="ListParagraph"/>
              <w:keepNext/>
              <w:numPr>
                <w:ilvl w:val="0"/>
                <w:numId w:val="9"/>
              </w:numPr>
              <w:ind w:left="162" w:hanging="180"/>
              <w:rPr>
                <w:sz w:val="20"/>
              </w:rPr>
            </w:pPr>
            <w:r w:rsidRPr="005830DE">
              <w:rPr>
                <w:sz w:val="20"/>
              </w:rPr>
              <w:t>Electronic print verification system</w:t>
            </w:r>
          </w:p>
          <w:p w:rsidR="005830DE" w:rsidRPr="005830DE" w:rsidRDefault="005830DE" w:rsidP="005830DE">
            <w:pPr>
              <w:pStyle w:val="ListParagraph"/>
              <w:keepNext/>
              <w:numPr>
                <w:ilvl w:val="0"/>
                <w:numId w:val="9"/>
              </w:numPr>
              <w:ind w:left="162" w:hanging="180"/>
              <w:rPr>
                <w:sz w:val="20"/>
              </w:rPr>
            </w:pPr>
            <w:r w:rsidRPr="005830DE">
              <w:rPr>
                <w:sz w:val="20"/>
              </w:rPr>
              <w:t>Print verification system challenged prior to each batch.</w:t>
            </w:r>
          </w:p>
          <w:p w:rsidR="005830DE" w:rsidRPr="005830DE" w:rsidRDefault="005830DE" w:rsidP="005830DE">
            <w:pPr>
              <w:pStyle w:val="ListParagraph"/>
              <w:keepNext/>
              <w:numPr>
                <w:ilvl w:val="0"/>
                <w:numId w:val="9"/>
              </w:numPr>
              <w:ind w:left="162" w:hanging="180"/>
              <w:rPr>
                <w:sz w:val="20"/>
              </w:rPr>
            </w:pPr>
            <w:r w:rsidRPr="005830DE">
              <w:rPr>
                <w:sz w:val="20"/>
              </w:rPr>
              <w:t>Print setup is verified by two operators; a printed pouch specimen is attached to the batch record. The specimen is inspected by Manufacturing Supervision prior the start of production.</w:t>
            </w:r>
          </w:p>
        </w:tc>
      </w:tr>
      <w:tr w:rsidR="005830DE" w:rsidTr="00D21D1E">
        <w:trPr>
          <w:cantSplit/>
          <w:trHeight w:val="720"/>
          <w:jc w:val="center"/>
        </w:trPr>
        <w:tc>
          <w:tcPr>
            <w:tcW w:w="2034" w:type="dxa"/>
            <w:vMerge/>
            <w:shd w:val="clear" w:color="auto" w:fill="auto"/>
            <w:vAlign w:val="center"/>
          </w:tcPr>
          <w:p w:rsidR="005830DE" w:rsidRPr="005830DE" w:rsidRDefault="005830DE" w:rsidP="005830DE">
            <w:pPr>
              <w:jc w:val="center"/>
              <w:rPr>
                <w:sz w:val="20"/>
              </w:rPr>
            </w:pPr>
          </w:p>
        </w:tc>
        <w:tc>
          <w:tcPr>
            <w:tcW w:w="4680" w:type="dxa"/>
            <w:shd w:val="clear" w:color="auto" w:fill="auto"/>
            <w:vAlign w:val="center"/>
          </w:tcPr>
          <w:p w:rsidR="005830DE" w:rsidRPr="005830DE" w:rsidRDefault="005830DE" w:rsidP="005830DE">
            <w:pPr>
              <w:spacing w:before="20"/>
              <w:ind w:left="70"/>
              <w:rPr>
                <w:rFonts w:eastAsia="Calibri"/>
                <w:sz w:val="20"/>
              </w:rPr>
            </w:pPr>
            <w:r w:rsidRPr="005830DE">
              <w:rPr>
                <w:rFonts w:eastAsia="Calibri"/>
                <w:sz w:val="20"/>
              </w:rPr>
              <w:t>Incorrect, missing, or illegible character(s) of the expiration date.</w:t>
            </w:r>
          </w:p>
        </w:tc>
        <w:tc>
          <w:tcPr>
            <w:tcW w:w="7254" w:type="dxa"/>
            <w:vMerge/>
            <w:vAlign w:val="center"/>
          </w:tcPr>
          <w:p w:rsidR="005830DE" w:rsidRPr="005830DE" w:rsidRDefault="005830DE" w:rsidP="005830DE">
            <w:pPr>
              <w:keepNext/>
              <w:rPr>
                <w:sz w:val="20"/>
              </w:rPr>
            </w:pPr>
          </w:p>
        </w:tc>
      </w:tr>
      <w:tr w:rsidR="005830DE" w:rsidTr="00D21D1E">
        <w:trPr>
          <w:cantSplit/>
          <w:trHeight w:val="1166"/>
          <w:jc w:val="center"/>
        </w:trPr>
        <w:tc>
          <w:tcPr>
            <w:tcW w:w="2034" w:type="dxa"/>
            <w:vMerge/>
            <w:shd w:val="clear" w:color="auto" w:fill="auto"/>
            <w:vAlign w:val="center"/>
          </w:tcPr>
          <w:p w:rsidR="005830DE" w:rsidRPr="005830DE" w:rsidRDefault="005830DE" w:rsidP="005830DE">
            <w:pPr>
              <w:jc w:val="center"/>
              <w:rPr>
                <w:sz w:val="20"/>
              </w:rPr>
            </w:pPr>
          </w:p>
        </w:tc>
        <w:tc>
          <w:tcPr>
            <w:tcW w:w="4680" w:type="dxa"/>
            <w:shd w:val="clear" w:color="auto" w:fill="auto"/>
            <w:vAlign w:val="center"/>
          </w:tcPr>
          <w:p w:rsidR="005830DE" w:rsidRPr="005830DE" w:rsidRDefault="005830DE" w:rsidP="005830DE">
            <w:pPr>
              <w:spacing w:before="20"/>
              <w:ind w:left="70"/>
              <w:rPr>
                <w:rFonts w:eastAsia="Calibri"/>
                <w:sz w:val="20"/>
              </w:rPr>
            </w:pPr>
            <w:r w:rsidRPr="005830DE">
              <w:rPr>
                <w:rFonts w:eastAsia="Calibri"/>
                <w:sz w:val="20"/>
              </w:rPr>
              <w:t>Incorrect, missing, or illegible character(s) of the product name.</w:t>
            </w:r>
          </w:p>
        </w:tc>
        <w:tc>
          <w:tcPr>
            <w:tcW w:w="7254" w:type="dxa"/>
            <w:vMerge w:val="restart"/>
            <w:vAlign w:val="center"/>
          </w:tcPr>
          <w:p w:rsidR="005830DE" w:rsidRPr="005830DE" w:rsidRDefault="005830DE" w:rsidP="005830DE">
            <w:pPr>
              <w:pStyle w:val="ListParagraph"/>
              <w:keepNext/>
              <w:numPr>
                <w:ilvl w:val="0"/>
                <w:numId w:val="9"/>
              </w:numPr>
              <w:ind w:left="162" w:hanging="180"/>
              <w:rPr>
                <w:sz w:val="20"/>
              </w:rPr>
            </w:pPr>
            <w:r w:rsidRPr="005830DE">
              <w:rPr>
                <w:sz w:val="20"/>
              </w:rPr>
              <w:t>Artwork change control</w:t>
            </w:r>
          </w:p>
          <w:p w:rsidR="005830DE" w:rsidRPr="005830DE" w:rsidRDefault="005830DE" w:rsidP="005830DE">
            <w:pPr>
              <w:pStyle w:val="ListParagraph"/>
              <w:keepNext/>
              <w:numPr>
                <w:ilvl w:val="0"/>
                <w:numId w:val="9"/>
              </w:numPr>
              <w:ind w:left="162" w:hanging="180"/>
              <w:rPr>
                <w:sz w:val="20"/>
              </w:rPr>
            </w:pPr>
            <w:r w:rsidRPr="005830DE">
              <w:rPr>
                <w:sz w:val="20"/>
              </w:rPr>
              <w:t>Analytical testing of the pouch material artwork is verified prior to use</w:t>
            </w:r>
            <w:r>
              <w:rPr>
                <w:sz w:val="20"/>
              </w:rPr>
              <w:t>.</w:t>
            </w:r>
          </w:p>
          <w:p w:rsidR="005830DE" w:rsidRPr="005830DE" w:rsidRDefault="005830DE" w:rsidP="005830DE">
            <w:pPr>
              <w:pStyle w:val="ListParagraph"/>
              <w:keepNext/>
              <w:numPr>
                <w:ilvl w:val="0"/>
                <w:numId w:val="9"/>
              </w:numPr>
              <w:ind w:left="162" w:hanging="180"/>
              <w:rPr>
                <w:sz w:val="20"/>
              </w:rPr>
            </w:pPr>
            <w:r w:rsidRPr="005830DE">
              <w:rPr>
                <w:sz w:val="20"/>
              </w:rPr>
              <w:t xml:space="preserve">The </w:t>
            </w:r>
            <w:r>
              <w:rPr>
                <w:sz w:val="20"/>
              </w:rPr>
              <w:t>sachet</w:t>
            </w:r>
            <w:r w:rsidRPr="005830DE">
              <w:rPr>
                <w:sz w:val="20"/>
              </w:rPr>
              <w:t xml:space="preserve"> material artwork has item-specific barcodes. The barcodes are electronically verified for each pouch produced.</w:t>
            </w:r>
          </w:p>
          <w:p w:rsidR="005830DE" w:rsidRPr="005830DE" w:rsidRDefault="005830DE" w:rsidP="005830DE">
            <w:pPr>
              <w:pStyle w:val="ListParagraph"/>
              <w:keepNext/>
              <w:numPr>
                <w:ilvl w:val="0"/>
                <w:numId w:val="9"/>
              </w:numPr>
              <w:ind w:left="162" w:hanging="180"/>
              <w:rPr>
                <w:sz w:val="20"/>
              </w:rPr>
            </w:pPr>
            <w:r>
              <w:rPr>
                <w:sz w:val="20"/>
              </w:rPr>
              <w:t>Sachets</w:t>
            </w:r>
            <w:r w:rsidRPr="005830DE">
              <w:rPr>
                <w:sz w:val="20"/>
              </w:rPr>
              <w:t xml:space="preserve"> are visually inspected during setup and every 30-45 minutes</w:t>
            </w:r>
            <w:r>
              <w:rPr>
                <w:sz w:val="20"/>
              </w:rPr>
              <w:t xml:space="preserve"> (not to exceed 60 mins)</w:t>
            </w:r>
            <w:r w:rsidRPr="005830DE">
              <w:rPr>
                <w:sz w:val="20"/>
              </w:rPr>
              <w:t xml:space="preserve"> of manufacturing run time. Visual blemishes can also be noticed by operators on the end of the manufacturing line handling the product.</w:t>
            </w:r>
          </w:p>
          <w:p w:rsidR="005830DE" w:rsidRPr="005830DE" w:rsidRDefault="005830DE" w:rsidP="005830DE">
            <w:pPr>
              <w:pStyle w:val="ListParagraph"/>
              <w:keepNext/>
              <w:numPr>
                <w:ilvl w:val="0"/>
                <w:numId w:val="9"/>
              </w:numPr>
              <w:ind w:left="162" w:hanging="180"/>
              <w:rPr>
                <w:sz w:val="20"/>
              </w:rPr>
            </w:pPr>
            <w:r w:rsidRPr="005830DE">
              <w:rPr>
                <w:sz w:val="20"/>
              </w:rPr>
              <w:t>Analytical testing of finished product appearance.</w:t>
            </w:r>
          </w:p>
        </w:tc>
      </w:tr>
      <w:tr w:rsidR="005830DE" w:rsidTr="00D21D1E">
        <w:trPr>
          <w:cantSplit/>
          <w:trHeight w:val="1167"/>
          <w:jc w:val="center"/>
        </w:trPr>
        <w:tc>
          <w:tcPr>
            <w:tcW w:w="2034" w:type="dxa"/>
            <w:vMerge/>
            <w:shd w:val="clear" w:color="auto" w:fill="auto"/>
            <w:vAlign w:val="center"/>
          </w:tcPr>
          <w:p w:rsidR="005830DE" w:rsidRPr="005830DE" w:rsidRDefault="005830DE" w:rsidP="005830DE">
            <w:pPr>
              <w:jc w:val="center"/>
              <w:rPr>
                <w:sz w:val="20"/>
              </w:rPr>
            </w:pPr>
          </w:p>
        </w:tc>
        <w:tc>
          <w:tcPr>
            <w:tcW w:w="4680" w:type="dxa"/>
            <w:shd w:val="clear" w:color="auto" w:fill="auto"/>
            <w:vAlign w:val="center"/>
          </w:tcPr>
          <w:p w:rsidR="005830DE" w:rsidRPr="005830DE" w:rsidRDefault="005830DE" w:rsidP="005830DE">
            <w:pPr>
              <w:spacing w:before="20"/>
              <w:ind w:left="70"/>
              <w:rPr>
                <w:rFonts w:eastAsia="Calibri"/>
                <w:sz w:val="20"/>
              </w:rPr>
            </w:pPr>
            <w:r w:rsidRPr="005830DE">
              <w:rPr>
                <w:rFonts w:eastAsia="Calibri"/>
                <w:sz w:val="20"/>
              </w:rPr>
              <w:t>Incorrect, missing, or illegible character(s) of the dosage strength.</w:t>
            </w:r>
          </w:p>
        </w:tc>
        <w:tc>
          <w:tcPr>
            <w:tcW w:w="7254" w:type="dxa"/>
            <w:vMerge/>
            <w:vAlign w:val="center"/>
          </w:tcPr>
          <w:p w:rsidR="005830DE" w:rsidRPr="005830DE" w:rsidRDefault="005830DE" w:rsidP="005830DE">
            <w:pPr>
              <w:pStyle w:val="ListParagraph"/>
              <w:keepNext/>
              <w:ind w:left="162"/>
              <w:rPr>
                <w:sz w:val="20"/>
              </w:rPr>
            </w:pPr>
          </w:p>
        </w:tc>
      </w:tr>
      <w:tr w:rsidR="005830DE" w:rsidTr="00D21D1E">
        <w:trPr>
          <w:cantSplit/>
          <w:trHeight w:val="360"/>
          <w:jc w:val="center"/>
        </w:trPr>
        <w:tc>
          <w:tcPr>
            <w:tcW w:w="2034" w:type="dxa"/>
            <w:shd w:val="clear" w:color="auto" w:fill="auto"/>
            <w:vAlign w:val="center"/>
          </w:tcPr>
          <w:p w:rsidR="005830DE" w:rsidRPr="005830DE" w:rsidRDefault="005830DE" w:rsidP="005830DE">
            <w:pPr>
              <w:jc w:val="center"/>
              <w:rPr>
                <w:sz w:val="20"/>
              </w:rPr>
            </w:pPr>
            <w:r w:rsidRPr="005830DE">
              <w:rPr>
                <w:sz w:val="20"/>
              </w:rPr>
              <w:t>Major-A</w:t>
            </w:r>
          </w:p>
          <w:p w:rsidR="005830DE" w:rsidRPr="005830DE" w:rsidRDefault="005830DE" w:rsidP="005830DE">
            <w:pPr>
              <w:jc w:val="center"/>
              <w:rPr>
                <w:sz w:val="20"/>
              </w:rPr>
            </w:pPr>
            <w:r>
              <w:rPr>
                <w:sz w:val="20"/>
              </w:rPr>
              <w:t>(0.15</w:t>
            </w:r>
            <w:r w:rsidRPr="005830DE">
              <w:rPr>
                <w:sz w:val="20"/>
              </w:rPr>
              <w:t>)</w:t>
            </w:r>
          </w:p>
        </w:tc>
        <w:tc>
          <w:tcPr>
            <w:tcW w:w="4680" w:type="dxa"/>
            <w:shd w:val="clear" w:color="auto" w:fill="auto"/>
            <w:vAlign w:val="center"/>
          </w:tcPr>
          <w:p w:rsidR="005830DE" w:rsidRPr="005830DE" w:rsidRDefault="005830DE" w:rsidP="005830DE">
            <w:pPr>
              <w:spacing w:before="20"/>
              <w:ind w:left="70"/>
              <w:rPr>
                <w:rFonts w:eastAsia="Calibri"/>
                <w:sz w:val="20"/>
              </w:rPr>
            </w:pPr>
            <w:r>
              <w:rPr>
                <w:rFonts w:eastAsia="Calibri"/>
                <w:sz w:val="20"/>
              </w:rPr>
              <w:t>Not Applicable</w:t>
            </w:r>
          </w:p>
        </w:tc>
        <w:tc>
          <w:tcPr>
            <w:tcW w:w="7254" w:type="dxa"/>
            <w:vAlign w:val="center"/>
          </w:tcPr>
          <w:p w:rsidR="005830DE" w:rsidRPr="00D21D1E" w:rsidRDefault="005830DE" w:rsidP="00D21D1E">
            <w:pPr>
              <w:pStyle w:val="ListParagraph"/>
              <w:keepNext/>
              <w:numPr>
                <w:ilvl w:val="0"/>
                <w:numId w:val="9"/>
              </w:numPr>
              <w:ind w:left="162" w:hanging="180"/>
              <w:rPr>
                <w:sz w:val="20"/>
              </w:rPr>
            </w:pPr>
            <w:r>
              <w:rPr>
                <w:sz w:val="20"/>
              </w:rPr>
              <w:t>Not Applicable</w:t>
            </w:r>
            <w:r w:rsidR="00C11CE5" w:rsidRPr="00E200A2">
              <w:rPr>
                <w:sz w:val="18"/>
                <w:szCs w:val="18"/>
              </w:rPr>
              <w:t xml:space="preserve"> </w:t>
            </w:r>
          </w:p>
        </w:tc>
      </w:tr>
      <w:tr w:rsidR="005830DE" w:rsidTr="00D21D1E">
        <w:trPr>
          <w:cantSplit/>
          <w:trHeight w:val="710"/>
          <w:jc w:val="center"/>
        </w:trPr>
        <w:tc>
          <w:tcPr>
            <w:tcW w:w="2034" w:type="dxa"/>
            <w:vMerge w:val="restart"/>
            <w:shd w:val="clear" w:color="auto" w:fill="auto"/>
            <w:vAlign w:val="center"/>
          </w:tcPr>
          <w:p w:rsidR="005830DE" w:rsidRPr="005830DE" w:rsidRDefault="005830DE" w:rsidP="00C11CE5">
            <w:pPr>
              <w:keepNext/>
              <w:jc w:val="center"/>
              <w:rPr>
                <w:sz w:val="20"/>
              </w:rPr>
            </w:pPr>
            <w:r w:rsidRPr="005830DE">
              <w:rPr>
                <w:sz w:val="20"/>
              </w:rPr>
              <w:lastRenderedPageBreak/>
              <w:t>Major-B</w:t>
            </w:r>
          </w:p>
          <w:p w:rsidR="005830DE" w:rsidRPr="005830DE" w:rsidRDefault="005830DE" w:rsidP="00C11CE5">
            <w:pPr>
              <w:keepNext/>
              <w:jc w:val="center"/>
              <w:rPr>
                <w:sz w:val="20"/>
              </w:rPr>
            </w:pPr>
            <w:r w:rsidRPr="005830DE">
              <w:rPr>
                <w:sz w:val="20"/>
              </w:rPr>
              <w:t>(</w:t>
            </w:r>
            <w:r>
              <w:rPr>
                <w:sz w:val="20"/>
              </w:rPr>
              <w:t>0.65</w:t>
            </w:r>
            <w:r w:rsidRPr="005830DE">
              <w:rPr>
                <w:sz w:val="20"/>
              </w:rPr>
              <w:t>)</w:t>
            </w:r>
          </w:p>
          <w:p w:rsidR="005830DE" w:rsidRPr="005830DE" w:rsidRDefault="005830DE" w:rsidP="00C11CE5">
            <w:pPr>
              <w:keepNext/>
              <w:jc w:val="center"/>
              <w:rPr>
                <w:sz w:val="20"/>
              </w:rPr>
            </w:pPr>
          </w:p>
        </w:tc>
        <w:tc>
          <w:tcPr>
            <w:tcW w:w="4680" w:type="dxa"/>
            <w:shd w:val="clear" w:color="auto" w:fill="auto"/>
            <w:vAlign w:val="center"/>
          </w:tcPr>
          <w:p w:rsidR="005830DE" w:rsidRPr="005830DE" w:rsidRDefault="005830DE" w:rsidP="00C11CE5">
            <w:pPr>
              <w:keepNext/>
              <w:spacing w:before="20"/>
              <w:ind w:left="70"/>
              <w:rPr>
                <w:sz w:val="20"/>
                <w:szCs w:val="18"/>
              </w:rPr>
            </w:pPr>
            <w:r w:rsidRPr="005830DE">
              <w:rPr>
                <w:sz w:val="20"/>
                <w:szCs w:val="18"/>
              </w:rPr>
              <w:t>Missing or illegible printing on sachet other than product name, dosage, or serialized numbering / time/</w:t>
            </w:r>
            <w:r w:rsidRPr="005830DE">
              <w:rPr>
                <w:rFonts w:eastAsia="Calibri"/>
                <w:sz w:val="20"/>
              </w:rPr>
              <w:t>date</w:t>
            </w:r>
            <w:r w:rsidRPr="005830DE">
              <w:rPr>
                <w:sz w:val="20"/>
                <w:szCs w:val="18"/>
              </w:rPr>
              <w:t xml:space="preserve"> stamp.</w:t>
            </w:r>
          </w:p>
        </w:tc>
        <w:tc>
          <w:tcPr>
            <w:tcW w:w="7254" w:type="dxa"/>
            <w:vMerge w:val="restart"/>
            <w:vAlign w:val="center"/>
          </w:tcPr>
          <w:p w:rsidR="005830DE" w:rsidRPr="00C11CE5" w:rsidRDefault="00C11CE5" w:rsidP="00C11CE5">
            <w:pPr>
              <w:pStyle w:val="ListParagraph"/>
              <w:keepNext/>
              <w:numPr>
                <w:ilvl w:val="0"/>
                <w:numId w:val="9"/>
              </w:numPr>
              <w:ind w:left="162" w:hanging="180"/>
              <w:rPr>
                <w:sz w:val="20"/>
              </w:rPr>
            </w:pPr>
            <w:r w:rsidRPr="00C11CE5">
              <w:rPr>
                <w:sz w:val="20"/>
              </w:rPr>
              <w:t>Sachets are visually inspected during setup and every 30-45 minutes (not to exceed 60 mins) of manufacturing run time. Visual blemishes can also be noticed by operators on the end of the manufacturing line handling the product.</w:t>
            </w:r>
          </w:p>
          <w:p w:rsidR="005830DE" w:rsidRPr="00C11CE5" w:rsidRDefault="005830DE" w:rsidP="00C11CE5">
            <w:pPr>
              <w:pStyle w:val="ListParagraph"/>
              <w:keepNext/>
              <w:numPr>
                <w:ilvl w:val="0"/>
                <w:numId w:val="9"/>
              </w:numPr>
              <w:ind w:left="162" w:hanging="180"/>
              <w:rPr>
                <w:sz w:val="20"/>
              </w:rPr>
            </w:pPr>
            <w:r w:rsidRPr="00C11CE5">
              <w:rPr>
                <w:sz w:val="20"/>
              </w:rPr>
              <w:t>Splice sensors to trigger system rejects</w:t>
            </w:r>
            <w:r w:rsidR="00C11CE5" w:rsidRPr="00C11CE5">
              <w:rPr>
                <w:sz w:val="20"/>
              </w:rPr>
              <w:t>.</w:t>
            </w:r>
          </w:p>
          <w:p w:rsidR="00C11CE5" w:rsidRPr="00C11CE5" w:rsidRDefault="00C11CE5" w:rsidP="00C11CE5">
            <w:pPr>
              <w:pStyle w:val="ListParagraph"/>
              <w:keepNext/>
              <w:numPr>
                <w:ilvl w:val="0"/>
                <w:numId w:val="9"/>
              </w:numPr>
              <w:ind w:left="162" w:hanging="180"/>
              <w:rPr>
                <w:sz w:val="20"/>
              </w:rPr>
            </w:pPr>
            <w:r w:rsidRPr="00C11CE5">
              <w:rPr>
                <w:sz w:val="20"/>
              </w:rPr>
              <w:t>Gel on sachets is observable by the operators during the manual steps of the secondary packaging process.</w:t>
            </w:r>
          </w:p>
          <w:p w:rsidR="00C11CE5" w:rsidRPr="00C11CE5" w:rsidRDefault="00C11CE5" w:rsidP="00C11CE5">
            <w:pPr>
              <w:pStyle w:val="ListParagraph"/>
              <w:keepNext/>
              <w:numPr>
                <w:ilvl w:val="0"/>
                <w:numId w:val="9"/>
              </w:numPr>
              <w:ind w:left="162" w:hanging="180"/>
              <w:rPr>
                <w:sz w:val="20"/>
              </w:rPr>
            </w:pPr>
            <w:r w:rsidRPr="00C11CE5">
              <w:rPr>
                <w:sz w:val="20"/>
              </w:rPr>
              <w:t>Analytical testing of finished drug product.</w:t>
            </w:r>
          </w:p>
          <w:p w:rsidR="00C11CE5" w:rsidRPr="002D7AEC" w:rsidRDefault="00C11CE5" w:rsidP="00C11CE5">
            <w:pPr>
              <w:pStyle w:val="ListParagraph"/>
              <w:keepNext/>
              <w:numPr>
                <w:ilvl w:val="0"/>
                <w:numId w:val="9"/>
              </w:numPr>
              <w:ind w:left="162" w:hanging="180"/>
              <w:rPr>
                <w:sz w:val="20"/>
              </w:rPr>
            </w:pPr>
            <w:r w:rsidRPr="002D7AEC">
              <w:rPr>
                <w:sz w:val="20"/>
              </w:rPr>
              <w:t>Leaking sachets are readily obvious to the operators during manufacturing.  The operators are trained to stop the machine, evaluate the product impact, and replace the damaged nozzles</w:t>
            </w:r>
          </w:p>
          <w:p w:rsidR="00C11CE5" w:rsidRPr="005830DE" w:rsidRDefault="00C11CE5" w:rsidP="00C11CE5">
            <w:pPr>
              <w:pStyle w:val="ListParagraph"/>
              <w:keepNext/>
              <w:numPr>
                <w:ilvl w:val="0"/>
                <w:numId w:val="9"/>
              </w:numPr>
              <w:ind w:left="162" w:hanging="180"/>
              <w:rPr>
                <w:sz w:val="20"/>
              </w:rPr>
            </w:pPr>
            <w:r w:rsidRPr="00C11CE5">
              <w:rPr>
                <w:sz w:val="20"/>
              </w:rPr>
              <w:t>Procedural and design control strategies implemented to address the causes of leaking sachet</w:t>
            </w:r>
            <w:r>
              <w:rPr>
                <w:sz w:val="18"/>
                <w:szCs w:val="18"/>
              </w:rPr>
              <w:t>s.</w:t>
            </w:r>
          </w:p>
        </w:tc>
      </w:tr>
      <w:tr w:rsidR="005830DE" w:rsidTr="00D21D1E">
        <w:trPr>
          <w:cantSplit/>
          <w:trHeight w:val="710"/>
          <w:jc w:val="center"/>
        </w:trPr>
        <w:tc>
          <w:tcPr>
            <w:tcW w:w="2034" w:type="dxa"/>
            <w:vMerge/>
            <w:shd w:val="clear" w:color="auto" w:fill="auto"/>
            <w:vAlign w:val="center"/>
          </w:tcPr>
          <w:p w:rsidR="005830DE" w:rsidRPr="005830DE" w:rsidRDefault="005830DE" w:rsidP="00C11CE5">
            <w:pPr>
              <w:keepNext/>
              <w:jc w:val="center"/>
              <w:rPr>
                <w:sz w:val="20"/>
              </w:rPr>
            </w:pPr>
          </w:p>
        </w:tc>
        <w:tc>
          <w:tcPr>
            <w:tcW w:w="4680" w:type="dxa"/>
            <w:shd w:val="clear" w:color="auto" w:fill="auto"/>
            <w:vAlign w:val="center"/>
          </w:tcPr>
          <w:p w:rsidR="005830DE" w:rsidRPr="005830DE" w:rsidRDefault="005830DE" w:rsidP="00C11CE5">
            <w:pPr>
              <w:keepNext/>
              <w:spacing w:before="20"/>
              <w:ind w:left="70"/>
              <w:rPr>
                <w:sz w:val="20"/>
                <w:szCs w:val="18"/>
              </w:rPr>
            </w:pPr>
            <w:r w:rsidRPr="005830DE">
              <w:rPr>
                <w:sz w:val="20"/>
                <w:szCs w:val="18"/>
              </w:rPr>
              <w:t>Splices in sachet.</w:t>
            </w:r>
          </w:p>
        </w:tc>
        <w:tc>
          <w:tcPr>
            <w:tcW w:w="7254" w:type="dxa"/>
            <w:vMerge/>
            <w:vAlign w:val="center"/>
          </w:tcPr>
          <w:p w:rsidR="005830DE" w:rsidRPr="005830DE" w:rsidRDefault="005830DE" w:rsidP="00C11CE5">
            <w:pPr>
              <w:pStyle w:val="ListParagraph"/>
              <w:keepNext/>
              <w:numPr>
                <w:ilvl w:val="0"/>
                <w:numId w:val="9"/>
              </w:numPr>
              <w:ind w:left="162" w:hanging="180"/>
              <w:rPr>
                <w:sz w:val="20"/>
                <w:highlight w:val="yellow"/>
              </w:rPr>
            </w:pPr>
          </w:p>
        </w:tc>
      </w:tr>
      <w:tr w:rsidR="005830DE" w:rsidTr="00D21D1E">
        <w:trPr>
          <w:cantSplit/>
          <w:trHeight w:val="710"/>
          <w:jc w:val="center"/>
        </w:trPr>
        <w:tc>
          <w:tcPr>
            <w:tcW w:w="2034" w:type="dxa"/>
            <w:vMerge/>
            <w:shd w:val="clear" w:color="auto" w:fill="auto"/>
            <w:vAlign w:val="center"/>
          </w:tcPr>
          <w:p w:rsidR="005830DE" w:rsidRPr="005830DE" w:rsidRDefault="005830DE" w:rsidP="00C11CE5">
            <w:pPr>
              <w:keepNext/>
              <w:jc w:val="center"/>
              <w:rPr>
                <w:sz w:val="20"/>
              </w:rPr>
            </w:pPr>
          </w:p>
        </w:tc>
        <w:tc>
          <w:tcPr>
            <w:tcW w:w="4680" w:type="dxa"/>
            <w:shd w:val="clear" w:color="auto" w:fill="auto"/>
            <w:vAlign w:val="center"/>
          </w:tcPr>
          <w:p w:rsidR="005830DE" w:rsidRPr="005830DE" w:rsidRDefault="005830DE" w:rsidP="00C11CE5">
            <w:pPr>
              <w:keepNext/>
              <w:spacing w:before="20"/>
              <w:ind w:left="70"/>
              <w:rPr>
                <w:sz w:val="20"/>
                <w:szCs w:val="18"/>
              </w:rPr>
            </w:pPr>
            <w:r w:rsidRPr="005830DE">
              <w:rPr>
                <w:sz w:val="20"/>
                <w:szCs w:val="18"/>
              </w:rPr>
              <w:t>Sachet leaks.</w:t>
            </w:r>
          </w:p>
        </w:tc>
        <w:tc>
          <w:tcPr>
            <w:tcW w:w="7254" w:type="dxa"/>
            <w:vMerge/>
            <w:vAlign w:val="center"/>
          </w:tcPr>
          <w:p w:rsidR="005830DE" w:rsidRPr="005830DE" w:rsidRDefault="005830DE" w:rsidP="00C11CE5">
            <w:pPr>
              <w:pStyle w:val="ListParagraph"/>
              <w:keepNext/>
              <w:numPr>
                <w:ilvl w:val="0"/>
                <w:numId w:val="9"/>
              </w:numPr>
              <w:ind w:left="162" w:hanging="180"/>
              <w:rPr>
                <w:sz w:val="20"/>
              </w:rPr>
            </w:pPr>
          </w:p>
        </w:tc>
      </w:tr>
      <w:tr w:rsidR="005830DE" w:rsidTr="00D21D1E">
        <w:trPr>
          <w:cantSplit/>
          <w:trHeight w:val="710"/>
          <w:jc w:val="center"/>
        </w:trPr>
        <w:tc>
          <w:tcPr>
            <w:tcW w:w="2034" w:type="dxa"/>
            <w:vMerge/>
            <w:shd w:val="clear" w:color="auto" w:fill="auto"/>
            <w:vAlign w:val="center"/>
          </w:tcPr>
          <w:p w:rsidR="005830DE" w:rsidRPr="005830DE" w:rsidRDefault="005830DE" w:rsidP="00C11CE5">
            <w:pPr>
              <w:keepNext/>
              <w:jc w:val="center"/>
              <w:rPr>
                <w:sz w:val="20"/>
              </w:rPr>
            </w:pPr>
          </w:p>
        </w:tc>
        <w:tc>
          <w:tcPr>
            <w:tcW w:w="4680" w:type="dxa"/>
            <w:shd w:val="clear" w:color="auto" w:fill="auto"/>
            <w:vAlign w:val="center"/>
          </w:tcPr>
          <w:p w:rsidR="005830DE" w:rsidRPr="005830DE" w:rsidRDefault="005830DE" w:rsidP="00C11CE5">
            <w:pPr>
              <w:keepNext/>
              <w:spacing w:before="20"/>
              <w:ind w:left="70"/>
              <w:rPr>
                <w:sz w:val="20"/>
                <w:szCs w:val="18"/>
              </w:rPr>
            </w:pPr>
            <w:r w:rsidRPr="005830DE">
              <w:rPr>
                <w:sz w:val="20"/>
                <w:szCs w:val="18"/>
              </w:rPr>
              <w:t xml:space="preserve">Empty sachet/gross </w:t>
            </w:r>
            <w:r w:rsidRPr="005830DE">
              <w:rPr>
                <w:rFonts w:eastAsia="Calibri"/>
                <w:sz w:val="20"/>
              </w:rPr>
              <w:t>under</w:t>
            </w:r>
            <w:r>
              <w:rPr>
                <w:rFonts w:eastAsia="Calibri"/>
                <w:sz w:val="20"/>
              </w:rPr>
              <w:t xml:space="preserve"> </w:t>
            </w:r>
            <w:r w:rsidRPr="005830DE">
              <w:rPr>
                <w:rFonts w:eastAsia="Calibri"/>
                <w:sz w:val="20"/>
              </w:rPr>
              <w:t>fill</w:t>
            </w:r>
            <w:r w:rsidRPr="005830DE">
              <w:rPr>
                <w:sz w:val="20"/>
                <w:szCs w:val="18"/>
              </w:rPr>
              <w:t>.</w:t>
            </w:r>
          </w:p>
        </w:tc>
        <w:tc>
          <w:tcPr>
            <w:tcW w:w="7254" w:type="dxa"/>
            <w:vMerge/>
            <w:vAlign w:val="center"/>
          </w:tcPr>
          <w:p w:rsidR="005830DE" w:rsidRPr="005830DE" w:rsidRDefault="005830DE" w:rsidP="00C11CE5">
            <w:pPr>
              <w:pStyle w:val="ListParagraph"/>
              <w:keepNext/>
              <w:numPr>
                <w:ilvl w:val="0"/>
                <w:numId w:val="9"/>
              </w:numPr>
              <w:ind w:left="162" w:hanging="180"/>
              <w:rPr>
                <w:sz w:val="20"/>
              </w:rPr>
            </w:pPr>
          </w:p>
        </w:tc>
      </w:tr>
      <w:tr w:rsidR="005830DE" w:rsidTr="00D21D1E">
        <w:trPr>
          <w:cantSplit/>
          <w:trHeight w:val="710"/>
          <w:jc w:val="center"/>
        </w:trPr>
        <w:tc>
          <w:tcPr>
            <w:tcW w:w="2034" w:type="dxa"/>
            <w:vMerge/>
            <w:shd w:val="clear" w:color="auto" w:fill="auto"/>
            <w:vAlign w:val="center"/>
          </w:tcPr>
          <w:p w:rsidR="005830DE" w:rsidRPr="005830DE" w:rsidRDefault="005830DE" w:rsidP="00C11CE5">
            <w:pPr>
              <w:keepNext/>
              <w:jc w:val="center"/>
              <w:rPr>
                <w:sz w:val="20"/>
              </w:rPr>
            </w:pPr>
          </w:p>
        </w:tc>
        <w:tc>
          <w:tcPr>
            <w:tcW w:w="4680" w:type="dxa"/>
            <w:shd w:val="clear" w:color="auto" w:fill="auto"/>
            <w:vAlign w:val="center"/>
          </w:tcPr>
          <w:p w:rsidR="005830DE" w:rsidRPr="005830DE" w:rsidRDefault="005830DE" w:rsidP="00C11CE5">
            <w:pPr>
              <w:keepNext/>
              <w:spacing w:before="20"/>
              <w:ind w:left="70"/>
              <w:rPr>
                <w:sz w:val="20"/>
                <w:szCs w:val="18"/>
              </w:rPr>
            </w:pPr>
            <w:r w:rsidRPr="005830DE">
              <w:rPr>
                <w:sz w:val="20"/>
                <w:szCs w:val="18"/>
              </w:rPr>
              <w:t>Inadequate sachet seal.</w:t>
            </w:r>
          </w:p>
        </w:tc>
        <w:tc>
          <w:tcPr>
            <w:tcW w:w="7254" w:type="dxa"/>
            <w:vMerge/>
            <w:vAlign w:val="center"/>
          </w:tcPr>
          <w:p w:rsidR="005830DE" w:rsidRPr="005830DE" w:rsidRDefault="005830DE" w:rsidP="00C11CE5">
            <w:pPr>
              <w:pStyle w:val="ListParagraph"/>
              <w:keepNext/>
              <w:numPr>
                <w:ilvl w:val="0"/>
                <w:numId w:val="9"/>
              </w:numPr>
              <w:ind w:left="162" w:hanging="180"/>
              <w:rPr>
                <w:sz w:val="20"/>
              </w:rPr>
            </w:pPr>
          </w:p>
        </w:tc>
      </w:tr>
      <w:tr w:rsidR="00C11CE5" w:rsidTr="00D21D1E">
        <w:trPr>
          <w:cantSplit/>
          <w:trHeight w:val="360"/>
          <w:jc w:val="center"/>
        </w:trPr>
        <w:tc>
          <w:tcPr>
            <w:tcW w:w="2034" w:type="dxa"/>
            <w:vMerge w:val="restart"/>
            <w:shd w:val="clear" w:color="auto" w:fill="auto"/>
            <w:vAlign w:val="center"/>
          </w:tcPr>
          <w:p w:rsidR="00C11CE5" w:rsidRPr="005830DE" w:rsidRDefault="00C11CE5" w:rsidP="005830DE">
            <w:pPr>
              <w:jc w:val="center"/>
              <w:rPr>
                <w:sz w:val="20"/>
              </w:rPr>
            </w:pPr>
            <w:r w:rsidRPr="005830DE">
              <w:rPr>
                <w:sz w:val="20"/>
              </w:rPr>
              <w:t>Minor</w:t>
            </w:r>
          </w:p>
          <w:p w:rsidR="00C11CE5" w:rsidRPr="005830DE" w:rsidRDefault="00C11CE5" w:rsidP="00D21D1E">
            <w:pPr>
              <w:jc w:val="center"/>
              <w:rPr>
                <w:sz w:val="20"/>
              </w:rPr>
            </w:pPr>
            <w:r w:rsidRPr="005830DE">
              <w:rPr>
                <w:sz w:val="20"/>
              </w:rPr>
              <w:t>(</w:t>
            </w:r>
            <w:r w:rsidR="00D21D1E">
              <w:rPr>
                <w:sz w:val="20"/>
              </w:rPr>
              <w:t>2.5</w:t>
            </w:r>
            <w:r w:rsidRPr="005830DE">
              <w:rPr>
                <w:sz w:val="20"/>
              </w:rPr>
              <w:t>)</w:t>
            </w:r>
          </w:p>
        </w:tc>
        <w:tc>
          <w:tcPr>
            <w:tcW w:w="4680" w:type="dxa"/>
            <w:shd w:val="clear" w:color="auto" w:fill="auto"/>
            <w:vAlign w:val="center"/>
          </w:tcPr>
          <w:p w:rsidR="00C11CE5" w:rsidRPr="00C11CE5" w:rsidRDefault="00C11CE5" w:rsidP="00C11CE5">
            <w:pPr>
              <w:keepNext/>
              <w:spacing w:before="20"/>
              <w:ind w:left="70"/>
              <w:rPr>
                <w:sz w:val="20"/>
                <w:szCs w:val="18"/>
              </w:rPr>
            </w:pPr>
            <w:r w:rsidRPr="00C11CE5">
              <w:rPr>
                <w:sz w:val="20"/>
                <w:szCs w:val="18"/>
              </w:rPr>
              <w:t>Smeared printing or ink on the sachet, still legible. Excludes serialized numbering / time/date stamp.</w:t>
            </w:r>
          </w:p>
        </w:tc>
        <w:tc>
          <w:tcPr>
            <w:tcW w:w="7254" w:type="dxa"/>
            <w:vMerge w:val="restart"/>
            <w:vAlign w:val="center"/>
          </w:tcPr>
          <w:p w:rsidR="00D21D1E" w:rsidRDefault="00D21D1E" w:rsidP="005830DE">
            <w:pPr>
              <w:pStyle w:val="ListParagraph"/>
              <w:keepNext/>
              <w:numPr>
                <w:ilvl w:val="0"/>
                <w:numId w:val="9"/>
              </w:numPr>
              <w:ind w:left="162" w:hanging="180"/>
              <w:rPr>
                <w:sz w:val="20"/>
              </w:rPr>
            </w:pPr>
            <w:r w:rsidRPr="00C11CE5">
              <w:rPr>
                <w:sz w:val="20"/>
              </w:rPr>
              <w:t>Sachets are visually inspected during setup and every 30-45 minutes (not to exceed 60 mins) of manufacturing run time.</w:t>
            </w:r>
          </w:p>
          <w:p w:rsidR="00C11CE5" w:rsidRPr="005830DE" w:rsidRDefault="00C11CE5" w:rsidP="005830DE">
            <w:pPr>
              <w:pStyle w:val="ListParagraph"/>
              <w:keepNext/>
              <w:numPr>
                <w:ilvl w:val="0"/>
                <w:numId w:val="9"/>
              </w:numPr>
              <w:ind w:left="162" w:hanging="180"/>
              <w:rPr>
                <w:sz w:val="20"/>
              </w:rPr>
            </w:pPr>
            <w:r w:rsidRPr="005830DE">
              <w:rPr>
                <w:sz w:val="20"/>
              </w:rPr>
              <w:t xml:space="preserve">Equipment qualifications, scheduled calibrations, and </w:t>
            </w:r>
            <w:r w:rsidR="00D21D1E">
              <w:rPr>
                <w:sz w:val="20"/>
              </w:rPr>
              <w:t>p</w:t>
            </w:r>
            <w:r w:rsidRPr="005830DE">
              <w:rPr>
                <w:sz w:val="20"/>
              </w:rPr>
              <w:t>reventative maintenance</w:t>
            </w:r>
          </w:p>
          <w:p w:rsidR="00C11CE5" w:rsidRDefault="00D21D1E" w:rsidP="00D21D1E">
            <w:pPr>
              <w:pStyle w:val="ListParagraph"/>
              <w:keepNext/>
              <w:numPr>
                <w:ilvl w:val="0"/>
                <w:numId w:val="9"/>
              </w:numPr>
              <w:ind w:left="162" w:hanging="180"/>
              <w:rPr>
                <w:sz w:val="20"/>
              </w:rPr>
            </w:pPr>
            <w:r>
              <w:rPr>
                <w:sz w:val="20"/>
              </w:rPr>
              <w:t xml:space="preserve">Operators are trained to observe stated defects during manual loading of sachets into carton. </w:t>
            </w:r>
          </w:p>
          <w:p w:rsidR="00D21D1E" w:rsidRPr="00D21D1E" w:rsidRDefault="00D21D1E" w:rsidP="00D21D1E">
            <w:pPr>
              <w:pStyle w:val="ListParagraph"/>
              <w:keepNext/>
              <w:numPr>
                <w:ilvl w:val="0"/>
                <w:numId w:val="9"/>
              </w:numPr>
              <w:ind w:left="162" w:hanging="180"/>
              <w:rPr>
                <w:sz w:val="20"/>
              </w:rPr>
            </w:pPr>
            <w:r>
              <w:rPr>
                <w:sz w:val="20"/>
              </w:rPr>
              <w:t>Analytical testing of finished drug product.</w:t>
            </w:r>
          </w:p>
        </w:tc>
      </w:tr>
      <w:tr w:rsidR="00C11CE5" w:rsidTr="00D21D1E">
        <w:trPr>
          <w:cantSplit/>
          <w:trHeight w:val="360"/>
          <w:jc w:val="center"/>
        </w:trPr>
        <w:tc>
          <w:tcPr>
            <w:tcW w:w="2034" w:type="dxa"/>
            <w:vMerge/>
            <w:shd w:val="clear" w:color="auto" w:fill="auto"/>
            <w:vAlign w:val="center"/>
          </w:tcPr>
          <w:p w:rsidR="00C11CE5" w:rsidRPr="005830DE" w:rsidRDefault="00C11CE5" w:rsidP="005830DE">
            <w:pPr>
              <w:jc w:val="center"/>
              <w:rPr>
                <w:sz w:val="20"/>
              </w:rPr>
            </w:pPr>
          </w:p>
        </w:tc>
        <w:tc>
          <w:tcPr>
            <w:tcW w:w="4680" w:type="dxa"/>
            <w:shd w:val="clear" w:color="auto" w:fill="auto"/>
            <w:vAlign w:val="center"/>
          </w:tcPr>
          <w:p w:rsidR="00C11CE5" w:rsidRPr="00C11CE5" w:rsidRDefault="00C11CE5" w:rsidP="00C11CE5">
            <w:pPr>
              <w:keepNext/>
              <w:spacing w:before="20"/>
              <w:ind w:left="70"/>
              <w:rPr>
                <w:sz w:val="20"/>
                <w:szCs w:val="18"/>
              </w:rPr>
            </w:pPr>
            <w:r w:rsidRPr="00C11CE5">
              <w:rPr>
                <w:sz w:val="20"/>
                <w:szCs w:val="18"/>
              </w:rPr>
              <w:t>Sachet seal alignment.  Misalignment of the printed/unprinted roll stock during filling, yielding a visible strip of silver color along the sachet edge &gt;1/8 inch.</w:t>
            </w:r>
          </w:p>
        </w:tc>
        <w:tc>
          <w:tcPr>
            <w:tcW w:w="7254" w:type="dxa"/>
            <w:vMerge/>
            <w:vAlign w:val="center"/>
          </w:tcPr>
          <w:p w:rsidR="00C11CE5" w:rsidRPr="005830DE" w:rsidRDefault="00C11CE5" w:rsidP="005830DE">
            <w:pPr>
              <w:pStyle w:val="ListParagraph"/>
              <w:keepNext/>
              <w:numPr>
                <w:ilvl w:val="0"/>
                <w:numId w:val="9"/>
              </w:numPr>
              <w:ind w:left="162" w:hanging="180"/>
              <w:rPr>
                <w:sz w:val="20"/>
              </w:rPr>
            </w:pPr>
          </w:p>
        </w:tc>
      </w:tr>
      <w:tr w:rsidR="00C11CE5" w:rsidTr="00D21D1E">
        <w:trPr>
          <w:cantSplit/>
          <w:trHeight w:val="360"/>
          <w:jc w:val="center"/>
        </w:trPr>
        <w:tc>
          <w:tcPr>
            <w:tcW w:w="2034" w:type="dxa"/>
            <w:vMerge/>
            <w:shd w:val="clear" w:color="auto" w:fill="auto"/>
            <w:vAlign w:val="center"/>
          </w:tcPr>
          <w:p w:rsidR="00C11CE5" w:rsidRPr="005830DE" w:rsidRDefault="00C11CE5" w:rsidP="005830DE">
            <w:pPr>
              <w:jc w:val="center"/>
              <w:rPr>
                <w:sz w:val="20"/>
              </w:rPr>
            </w:pPr>
          </w:p>
        </w:tc>
        <w:tc>
          <w:tcPr>
            <w:tcW w:w="4680" w:type="dxa"/>
            <w:shd w:val="clear" w:color="auto" w:fill="auto"/>
            <w:vAlign w:val="center"/>
          </w:tcPr>
          <w:p w:rsidR="00C11CE5" w:rsidRPr="00C11CE5" w:rsidRDefault="00C11CE5" w:rsidP="00C11CE5">
            <w:pPr>
              <w:keepNext/>
              <w:spacing w:before="20"/>
              <w:ind w:left="70"/>
              <w:rPr>
                <w:sz w:val="20"/>
                <w:szCs w:val="18"/>
              </w:rPr>
            </w:pPr>
            <w:r w:rsidRPr="00C11CE5">
              <w:rPr>
                <w:sz w:val="20"/>
                <w:szCs w:val="18"/>
              </w:rPr>
              <w:t>Ragged edge of sachet material.</w:t>
            </w:r>
          </w:p>
        </w:tc>
        <w:tc>
          <w:tcPr>
            <w:tcW w:w="7254" w:type="dxa"/>
            <w:vMerge/>
            <w:vAlign w:val="center"/>
          </w:tcPr>
          <w:p w:rsidR="00C11CE5" w:rsidRPr="005830DE" w:rsidRDefault="00C11CE5" w:rsidP="005830DE">
            <w:pPr>
              <w:pStyle w:val="ListParagraph"/>
              <w:keepNext/>
              <w:numPr>
                <w:ilvl w:val="0"/>
                <w:numId w:val="9"/>
              </w:numPr>
              <w:ind w:left="162" w:hanging="180"/>
              <w:rPr>
                <w:sz w:val="20"/>
              </w:rPr>
            </w:pPr>
          </w:p>
        </w:tc>
      </w:tr>
      <w:tr w:rsidR="00C11CE5" w:rsidTr="00D21D1E">
        <w:trPr>
          <w:cantSplit/>
          <w:trHeight w:val="360"/>
          <w:jc w:val="center"/>
        </w:trPr>
        <w:tc>
          <w:tcPr>
            <w:tcW w:w="2034" w:type="dxa"/>
            <w:vMerge/>
            <w:shd w:val="clear" w:color="auto" w:fill="auto"/>
            <w:vAlign w:val="center"/>
          </w:tcPr>
          <w:p w:rsidR="00C11CE5" w:rsidRPr="005830DE" w:rsidRDefault="00C11CE5" w:rsidP="005830DE">
            <w:pPr>
              <w:jc w:val="center"/>
              <w:rPr>
                <w:sz w:val="20"/>
              </w:rPr>
            </w:pPr>
          </w:p>
        </w:tc>
        <w:tc>
          <w:tcPr>
            <w:tcW w:w="4680" w:type="dxa"/>
            <w:shd w:val="clear" w:color="auto" w:fill="auto"/>
            <w:vAlign w:val="center"/>
          </w:tcPr>
          <w:p w:rsidR="00C11CE5" w:rsidRPr="00C11CE5" w:rsidRDefault="00C11CE5" w:rsidP="00C11CE5">
            <w:pPr>
              <w:keepNext/>
              <w:spacing w:before="20"/>
              <w:ind w:left="70"/>
              <w:rPr>
                <w:sz w:val="20"/>
                <w:szCs w:val="18"/>
              </w:rPr>
            </w:pPr>
            <w:proofErr w:type="gramStart"/>
            <w:r w:rsidRPr="00C11CE5">
              <w:rPr>
                <w:sz w:val="20"/>
                <w:szCs w:val="18"/>
              </w:rPr>
              <w:t>Absence of both tear</w:t>
            </w:r>
            <w:proofErr w:type="gramEnd"/>
            <w:r w:rsidRPr="00C11CE5">
              <w:rPr>
                <w:sz w:val="20"/>
                <w:szCs w:val="18"/>
              </w:rPr>
              <w:t xml:space="preserve"> notches.</w:t>
            </w:r>
          </w:p>
        </w:tc>
        <w:tc>
          <w:tcPr>
            <w:tcW w:w="7254" w:type="dxa"/>
            <w:vMerge/>
            <w:vAlign w:val="center"/>
          </w:tcPr>
          <w:p w:rsidR="00C11CE5" w:rsidRPr="005830DE" w:rsidRDefault="00C11CE5" w:rsidP="005830DE">
            <w:pPr>
              <w:pStyle w:val="ListParagraph"/>
              <w:keepNext/>
              <w:numPr>
                <w:ilvl w:val="0"/>
                <w:numId w:val="9"/>
              </w:numPr>
              <w:ind w:left="162" w:hanging="180"/>
              <w:rPr>
                <w:sz w:val="20"/>
              </w:rPr>
            </w:pPr>
          </w:p>
        </w:tc>
      </w:tr>
      <w:tr w:rsidR="00C11CE5" w:rsidTr="00D21D1E">
        <w:trPr>
          <w:cantSplit/>
          <w:trHeight w:val="360"/>
          <w:jc w:val="center"/>
        </w:trPr>
        <w:tc>
          <w:tcPr>
            <w:tcW w:w="2034" w:type="dxa"/>
            <w:vMerge/>
            <w:shd w:val="clear" w:color="auto" w:fill="auto"/>
            <w:vAlign w:val="center"/>
          </w:tcPr>
          <w:p w:rsidR="00C11CE5" w:rsidRPr="005830DE" w:rsidRDefault="00C11CE5" w:rsidP="005830DE">
            <w:pPr>
              <w:jc w:val="center"/>
              <w:rPr>
                <w:sz w:val="20"/>
              </w:rPr>
            </w:pPr>
          </w:p>
        </w:tc>
        <w:tc>
          <w:tcPr>
            <w:tcW w:w="4680" w:type="dxa"/>
            <w:shd w:val="clear" w:color="auto" w:fill="auto"/>
            <w:vAlign w:val="center"/>
          </w:tcPr>
          <w:p w:rsidR="00C11CE5" w:rsidRPr="00C11CE5" w:rsidRDefault="00C11CE5" w:rsidP="00C11CE5">
            <w:pPr>
              <w:keepNext/>
              <w:spacing w:before="20"/>
              <w:ind w:left="70"/>
              <w:rPr>
                <w:sz w:val="20"/>
                <w:szCs w:val="18"/>
              </w:rPr>
            </w:pPr>
            <w:r w:rsidRPr="00C11CE5">
              <w:rPr>
                <w:sz w:val="20"/>
                <w:szCs w:val="18"/>
              </w:rPr>
              <w:t>Seal width &lt;1/8 inch.</w:t>
            </w:r>
          </w:p>
        </w:tc>
        <w:tc>
          <w:tcPr>
            <w:tcW w:w="7254" w:type="dxa"/>
            <w:vMerge/>
            <w:vAlign w:val="center"/>
          </w:tcPr>
          <w:p w:rsidR="00C11CE5" w:rsidRPr="005830DE" w:rsidRDefault="00C11CE5" w:rsidP="005830DE">
            <w:pPr>
              <w:pStyle w:val="ListParagraph"/>
              <w:keepNext/>
              <w:numPr>
                <w:ilvl w:val="0"/>
                <w:numId w:val="9"/>
              </w:numPr>
              <w:ind w:left="162" w:hanging="180"/>
              <w:rPr>
                <w:sz w:val="20"/>
              </w:rPr>
            </w:pPr>
          </w:p>
        </w:tc>
      </w:tr>
      <w:tr w:rsidR="00C11CE5" w:rsidTr="00D21D1E">
        <w:trPr>
          <w:cantSplit/>
          <w:trHeight w:val="360"/>
          <w:jc w:val="center"/>
        </w:trPr>
        <w:tc>
          <w:tcPr>
            <w:tcW w:w="2034" w:type="dxa"/>
            <w:vMerge/>
            <w:shd w:val="clear" w:color="auto" w:fill="auto"/>
            <w:vAlign w:val="center"/>
          </w:tcPr>
          <w:p w:rsidR="00C11CE5" w:rsidRPr="005830DE" w:rsidRDefault="00C11CE5" w:rsidP="005830DE">
            <w:pPr>
              <w:jc w:val="center"/>
              <w:rPr>
                <w:sz w:val="20"/>
              </w:rPr>
            </w:pPr>
          </w:p>
        </w:tc>
        <w:tc>
          <w:tcPr>
            <w:tcW w:w="4680" w:type="dxa"/>
            <w:shd w:val="clear" w:color="auto" w:fill="auto"/>
            <w:vAlign w:val="center"/>
          </w:tcPr>
          <w:p w:rsidR="00C11CE5" w:rsidRPr="00C11CE5" w:rsidRDefault="00C11CE5" w:rsidP="00C11CE5">
            <w:pPr>
              <w:keepNext/>
              <w:spacing w:before="20"/>
              <w:ind w:left="70"/>
              <w:rPr>
                <w:sz w:val="20"/>
                <w:szCs w:val="18"/>
              </w:rPr>
            </w:pPr>
            <w:r w:rsidRPr="00C11CE5">
              <w:rPr>
                <w:sz w:val="20"/>
                <w:szCs w:val="18"/>
              </w:rPr>
              <w:t>External delamination of sachet material.</w:t>
            </w:r>
          </w:p>
        </w:tc>
        <w:tc>
          <w:tcPr>
            <w:tcW w:w="7254" w:type="dxa"/>
            <w:vMerge/>
            <w:vAlign w:val="center"/>
          </w:tcPr>
          <w:p w:rsidR="00C11CE5" w:rsidRPr="005830DE" w:rsidRDefault="00C11CE5" w:rsidP="005830DE">
            <w:pPr>
              <w:pStyle w:val="ListParagraph"/>
              <w:keepNext/>
              <w:numPr>
                <w:ilvl w:val="0"/>
                <w:numId w:val="9"/>
              </w:numPr>
              <w:ind w:left="162" w:hanging="180"/>
              <w:rPr>
                <w:sz w:val="20"/>
              </w:rPr>
            </w:pPr>
          </w:p>
        </w:tc>
      </w:tr>
      <w:tr w:rsidR="00C11CE5" w:rsidTr="00D21D1E">
        <w:trPr>
          <w:cantSplit/>
          <w:trHeight w:val="360"/>
          <w:jc w:val="center"/>
        </w:trPr>
        <w:tc>
          <w:tcPr>
            <w:tcW w:w="2034" w:type="dxa"/>
            <w:vMerge/>
            <w:shd w:val="clear" w:color="auto" w:fill="auto"/>
            <w:vAlign w:val="center"/>
          </w:tcPr>
          <w:p w:rsidR="00C11CE5" w:rsidRPr="005830DE" w:rsidRDefault="00C11CE5" w:rsidP="005830DE">
            <w:pPr>
              <w:jc w:val="center"/>
              <w:rPr>
                <w:sz w:val="20"/>
              </w:rPr>
            </w:pPr>
          </w:p>
        </w:tc>
        <w:tc>
          <w:tcPr>
            <w:tcW w:w="4680" w:type="dxa"/>
            <w:shd w:val="clear" w:color="auto" w:fill="auto"/>
            <w:vAlign w:val="center"/>
          </w:tcPr>
          <w:p w:rsidR="00C11CE5" w:rsidRPr="00C11CE5" w:rsidRDefault="00C11CE5" w:rsidP="00C11CE5">
            <w:pPr>
              <w:spacing w:before="20"/>
              <w:ind w:left="139"/>
              <w:rPr>
                <w:sz w:val="20"/>
                <w:szCs w:val="18"/>
              </w:rPr>
            </w:pPr>
            <w:r w:rsidRPr="00C11CE5">
              <w:rPr>
                <w:rFonts w:eastAsia="Calibri"/>
                <w:sz w:val="20"/>
                <w:szCs w:val="18"/>
              </w:rPr>
              <w:t>If batch is designated as a sample batch, the word SAMPLE is absent or illegible from the pouch.</w:t>
            </w:r>
          </w:p>
        </w:tc>
        <w:tc>
          <w:tcPr>
            <w:tcW w:w="7254" w:type="dxa"/>
            <w:vMerge/>
            <w:vAlign w:val="center"/>
          </w:tcPr>
          <w:p w:rsidR="00C11CE5" w:rsidRPr="005830DE" w:rsidRDefault="00C11CE5" w:rsidP="005830DE">
            <w:pPr>
              <w:pStyle w:val="ListParagraph"/>
              <w:keepNext/>
              <w:numPr>
                <w:ilvl w:val="0"/>
                <w:numId w:val="9"/>
              </w:numPr>
              <w:ind w:left="162" w:hanging="180"/>
              <w:rPr>
                <w:sz w:val="20"/>
              </w:rPr>
            </w:pPr>
          </w:p>
        </w:tc>
      </w:tr>
    </w:tbl>
    <w:p w:rsidR="005830DE" w:rsidRDefault="005830DE" w:rsidP="005830DE"/>
    <w:tbl>
      <w:tblPr>
        <w:tblW w:w="0" w:type="auto"/>
        <w:jc w:val="center"/>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2034"/>
        <w:gridCol w:w="4680"/>
        <w:gridCol w:w="7254"/>
      </w:tblGrid>
      <w:tr w:rsidR="00D21D1E" w:rsidRPr="00901A4A" w:rsidTr="009741E5">
        <w:trPr>
          <w:cantSplit/>
          <w:trHeight w:val="360"/>
          <w:tblHeader/>
          <w:jc w:val="center"/>
        </w:trPr>
        <w:tc>
          <w:tcPr>
            <w:tcW w:w="13968" w:type="dxa"/>
            <w:gridSpan w:val="3"/>
            <w:tcBorders>
              <w:top w:val="nil"/>
              <w:left w:val="nil"/>
              <w:bottom w:val="single" w:sz="4" w:space="0" w:color="auto"/>
              <w:right w:val="nil"/>
            </w:tcBorders>
            <w:shd w:val="clear" w:color="auto" w:fill="auto"/>
            <w:vAlign w:val="center"/>
          </w:tcPr>
          <w:p w:rsidR="00D21D1E" w:rsidRPr="00D21D1E" w:rsidRDefault="00D21D1E" w:rsidP="00D21D1E">
            <w:pPr>
              <w:pStyle w:val="Caption"/>
            </w:pPr>
            <w:bookmarkStart w:id="46" w:name="_Toc471138245"/>
            <w:r w:rsidRPr="00D21D1E">
              <w:lastRenderedPageBreak/>
              <w:t xml:space="preserve">Table </w:t>
            </w:r>
            <w:fldSimple w:instr=" SEQ Table \* ARABIC ">
              <w:r w:rsidR="00A66A81">
                <w:rPr>
                  <w:noProof/>
                </w:rPr>
                <w:t>4</w:t>
              </w:r>
            </w:fldSimple>
            <w:r w:rsidRPr="00D21D1E">
              <w:t>: Carton AQL Control Strategy</w:t>
            </w:r>
            <w:bookmarkEnd w:id="46"/>
            <w:r w:rsidR="00745D02">
              <w:t xml:space="preserve"> for </w:t>
            </w:r>
            <w:proofErr w:type="spellStart"/>
            <w:r w:rsidR="00745D02" w:rsidRPr="009B1EF4">
              <w:t>Gelnique</w:t>
            </w:r>
            <w:proofErr w:type="spellEnd"/>
            <w:r w:rsidR="00745D02" w:rsidRPr="009B1EF4">
              <w:t>™ (Oxybutynin Chloride) Gel 10%</w:t>
            </w:r>
          </w:p>
        </w:tc>
      </w:tr>
      <w:tr w:rsidR="00D21D1E" w:rsidRPr="00901A4A" w:rsidTr="009741E5">
        <w:trPr>
          <w:cantSplit/>
          <w:trHeight w:val="360"/>
          <w:tblHeader/>
          <w:jc w:val="center"/>
        </w:trPr>
        <w:tc>
          <w:tcPr>
            <w:tcW w:w="2034" w:type="dxa"/>
            <w:shd w:val="clear" w:color="auto" w:fill="auto"/>
            <w:vAlign w:val="center"/>
          </w:tcPr>
          <w:p w:rsidR="00D21D1E" w:rsidRPr="005830DE" w:rsidRDefault="00D21D1E" w:rsidP="009741E5">
            <w:pPr>
              <w:keepNext/>
              <w:jc w:val="center"/>
              <w:rPr>
                <w:b/>
                <w:sz w:val="20"/>
              </w:rPr>
            </w:pPr>
            <w:r w:rsidRPr="005830DE">
              <w:rPr>
                <w:b/>
                <w:sz w:val="20"/>
              </w:rPr>
              <w:t xml:space="preserve">AQL Criticality </w:t>
            </w:r>
          </w:p>
        </w:tc>
        <w:tc>
          <w:tcPr>
            <w:tcW w:w="4680" w:type="dxa"/>
            <w:shd w:val="clear" w:color="auto" w:fill="auto"/>
            <w:vAlign w:val="center"/>
          </w:tcPr>
          <w:p w:rsidR="00D21D1E" w:rsidRPr="005830DE" w:rsidRDefault="00D21D1E" w:rsidP="009741E5">
            <w:pPr>
              <w:keepNext/>
              <w:jc w:val="center"/>
              <w:rPr>
                <w:b/>
                <w:sz w:val="20"/>
              </w:rPr>
            </w:pPr>
            <w:r w:rsidRPr="005830DE">
              <w:rPr>
                <w:b/>
                <w:sz w:val="20"/>
              </w:rPr>
              <w:t>AQL Defect Description</w:t>
            </w:r>
          </w:p>
        </w:tc>
        <w:tc>
          <w:tcPr>
            <w:tcW w:w="7254" w:type="dxa"/>
            <w:shd w:val="clear" w:color="auto" w:fill="auto"/>
            <w:vAlign w:val="center"/>
          </w:tcPr>
          <w:p w:rsidR="00D21D1E" w:rsidRPr="005830DE" w:rsidRDefault="00D21D1E" w:rsidP="009741E5">
            <w:pPr>
              <w:keepNext/>
              <w:jc w:val="center"/>
              <w:rPr>
                <w:b/>
                <w:sz w:val="20"/>
              </w:rPr>
            </w:pPr>
            <w:r w:rsidRPr="005830DE">
              <w:rPr>
                <w:b/>
                <w:sz w:val="20"/>
              </w:rPr>
              <w:t>In-Process Controls and Control Strategy</w:t>
            </w:r>
          </w:p>
        </w:tc>
      </w:tr>
      <w:tr w:rsidR="00D21D1E" w:rsidTr="009741E5">
        <w:trPr>
          <w:cantSplit/>
          <w:trHeight w:val="720"/>
          <w:jc w:val="center"/>
        </w:trPr>
        <w:tc>
          <w:tcPr>
            <w:tcW w:w="2034" w:type="dxa"/>
            <w:vMerge w:val="restart"/>
            <w:shd w:val="clear" w:color="auto" w:fill="auto"/>
            <w:vAlign w:val="center"/>
          </w:tcPr>
          <w:p w:rsidR="00D21D1E" w:rsidRPr="005830DE" w:rsidRDefault="00D21D1E" w:rsidP="009741E5">
            <w:pPr>
              <w:jc w:val="center"/>
              <w:rPr>
                <w:sz w:val="20"/>
              </w:rPr>
            </w:pPr>
            <w:r>
              <w:rPr>
                <w:sz w:val="20"/>
              </w:rPr>
              <w:t>Critical</w:t>
            </w:r>
          </w:p>
          <w:p w:rsidR="00D21D1E" w:rsidRPr="005830DE" w:rsidRDefault="00D21D1E" w:rsidP="009741E5">
            <w:pPr>
              <w:jc w:val="center"/>
              <w:rPr>
                <w:sz w:val="20"/>
              </w:rPr>
            </w:pPr>
            <w:r w:rsidRPr="005830DE">
              <w:rPr>
                <w:sz w:val="20"/>
              </w:rPr>
              <w:t>(0.015)</w:t>
            </w:r>
          </w:p>
        </w:tc>
        <w:tc>
          <w:tcPr>
            <w:tcW w:w="4680" w:type="dxa"/>
            <w:shd w:val="clear" w:color="auto" w:fill="auto"/>
            <w:vAlign w:val="center"/>
          </w:tcPr>
          <w:p w:rsidR="00D21D1E" w:rsidRPr="00A104AC" w:rsidRDefault="00D21D1E" w:rsidP="00A104AC">
            <w:pPr>
              <w:keepNext/>
              <w:spacing w:before="20"/>
              <w:ind w:left="70"/>
              <w:rPr>
                <w:sz w:val="20"/>
                <w:szCs w:val="18"/>
              </w:rPr>
            </w:pPr>
            <w:r w:rsidRPr="00A104AC">
              <w:rPr>
                <w:sz w:val="20"/>
                <w:szCs w:val="18"/>
              </w:rPr>
              <w:t>Incorrect, missing, or illegible character(s) within the Lot number.</w:t>
            </w:r>
          </w:p>
        </w:tc>
        <w:tc>
          <w:tcPr>
            <w:tcW w:w="7254" w:type="dxa"/>
            <w:vMerge w:val="restart"/>
            <w:vAlign w:val="center"/>
          </w:tcPr>
          <w:p w:rsidR="00A104AC" w:rsidRPr="00D5381B" w:rsidRDefault="00A104AC" w:rsidP="00A104AC">
            <w:pPr>
              <w:pStyle w:val="ListParagraph"/>
              <w:keepNext/>
              <w:numPr>
                <w:ilvl w:val="0"/>
                <w:numId w:val="9"/>
              </w:numPr>
              <w:ind w:left="162" w:hanging="180"/>
              <w:rPr>
                <w:sz w:val="20"/>
              </w:rPr>
            </w:pPr>
            <w:r w:rsidRPr="00D5381B">
              <w:rPr>
                <w:sz w:val="20"/>
              </w:rPr>
              <w:t>Batch record requires verification of printer setup</w:t>
            </w:r>
            <w:r>
              <w:rPr>
                <w:sz w:val="20"/>
              </w:rPr>
              <w:t>.</w:t>
            </w:r>
          </w:p>
          <w:p w:rsidR="00A104AC" w:rsidRPr="00D5381B" w:rsidRDefault="00A104AC" w:rsidP="00A104AC">
            <w:pPr>
              <w:pStyle w:val="ListParagraph"/>
              <w:keepNext/>
              <w:numPr>
                <w:ilvl w:val="0"/>
                <w:numId w:val="9"/>
              </w:numPr>
              <w:ind w:left="162" w:hanging="180"/>
              <w:rPr>
                <w:sz w:val="20"/>
              </w:rPr>
            </w:pPr>
            <w:r w:rsidRPr="00D5381B">
              <w:rPr>
                <w:sz w:val="20"/>
              </w:rPr>
              <w:t>Electronic veri</w:t>
            </w:r>
            <w:r>
              <w:rPr>
                <w:sz w:val="20"/>
              </w:rPr>
              <w:t>fication of printed information.</w:t>
            </w:r>
          </w:p>
          <w:p w:rsidR="00D21D1E" w:rsidRPr="005830DE" w:rsidRDefault="00A104AC" w:rsidP="00A104AC">
            <w:pPr>
              <w:pStyle w:val="ListParagraph"/>
              <w:keepNext/>
              <w:numPr>
                <w:ilvl w:val="0"/>
                <w:numId w:val="9"/>
              </w:numPr>
              <w:ind w:left="162" w:hanging="180"/>
              <w:rPr>
                <w:sz w:val="20"/>
              </w:rPr>
            </w:pPr>
            <w:r w:rsidRPr="00D5381B">
              <w:rPr>
                <w:sz w:val="20"/>
              </w:rPr>
              <w:t>Carton specimen with printed lot and expiry attached to batch record a</w:t>
            </w:r>
            <w:r>
              <w:rPr>
                <w:sz w:val="20"/>
              </w:rPr>
              <w:t>nd reviewed prior to production.</w:t>
            </w:r>
          </w:p>
        </w:tc>
      </w:tr>
      <w:tr w:rsidR="00D21D1E" w:rsidTr="009741E5">
        <w:trPr>
          <w:cantSplit/>
          <w:trHeight w:val="720"/>
          <w:jc w:val="center"/>
        </w:trPr>
        <w:tc>
          <w:tcPr>
            <w:tcW w:w="2034" w:type="dxa"/>
            <w:vMerge/>
            <w:shd w:val="clear" w:color="auto" w:fill="auto"/>
            <w:vAlign w:val="center"/>
          </w:tcPr>
          <w:p w:rsidR="00D21D1E" w:rsidRPr="005830DE" w:rsidRDefault="00D21D1E" w:rsidP="009741E5">
            <w:pPr>
              <w:jc w:val="center"/>
              <w:rPr>
                <w:sz w:val="20"/>
              </w:rPr>
            </w:pPr>
          </w:p>
        </w:tc>
        <w:tc>
          <w:tcPr>
            <w:tcW w:w="4680" w:type="dxa"/>
            <w:shd w:val="clear" w:color="auto" w:fill="auto"/>
            <w:vAlign w:val="center"/>
          </w:tcPr>
          <w:p w:rsidR="00D21D1E" w:rsidRPr="00A104AC" w:rsidRDefault="00D21D1E" w:rsidP="00A104AC">
            <w:pPr>
              <w:keepNext/>
              <w:spacing w:before="20"/>
              <w:ind w:left="70"/>
              <w:rPr>
                <w:sz w:val="20"/>
                <w:szCs w:val="18"/>
              </w:rPr>
            </w:pPr>
            <w:r w:rsidRPr="00A104AC">
              <w:rPr>
                <w:sz w:val="20"/>
                <w:szCs w:val="18"/>
              </w:rPr>
              <w:t>Incorrect, missing, or illegible character(s) within the expiration date.</w:t>
            </w:r>
          </w:p>
        </w:tc>
        <w:tc>
          <w:tcPr>
            <w:tcW w:w="7254" w:type="dxa"/>
            <w:vMerge/>
            <w:vAlign w:val="center"/>
          </w:tcPr>
          <w:p w:rsidR="00D21D1E" w:rsidRPr="005830DE" w:rsidRDefault="00D21D1E" w:rsidP="009741E5">
            <w:pPr>
              <w:keepNext/>
              <w:rPr>
                <w:sz w:val="20"/>
              </w:rPr>
            </w:pPr>
          </w:p>
        </w:tc>
      </w:tr>
      <w:tr w:rsidR="00D21D1E" w:rsidTr="009741E5">
        <w:trPr>
          <w:cantSplit/>
          <w:trHeight w:val="1166"/>
          <w:jc w:val="center"/>
        </w:trPr>
        <w:tc>
          <w:tcPr>
            <w:tcW w:w="2034" w:type="dxa"/>
            <w:vMerge/>
            <w:shd w:val="clear" w:color="auto" w:fill="auto"/>
            <w:vAlign w:val="center"/>
          </w:tcPr>
          <w:p w:rsidR="00D21D1E" w:rsidRPr="005830DE" w:rsidRDefault="00D21D1E" w:rsidP="009741E5">
            <w:pPr>
              <w:jc w:val="center"/>
              <w:rPr>
                <w:sz w:val="20"/>
              </w:rPr>
            </w:pPr>
          </w:p>
        </w:tc>
        <w:tc>
          <w:tcPr>
            <w:tcW w:w="4680" w:type="dxa"/>
            <w:shd w:val="clear" w:color="auto" w:fill="auto"/>
            <w:vAlign w:val="center"/>
          </w:tcPr>
          <w:p w:rsidR="00D21D1E" w:rsidRPr="00A104AC" w:rsidRDefault="00D21D1E" w:rsidP="00A104AC">
            <w:pPr>
              <w:keepNext/>
              <w:spacing w:before="20"/>
              <w:ind w:left="70"/>
              <w:rPr>
                <w:sz w:val="20"/>
                <w:szCs w:val="18"/>
              </w:rPr>
            </w:pPr>
            <w:r w:rsidRPr="00A104AC">
              <w:rPr>
                <w:sz w:val="20"/>
                <w:szCs w:val="18"/>
              </w:rPr>
              <w:t>Incorrect, missing, or illegible character(s) within the product name.</w:t>
            </w:r>
          </w:p>
        </w:tc>
        <w:tc>
          <w:tcPr>
            <w:tcW w:w="7254" w:type="dxa"/>
            <w:vMerge w:val="restart"/>
            <w:vAlign w:val="center"/>
          </w:tcPr>
          <w:p w:rsidR="00A104AC" w:rsidRDefault="00A104AC" w:rsidP="00A104AC">
            <w:pPr>
              <w:pStyle w:val="ListParagraph"/>
              <w:keepNext/>
              <w:numPr>
                <w:ilvl w:val="0"/>
                <w:numId w:val="9"/>
              </w:numPr>
              <w:ind w:left="162" w:hanging="180"/>
              <w:rPr>
                <w:sz w:val="20"/>
              </w:rPr>
            </w:pPr>
            <w:r>
              <w:rPr>
                <w:sz w:val="20"/>
              </w:rPr>
              <w:t>Artwork change control</w:t>
            </w:r>
          </w:p>
          <w:p w:rsidR="00A104AC" w:rsidRPr="00D5381B" w:rsidRDefault="00A104AC" w:rsidP="00A104AC">
            <w:pPr>
              <w:pStyle w:val="ListParagraph"/>
              <w:keepNext/>
              <w:numPr>
                <w:ilvl w:val="0"/>
                <w:numId w:val="9"/>
              </w:numPr>
              <w:ind w:left="162" w:hanging="180"/>
              <w:rPr>
                <w:sz w:val="20"/>
              </w:rPr>
            </w:pPr>
            <w:r w:rsidRPr="00D5381B">
              <w:rPr>
                <w:sz w:val="20"/>
              </w:rPr>
              <w:t>Verification of printed artwork as part of the component internal release testing.</w:t>
            </w:r>
          </w:p>
          <w:p w:rsidR="00A104AC" w:rsidRPr="00D5381B" w:rsidRDefault="00A104AC" w:rsidP="00A104AC">
            <w:pPr>
              <w:pStyle w:val="ListParagraph"/>
              <w:keepNext/>
              <w:numPr>
                <w:ilvl w:val="0"/>
                <w:numId w:val="9"/>
              </w:numPr>
              <w:ind w:left="162" w:hanging="180"/>
              <w:rPr>
                <w:sz w:val="20"/>
              </w:rPr>
            </w:pPr>
            <w:r w:rsidRPr="00D5381B">
              <w:rPr>
                <w:sz w:val="20"/>
              </w:rPr>
              <w:t>Batch record requires verification of carton barcode and verif</w:t>
            </w:r>
            <w:r>
              <w:rPr>
                <w:sz w:val="20"/>
              </w:rPr>
              <w:t>ication of barcode reader setup</w:t>
            </w:r>
          </w:p>
          <w:p w:rsidR="00A104AC" w:rsidRPr="00D5381B" w:rsidRDefault="00A104AC" w:rsidP="00A104AC">
            <w:pPr>
              <w:pStyle w:val="ListParagraph"/>
              <w:keepNext/>
              <w:numPr>
                <w:ilvl w:val="0"/>
                <w:numId w:val="9"/>
              </w:numPr>
              <w:ind w:left="162" w:hanging="180"/>
              <w:rPr>
                <w:sz w:val="20"/>
              </w:rPr>
            </w:pPr>
            <w:r w:rsidRPr="00D5381B">
              <w:rPr>
                <w:sz w:val="20"/>
              </w:rPr>
              <w:t>Electronic verification of barcode number; the barcode nu</w:t>
            </w:r>
            <w:r>
              <w:rPr>
                <w:sz w:val="20"/>
              </w:rPr>
              <w:t>mber is specific to the artwork</w:t>
            </w:r>
          </w:p>
          <w:p w:rsidR="00A104AC" w:rsidRDefault="00A104AC" w:rsidP="00A104AC">
            <w:pPr>
              <w:pStyle w:val="ListParagraph"/>
              <w:keepNext/>
              <w:numPr>
                <w:ilvl w:val="0"/>
                <w:numId w:val="9"/>
              </w:numPr>
              <w:ind w:left="162" w:hanging="180"/>
              <w:rPr>
                <w:sz w:val="20"/>
              </w:rPr>
            </w:pPr>
            <w:r w:rsidRPr="00D5381B">
              <w:rPr>
                <w:sz w:val="20"/>
              </w:rPr>
              <w:t>Carton specimen attached to batch record a</w:t>
            </w:r>
            <w:r>
              <w:rPr>
                <w:sz w:val="20"/>
              </w:rPr>
              <w:t>nd reviewed prior to production</w:t>
            </w:r>
          </w:p>
          <w:p w:rsidR="00D21D1E" w:rsidRPr="005830DE" w:rsidRDefault="00A104AC" w:rsidP="00A104AC">
            <w:pPr>
              <w:pStyle w:val="ListParagraph"/>
              <w:keepNext/>
              <w:numPr>
                <w:ilvl w:val="0"/>
                <w:numId w:val="9"/>
              </w:numPr>
              <w:ind w:left="162" w:hanging="180"/>
              <w:rPr>
                <w:sz w:val="20"/>
              </w:rPr>
            </w:pPr>
            <w:r w:rsidRPr="00B04AE8">
              <w:rPr>
                <w:sz w:val="20"/>
              </w:rPr>
              <w:t>Line clearanc</w:t>
            </w:r>
            <w:r>
              <w:rPr>
                <w:sz w:val="20"/>
              </w:rPr>
              <w:t>e verification/sign-off</w:t>
            </w:r>
          </w:p>
        </w:tc>
      </w:tr>
      <w:tr w:rsidR="00D21D1E" w:rsidTr="009741E5">
        <w:trPr>
          <w:cantSplit/>
          <w:trHeight w:val="1167"/>
          <w:jc w:val="center"/>
        </w:trPr>
        <w:tc>
          <w:tcPr>
            <w:tcW w:w="2034" w:type="dxa"/>
            <w:vMerge/>
            <w:shd w:val="clear" w:color="auto" w:fill="auto"/>
            <w:vAlign w:val="center"/>
          </w:tcPr>
          <w:p w:rsidR="00D21D1E" w:rsidRPr="005830DE" w:rsidRDefault="00D21D1E" w:rsidP="009741E5">
            <w:pPr>
              <w:jc w:val="center"/>
              <w:rPr>
                <w:sz w:val="20"/>
              </w:rPr>
            </w:pPr>
          </w:p>
        </w:tc>
        <w:tc>
          <w:tcPr>
            <w:tcW w:w="4680" w:type="dxa"/>
            <w:shd w:val="clear" w:color="auto" w:fill="auto"/>
            <w:vAlign w:val="center"/>
          </w:tcPr>
          <w:p w:rsidR="00D21D1E" w:rsidRPr="00A104AC" w:rsidRDefault="00D21D1E" w:rsidP="00A104AC">
            <w:pPr>
              <w:keepNext/>
              <w:spacing w:before="20"/>
              <w:ind w:left="70"/>
              <w:rPr>
                <w:sz w:val="20"/>
                <w:szCs w:val="18"/>
              </w:rPr>
            </w:pPr>
            <w:r w:rsidRPr="00A104AC">
              <w:rPr>
                <w:sz w:val="20"/>
                <w:szCs w:val="18"/>
              </w:rPr>
              <w:t>Incorrect PI or PPI.</w:t>
            </w:r>
          </w:p>
        </w:tc>
        <w:tc>
          <w:tcPr>
            <w:tcW w:w="7254" w:type="dxa"/>
            <w:vMerge/>
            <w:vAlign w:val="center"/>
          </w:tcPr>
          <w:p w:rsidR="00D21D1E" w:rsidRPr="005830DE" w:rsidRDefault="00D21D1E" w:rsidP="009741E5">
            <w:pPr>
              <w:pStyle w:val="ListParagraph"/>
              <w:keepNext/>
              <w:ind w:left="162"/>
              <w:rPr>
                <w:sz w:val="20"/>
              </w:rPr>
            </w:pPr>
          </w:p>
        </w:tc>
      </w:tr>
      <w:tr w:rsidR="00D21D1E" w:rsidTr="009741E5">
        <w:trPr>
          <w:cantSplit/>
          <w:trHeight w:val="360"/>
          <w:jc w:val="center"/>
        </w:trPr>
        <w:tc>
          <w:tcPr>
            <w:tcW w:w="2034" w:type="dxa"/>
            <w:shd w:val="clear" w:color="auto" w:fill="auto"/>
            <w:vAlign w:val="center"/>
          </w:tcPr>
          <w:p w:rsidR="00D21D1E" w:rsidRPr="005830DE" w:rsidRDefault="00D21D1E" w:rsidP="009741E5">
            <w:pPr>
              <w:jc w:val="center"/>
              <w:rPr>
                <w:sz w:val="20"/>
              </w:rPr>
            </w:pPr>
            <w:r w:rsidRPr="005830DE">
              <w:rPr>
                <w:sz w:val="20"/>
              </w:rPr>
              <w:t>Major-A</w:t>
            </w:r>
          </w:p>
          <w:p w:rsidR="00D21D1E" w:rsidRPr="005830DE" w:rsidRDefault="00D21D1E" w:rsidP="00A104AC">
            <w:pPr>
              <w:jc w:val="center"/>
              <w:rPr>
                <w:sz w:val="20"/>
              </w:rPr>
            </w:pPr>
            <w:r>
              <w:rPr>
                <w:sz w:val="20"/>
              </w:rPr>
              <w:t>(0.</w:t>
            </w:r>
            <w:r w:rsidR="00A104AC">
              <w:rPr>
                <w:sz w:val="20"/>
              </w:rPr>
              <w:t>4</w:t>
            </w:r>
            <w:r w:rsidRPr="005830DE">
              <w:rPr>
                <w:sz w:val="20"/>
              </w:rPr>
              <w:t>)</w:t>
            </w:r>
          </w:p>
        </w:tc>
        <w:tc>
          <w:tcPr>
            <w:tcW w:w="4680" w:type="dxa"/>
            <w:shd w:val="clear" w:color="auto" w:fill="auto"/>
            <w:vAlign w:val="center"/>
          </w:tcPr>
          <w:p w:rsidR="00D21D1E" w:rsidRPr="005830DE" w:rsidRDefault="00D21D1E" w:rsidP="00A104AC">
            <w:pPr>
              <w:keepNext/>
              <w:spacing w:before="20"/>
              <w:ind w:left="70"/>
              <w:rPr>
                <w:rFonts w:eastAsia="Calibri"/>
                <w:sz w:val="20"/>
              </w:rPr>
            </w:pPr>
            <w:r>
              <w:rPr>
                <w:rFonts w:eastAsia="Calibri"/>
                <w:sz w:val="20"/>
              </w:rPr>
              <w:t>Missing PI or PPI.</w:t>
            </w:r>
          </w:p>
        </w:tc>
        <w:tc>
          <w:tcPr>
            <w:tcW w:w="7254" w:type="dxa"/>
            <w:vAlign w:val="center"/>
          </w:tcPr>
          <w:p w:rsidR="00A104AC" w:rsidRPr="00A104AC" w:rsidRDefault="00A104AC" w:rsidP="00A104AC">
            <w:pPr>
              <w:pStyle w:val="ListParagraph"/>
              <w:keepNext/>
              <w:numPr>
                <w:ilvl w:val="0"/>
                <w:numId w:val="9"/>
              </w:numPr>
              <w:ind w:left="162" w:hanging="180"/>
              <w:rPr>
                <w:sz w:val="20"/>
              </w:rPr>
            </w:pPr>
            <w:r w:rsidRPr="00A104AC">
              <w:rPr>
                <w:sz w:val="20"/>
              </w:rPr>
              <w:t>Cartons are manually closed.  A missing insert is readily observed when the carton is manually closed.</w:t>
            </w:r>
          </w:p>
          <w:p w:rsidR="00D21D1E" w:rsidRPr="00D21D1E" w:rsidRDefault="00A104AC" w:rsidP="00A104AC">
            <w:pPr>
              <w:pStyle w:val="ListParagraph"/>
              <w:keepNext/>
              <w:numPr>
                <w:ilvl w:val="0"/>
                <w:numId w:val="9"/>
              </w:numPr>
              <w:ind w:left="162" w:hanging="180"/>
              <w:rPr>
                <w:sz w:val="20"/>
              </w:rPr>
            </w:pPr>
            <w:r w:rsidRPr="00A104AC">
              <w:rPr>
                <w:sz w:val="20"/>
              </w:rPr>
              <w:t xml:space="preserve">Missing inserts are detected by the carton </w:t>
            </w:r>
            <w:proofErr w:type="spellStart"/>
            <w:r w:rsidRPr="00A104AC">
              <w:rPr>
                <w:sz w:val="20"/>
              </w:rPr>
              <w:t>checkweigher</w:t>
            </w:r>
            <w:proofErr w:type="spellEnd"/>
            <w:r>
              <w:rPr>
                <w:sz w:val="20"/>
              </w:rPr>
              <w:t>.</w:t>
            </w:r>
          </w:p>
        </w:tc>
      </w:tr>
      <w:tr w:rsidR="00D21D1E" w:rsidTr="009741E5">
        <w:trPr>
          <w:cantSplit/>
          <w:trHeight w:val="710"/>
          <w:jc w:val="center"/>
        </w:trPr>
        <w:tc>
          <w:tcPr>
            <w:tcW w:w="2034" w:type="dxa"/>
            <w:shd w:val="clear" w:color="auto" w:fill="auto"/>
            <w:vAlign w:val="center"/>
          </w:tcPr>
          <w:p w:rsidR="00D21D1E" w:rsidRPr="005830DE" w:rsidRDefault="00D21D1E" w:rsidP="00A104AC">
            <w:pPr>
              <w:jc w:val="center"/>
              <w:rPr>
                <w:sz w:val="20"/>
              </w:rPr>
            </w:pPr>
            <w:r w:rsidRPr="005830DE">
              <w:rPr>
                <w:sz w:val="20"/>
              </w:rPr>
              <w:t>Major-B</w:t>
            </w:r>
          </w:p>
          <w:p w:rsidR="00D21D1E" w:rsidRPr="005830DE" w:rsidRDefault="00D21D1E" w:rsidP="00A104AC">
            <w:pPr>
              <w:jc w:val="center"/>
              <w:rPr>
                <w:sz w:val="20"/>
              </w:rPr>
            </w:pPr>
            <w:r w:rsidRPr="005830DE">
              <w:rPr>
                <w:sz w:val="20"/>
              </w:rPr>
              <w:t>(</w:t>
            </w:r>
            <w:r w:rsidR="00A104AC">
              <w:rPr>
                <w:sz w:val="20"/>
              </w:rPr>
              <w:t>1.0</w:t>
            </w:r>
            <w:r w:rsidRPr="005830DE">
              <w:rPr>
                <w:sz w:val="20"/>
              </w:rPr>
              <w:t>)</w:t>
            </w:r>
          </w:p>
        </w:tc>
        <w:tc>
          <w:tcPr>
            <w:tcW w:w="4680" w:type="dxa"/>
            <w:shd w:val="clear" w:color="auto" w:fill="auto"/>
            <w:vAlign w:val="center"/>
          </w:tcPr>
          <w:p w:rsidR="00D21D1E" w:rsidRPr="00A104AC" w:rsidRDefault="00D21D1E" w:rsidP="00A104AC">
            <w:pPr>
              <w:spacing w:before="20"/>
              <w:ind w:left="70"/>
              <w:rPr>
                <w:sz w:val="20"/>
                <w:szCs w:val="18"/>
              </w:rPr>
            </w:pPr>
            <w:r w:rsidRPr="00A104AC">
              <w:rPr>
                <w:sz w:val="20"/>
                <w:szCs w:val="18"/>
              </w:rPr>
              <w:t>Carton missing one or more sachets</w:t>
            </w:r>
          </w:p>
        </w:tc>
        <w:tc>
          <w:tcPr>
            <w:tcW w:w="7254" w:type="dxa"/>
            <w:vAlign w:val="center"/>
          </w:tcPr>
          <w:p w:rsidR="00A104AC" w:rsidRPr="00A104AC" w:rsidRDefault="00A104AC" w:rsidP="00A104AC">
            <w:pPr>
              <w:pStyle w:val="ListParagraph"/>
              <w:numPr>
                <w:ilvl w:val="0"/>
                <w:numId w:val="9"/>
              </w:numPr>
              <w:ind w:left="162" w:hanging="180"/>
              <w:rPr>
                <w:sz w:val="20"/>
              </w:rPr>
            </w:pPr>
            <w:r w:rsidRPr="00A104AC">
              <w:rPr>
                <w:sz w:val="20"/>
              </w:rPr>
              <w:t>The loading of the cartons is automated; deficient number of sachets would only occur if backfilled after sampling.</w:t>
            </w:r>
          </w:p>
          <w:p w:rsidR="00D21D1E" w:rsidRPr="005830DE" w:rsidRDefault="00A104AC" w:rsidP="00A104AC">
            <w:pPr>
              <w:pStyle w:val="ListParagraph"/>
              <w:numPr>
                <w:ilvl w:val="0"/>
                <w:numId w:val="9"/>
              </w:numPr>
              <w:ind w:left="162" w:hanging="180"/>
              <w:rPr>
                <w:sz w:val="20"/>
              </w:rPr>
            </w:pPr>
            <w:r w:rsidRPr="00A104AC">
              <w:rPr>
                <w:sz w:val="20"/>
              </w:rPr>
              <w:t xml:space="preserve">The incorrect number of sachets is detected by the carton </w:t>
            </w:r>
            <w:proofErr w:type="spellStart"/>
            <w:r w:rsidRPr="00A104AC">
              <w:rPr>
                <w:sz w:val="20"/>
              </w:rPr>
              <w:t>checkweigher</w:t>
            </w:r>
            <w:proofErr w:type="spellEnd"/>
            <w:r w:rsidRPr="00A104AC">
              <w:rPr>
                <w:sz w:val="20"/>
              </w:rPr>
              <w:t>.</w:t>
            </w:r>
          </w:p>
        </w:tc>
      </w:tr>
      <w:tr w:rsidR="00A104AC" w:rsidTr="00181CF5">
        <w:trPr>
          <w:cantSplit/>
          <w:trHeight w:val="571"/>
          <w:jc w:val="center"/>
        </w:trPr>
        <w:tc>
          <w:tcPr>
            <w:tcW w:w="2034" w:type="dxa"/>
            <w:vMerge w:val="restart"/>
            <w:shd w:val="clear" w:color="auto" w:fill="auto"/>
            <w:vAlign w:val="center"/>
          </w:tcPr>
          <w:p w:rsidR="00A104AC" w:rsidRPr="005830DE" w:rsidRDefault="00A104AC" w:rsidP="00A104AC">
            <w:pPr>
              <w:keepNext/>
              <w:jc w:val="center"/>
              <w:rPr>
                <w:sz w:val="20"/>
              </w:rPr>
            </w:pPr>
            <w:r w:rsidRPr="005830DE">
              <w:rPr>
                <w:sz w:val="20"/>
              </w:rPr>
              <w:lastRenderedPageBreak/>
              <w:t>Minor</w:t>
            </w:r>
          </w:p>
          <w:p w:rsidR="00A104AC" w:rsidRPr="005830DE" w:rsidRDefault="00A104AC" w:rsidP="00A104AC">
            <w:pPr>
              <w:keepNext/>
              <w:jc w:val="center"/>
              <w:rPr>
                <w:sz w:val="20"/>
              </w:rPr>
            </w:pPr>
            <w:r w:rsidRPr="005830DE">
              <w:rPr>
                <w:sz w:val="20"/>
              </w:rPr>
              <w:t>(</w:t>
            </w:r>
            <w:r>
              <w:rPr>
                <w:sz w:val="20"/>
              </w:rPr>
              <w:t>6.5</w:t>
            </w:r>
            <w:r w:rsidRPr="005830DE">
              <w:rPr>
                <w:sz w:val="20"/>
              </w:rPr>
              <w:t>)</w:t>
            </w:r>
          </w:p>
        </w:tc>
        <w:tc>
          <w:tcPr>
            <w:tcW w:w="4680" w:type="dxa"/>
            <w:shd w:val="clear" w:color="auto" w:fill="auto"/>
            <w:vAlign w:val="center"/>
          </w:tcPr>
          <w:p w:rsidR="00A104AC" w:rsidRPr="00A104AC" w:rsidRDefault="00A104AC" w:rsidP="00A104AC">
            <w:pPr>
              <w:keepNext/>
              <w:spacing w:before="20"/>
              <w:ind w:left="70"/>
              <w:rPr>
                <w:sz w:val="20"/>
                <w:szCs w:val="18"/>
              </w:rPr>
            </w:pPr>
            <w:r w:rsidRPr="00A104AC">
              <w:rPr>
                <w:sz w:val="20"/>
                <w:szCs w:val="18"/>
              </w:rPr>
              <w:t>Smeared but legible printing (lot number/expiration date) on carton.</w:t>
            </w:r>
          </w:p>
        </w:tc>
        <w:tc>
          <w:tcPr>
            <w:tcW w:w="7254" w:type="dxa"/>
            <w:vMerge w:val="restart"/>
            <w:vAlign w:val="center"/>
          </w:tcPr>
          <w:p w:rsidR="00A104AC" w:rsidRPr="00A104AC" w:rsidRDefault="00A104AC" w:rsidP="00A104AC">
            <w:pPr>
              <w:pStyle w:val="ListParagraph"/>
              <w:keepNext/>
              <w:numPr>
                <w:ilvl w:val="0"/>
                <w:numId w:val="9"/>
              </w:numPr>
              <w:ind w:left="162" w:hanging="180"/>
              <w:rPr>
                <w:sz w:val="20"/>
              </w:rPr>
            </w:pPr>
            <w:r w:rsidRPr="00A104AC">
              <w:rPr>
                <w:sz w:val="20"/>
              </w:rPr>
              <w:t>The cartons are manually erected and loaded.  Cartons with smeared print are segregated or rejected by the operators.</w:t>
            </w:r>
          </w:p>
          <w:p w:rsidR="00A104AC" w:rsidRPr="00A104AC" w:rsidRDefault="00A104AC" w:rsidP="00A104AC">
            <w:pPr>
              <w:pStyle w:val="ListParagraph"/>
              <w:keepNext/>
              <w:numPr>
                <w:ilvl w:val="0"/>
                <w:numId w:val="9"/>
              </w:numPr>
              <w:ind w:left="162" w:hanging="180"/>
              <w:rPr>
                <w:sz w:val="20"/>
              </w:rPr>
            </w:pPr>
            <w:r w:rsidRPr="00A104AC">
              <w:rPr>
                <w:sz w:val="20"/>
              </w:rPr>
              <w:t>Electronic verification of printed information; system would reject the carton as it could not locate / read the printing.</w:t>
            </w:r>
          </w:p>
          <w:p w:rsidR="00A104AC" w:rsidRPr="00A104AC" w:rsidRDefault="00A104AC" w:rsidP="00A104AC">
            <w:pPr>
              <w:pStyle w:val="ListParagraph"/>
              <w:keepNext/>
              <w:keepLines/>
              <w:numPr>
                <w:ilvl w:val="0"/>
                <w:numId w:val="9"/>
              </w:numPr>
              <w:ind w:left="162" w:hanging="180"/>
              <w:contextualSpacing/>
              <w:rPr>
                <w:sz w:val="20"/>
              </w:rPr>
            </w:pPr>
            <w:r w:rsidRPr="00A104AC">
              <w:rPr>
                <w:sz w:val="20"/>
              </w:rPr>
              <w:t>Analytical testing of insert appearance prior to use.</w:t>
            </w:r>
          </w:p>
          <w:p w:rsidR="00A104AC" w:rsidRPr="00A104AC" w:rsidRDefault="00A104AC" w:rsidP="00A104AC">
            <w:pPr>
              <w:pStyle w:val="ListParagraph"/>
              <w:keepNext/>
              <w:keepLines/>
              <w:numPr>
                <w:ilvl w:val="0"/>
                <w:numId w:val="9"/>
              </w:numPr>
              <w:ind w:left="162" w:hanging="180"/>
              <w:contextualSpacing/>
              <w:rPr>
                <w:sz w:val="20"/>
              </w:rPr>
            </w:pPr>
            <w:r w:rsidRPr="00A104AC">
              <w:rPr>
                <w:sz w:val="20"/>
              </w:rPr>
              <w:t>AQL attribute testing of insert prior to use.</w:t>
            </w:r>
          </w:p>
          <w:p w:rsidR="00A104AC" w:rsidRPr="00A104AC" w:rsidRDefault="00A104AC" w:rsidP="00A104AC">
            <w:pPr>
              <w:pStyle w:val="ListParagraph"/>
              <w:keepNext/>
              <w:numPr>
                <w:ilvl w:val="0"/>
                <w:numId w:val="9"/>
              </w:numPr>
              <w:ind w:left="162" w:hanging="180"/>
              <w:rPr>
                <w:sz w:val="20"/>
              </w:rPr>
            </w:pPr>
            <w:r w:rsidRPr="00A104AC">
              <w:rPr>
                <w:sz w:val="20"/>
              </w:rPr>
              <w:t>Cartons are manually erected and closed.  Damaged inserts or carton can be observed and replaced.</w:t>
            </w:r>
          </w:p>
          <w:p w:rsidR="00A104AC" w:rsidRPr="00A104AC" w:rsidRDefault="00A104AC" w:rsidP="00A104AC">
            <w:pPr>
              <w:pStyle w:val="ListParagraph"/>
              <w:keepNext/>
              <w:numPr>
                <w:ilvl w:val="0"/>
                <w:numId w:val="9"/>
              </w:numPr>
              <w:ind w:left="162" w:hanging="180"/>
              <w:rPr>
                <w:sz w:val="20"/>
              </w:rPr>
            </w:pPr>
            <w:r w:rsidRPr="00A104AC">
              <w:rPr>
                <w:sz w:val="20"/>
              </w:rPr>
              <w:t>Analytical testing of carton appearance prior to use.</w:t>
            </w:r>
          </w:p>
          <w:p w:rsidR="00A104AC" w:rsidRPr="00A104AC" w:rsidRDefault="00A104AC" w:rsidP="00A104AC">
            <w:pPr>
              <w:pStyle w:val="ListParagraph"/>
              <w:keepNext/>
              <w:keepLines/>
              <w:numPr>
                <w:ilvl w:val="0"/>
                <w:numId w:val="9"/>
              </w:numPr>
              <w:ind w:left="162" w:hanging="180"/>
              <w:contextualSpacing/>
              <w:rPr>
                <w:sz w:val="20"/>
              </w:rPr>
            </w:pPr>
            <w:r w:rsidRPr="00A104AC">
              <w:rPr>
                <w:sz w:val="20"/>
              </w:rPr>
              <w:t>AQL attribute testing of cartons prior to use.</w:t>
            </w:r>
          </w:p>
        </w:tc>
      </w:tr>
      <w:tr w:rsidR="00A104AC" w:rsidTr="00181CF5">
        <w:trPr>
          <w:cantSplit/>
          <w:trHeight w:val="572"/>
          <w:jc w:val="center"/>
        </w:trPr>
        <w:tc>
          <w:tcPr>
            <w:tcW w:w="2034" w:type="dxa"/>
            <w:vMerge/>
            <w:shd w:val="clear" w:color="auto" w:fill="auto"/>
            <w:vAlign w:val="center"/>
          </w:tcPr>
          <w:p w:rsidR="00A104AC" w:rsidRPr="005830DE" w:rsidRDefault="00A104AC" w:rsidP="00A104AC">
            <w:pPr>
              <w:keepNext/>
              <w:jc w:val="center"/>
              <w:rPr>
                <w:sz w:val="20"/>
              </w:rPr>
            </w:pPr>
          </w:p>
        </w:tc>
        <w:tc>
          <w:tcPr>
            <w:tcW w:w="4680" w:type="dxa"/>
            <w:shd w:val="clear" w:color="auto" w:fill="auto"/>
            <w:vAlign w:val="center"/>
          </w:tcPr>
          <w:p w:rsidR="00A104AC" w:rsidRPr="00A104AC" w:rsidRDefault="00A104AC" w:rsidP="00A104AC">
            <w:pPr>
              <w:keepNext/>
              <w:spacing w:before="20"/>
              <w:ind w:left="70"/>
              <w:rPr>
                <w:sz w:val="20"/>
                <w:szCs w:val="18"/>
              </w:rPr>
            </w:pPr>
            <w:r w:rsidRPr="00A104AC">
              <w:rPr>
                <w:sz w:val="20"/>
                <w:szCs w:val="18"/>
              </w:rPr>
              <w:t>Incorrect placement of lot number/expiration date on carton</w:t>
            </w:r>
          </w:p>
        </w:tc>
        <w:tc>
          <w:tcPr>
            <w:tcW w:w="7254" w:type="dxa"/>
            <w:vMerge/>
            <w:vAlign w:val="center"/>
          </w:tcPr>
          <w:p w:rsidR="00A104AC" w:rsidRPr="005830DE" w:rsidRDefault="00A104AC" w:rsidP="00A104AC">
            <w:pPr>
              <w:pStyle w:val="ListParagraph"/>
              <w:keepNext/>
              <w:numPr>
                <w:ilvl w:val="0"/>
                <w:numId w:val="9"/>
              </w:numPr>
              <w:ind w:left="162" w:hanging="180"/>
              <w:rPr>
                <w:sz w:val="20"/>
              </w:rPr>
            </w:pPr>
          </w:p>
        </w:tc>
      </w:tr>
      <w:tr w:rsidR="00A104AC" w:rsidTr="00181CF5">
        <w:trPr>
          <w:cantSplit/>
          <w:trHeight w:val="571"/>
          <w:jc w:val="center"/>
        </w:trPr>
        <w:tc>
          <w:tcPr>
            <w:tcW w:w="2034" w:type="dxa"/>
            <w:vMerge/>
            <w:shd w:val="clear" w:color="auto" w:fill="auto"/>
            <w:vAlign w:val="center"/>
          </w:tcPr>
          <w:p w:rsidR="00A104AC" w:rsidRPr="005830DE" w:rsidRDefault="00A104AC" w:rsidP="00A104AC">
            <w:pPr>
              <w:keepNext/>
              <w:jc w:val="center"/>
              <w:rPr>
                <w:sz w:val="20"/>
              </w:rPr>
            </w:pPr>
          </w:p>
        </w:tc>
        <w:tc>
          <w:tcPr>
            <w:tcW w:w="4680" w:type="dxa"/>
            <w:shd w:val="clear" w:color="auto" w:fill="auto"/>
            <w:vAlign w:val="center"/>
          </w:tcPr>
          <w:p w:rsidR="00A104AC" w:rsidRPr="00A104AC" w:rsidRDefault="00A104AC" w:rsidP="00A104AC">
            <w:pPr>
              <w:keepNext/>
              <w:spacing w:before="20"/>
              <w:ind w:left="70"/>
              <w:rPr>
                <w:sz w:val="20"/>
                <w:szCs w:val="18"/>
              </w:rPr>
            </w:pPr>
            <w:r w:rsidRPr="00A104AC">
              <w:rPr>
                <w:sz w:val="20"/>
                <w:szCs w:val="18"/>
              </w:rPr>
              <w:t>Damaged during packaging</w:t>
            </w:r>
          </w:p>
        </w:tc>
        <w:tc>
          <w:tcPr>
            <w:tcW w:w="7254" w:type="dxa"/>
            <w:vMerge/>
            <w:vAlign w:val="center"/>
          </w:tcPr>
          <w:p w:rsidR="00A104AC" w:rsidRPr="005830DE" w:rsidRDefault="00A104AC" w:rsidP="00A104AC">
            <w:pPr>
              <w:pStyle w:val="ListParagraph"/>
              <w:keepNext/>
              <w:numPr>
                <w:ilvl w:val="0"/>
                <w:numId w:val="9"/>
              </w:numPr>
              <w:ind w:left="162" w:hanging="180"/>
              <w:rPr>
                <w:sz w:val="20"/>
              </w:rPr>
            </w:pPr>
          </w:p>
        </w:tc>
      </w:tr>
      <w:tr w:rsidR="00A104AC" w:rsidTr="00181CF5">
        <w:trPr>
          <w:cantSplit/>
          <w:trHeight w:val="572"/>
          <w:jc w:val="center"/>
        </w:trPr>
        <w:tc>
          <w:tcPr>
            <w:tcW w:w="2034" w:type="dxa"/>
            <w:vMerge/>
            <w:shd w:val="clear" w:color="auto" w:fill="auto"/>
            <w:vAlign w:val="center"/>
          </w:tcPr>
          <w:p w:rsidR="00A104AC" w:rsidRPr="005830DE" w:rsidRDefault="00A104AC" w:rsidP="009741E5">
            <w:pPr>
              <w:jc w:val="center"/>
              <w:rPr>
                <w:sz w:val="20"/>
              </w:rPr>
            </w:pPr>
          </w:p>
        </w:tc>
        <w:tc>
          <w:tcPr>
            <w:tcW w:w="4680" w:type="dxa"/>
            <w:shd w:val="clear" w:color="auto" w:fill="auto"/>
            <w:vAlign w:val="center"/>
          </w:tcPr>
          <w:p w:rsidR="00A104AC" w:rsidRPr="00A104AC" w:rsidRDefault="00A104AC" w:rsidP="00A104AC">
            <w:pPr>
              <w:keepNext/>
              <w:spacing w:before="20"/>
              <w:ind w:left="70"/>
              <w:rPr>
                <w:sz w:val="20"/>
                <w:szCs w:val="18"/>
              </w:rPr>
            </w:pPr>
            <w:r w:rsidRPr="00A104AC">
              <w:rPr>
                <w:sz w:val="20"/>
                <w:szCs w:val="18"/>
              </w:rPr>
              <w:t>Damaged PI or PPI during packaging.</w:t>
            </w:r>
          </w:p>
        </w:tc>
        <w:tc>
          <w:tcPr>
            <w:tcW w:w="7254" w:type="dxa"/>
            <w:vMerge/>
            <w:vAlign w:val="center"/>
          </w:tcPr>
          <w:p w:rsidR="00A104AC" w:rsidRPr="005830DE" w:rsidRDefault="00A104AC" w:rsidP="009741E5">
            <w:pPr>
              <w:pStyle w:val="ListParagraph"/>
              <w:keepNext/>
              <w:numPr>
                <w:ilvl w:val="0"/>
                <w:numId w:val="9"/>
              </w:numPr>
              <w:ind w:left="162" w:hanging="180"/>
              <w:rPr>
                <w:sz w:val="20"/>
              </w:rPr>
            </w:pPr>
          </w:p>
        </w:tc>
      </w:tr>
    </w:tbl>
    <w:p w:rsidR="00D21D1E" w:rsidRPr="005830DE" w:rsidRDefault="00D21D1E" w:rsidP="005830DE">
      <w:pPr>
        <w:sectPr w:rsidR="00D21D1E" w:rsidRPr="005830DE" w:rsidSect="00A3127D">
          <w:headerReference w:type="default" r:id="rId11"/>
          <w:pgSz w:w="15840" w:h="12240" w:orient="landscape" w:code="1"/>
          <w:pgMar w:top="1080" w:right="1080" w:bottom="1080" w:left="1080" w:header="720" w:footer="720" w:gutter="0"/>
          <w:cols w:space="708"/>
          <w:docGrid w:linePitch="381"/>
        </w:sectPr>
      </w:pPr>
    </w:p>
    <w:p w:rsidR="00992DC6" w:rsidRPr="003F187B" w:rsidRDefault="00874A04" w:rsidP="003F187B">
      <w:pPr>
        <w:pStyle w:val="Heading1"/>
        <w:numPr>
          <w:ilvl w:val="0"/>
          <w:numId w:val="6"/>
        </w:numPr>
        <w:ind w:left="0"/>
      </w:pPr>
      <w:bookmarkStart w:id="47" w:name="_Toc471138252"/>
      <w:bookmarkStart w:id="48" w:name="_GoBack"/>
      <w:r w:rsidRPr="003F187B">
        <w:lastRenderedPageBreak/>
        <w:t>References</w:t>
      </w:r>
      <w:bookmarkEnd w:id="26"/>
      <w:bookmarkEnd w:id="27"/>
      <w:bookmarkEnd w:id="28"/>
      <w:bookmarkEnd w:id="29"/>
      <w:bookmarkEnd w:id="30"/>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466"/>
        <w:gridCol w:w="5621"/>
        <w:gridCol w:w="2223"/>
      </w:tblGrid>
      <w:tr w:rsidR="00D91802" w:rsidRPr="008A5600" w:rsidTr="00983477">
        <w:trPr>
          <w:trHeight w:val="360"/>
          <w:tblHeader/>
          <w:jc w:val="center"/>
        </w:trPr>
        <w:tc>
          <w:tcPr>
            <w:tcW w:w="1196" w:type="pct"/>
            <w:shd w:val="clear" w:color="auto" w:fill="auto"/>
            <w:vAlign w:val="center"/>
          </w:tcPr>
          <w:bookmarkEnd w:id="48"/>
          <w:p w:rsidR="00D91802" w:rsidRPr="008A5600" w:rsidRDefault="00D91802" w:rsidP="00F60A2B">
            <w:pPr>
              <w:jc w:val="center"/>
              <w:rPr>
                <w:b/>
                <w:sz w:val="20"/>
              </w:rPr>
            </w:pPr>
            <w:r w:rsidRPr="008A5600">
              <w:rPr>
                <w:b/>
                <w:sz w:val="20"/>
              </w:rPr>
              <w:t>Document Type</w:t>
            </w:r>
          </w:p>
        </w:tc>
        <w:tc>
          <w:tcPr>
            <w:tcW w:w="2726" w:type="pct"/>
            <w:shd w:val="clear" w:color="auto" w:fill="auto"/>
            <w:vAlign w:val="center"/>
          </w:tcPr>
          <w:p w:rsidR="00D91802" w:rsidRPr="008A5600" w:rsidRDefault="00D91802" w:rsidP="00F60A2B">
            <w:pPr>
              <w:jc w:val="center"/>
              <w:rPr>
                <w:b/>
                <w:sz w:val="20"/>
              </w:rPr>
            </w:pPr>
            <w:r w:rsidRPr="008A5600">
              <w:rPr>
                <w:b/>
                <w:sz w:val="20"/>
              </w:rPr>
              <w:t>Document Name</w:t>
            </w:r>
          </w:p>
        </w:tc>
        <w:tc>
          <w:tcPr>
            <w:tcW w:w="1078" w:type="pct"/>
            <w:shd w:val="clear" w:color="auto" w:fill="auto"/>
            <w:vAlign w:val="center"/>
          </w:tcPr>
          <w:p w:rsidR="00D91802" w:rsidRPr="008A5600" w:rsidRDefault="00D91802" w:rsidP="00F60A2B">
            <w:pPr>
              <w:jc w:val="center"/>
              <w:rPr>
                <w:b/>
                <w:sz w:val="20"/>
              </w:rPr>
            </w:pPr>
            <w:r w:rsidRPr="008A5600">
              <w:rPr>
                <w:b/>
                <w:sz w:val="20"/>
              </w:rPr>
              <w:t>Document #</w:t>
            </w:r>
          </w:p>
        </w:tc>
      </w:tr>
      <w:tr w:rsidR="006F42B7" w:rsidRPr="008A5600" w:rsidTr="006F42B7">
        <w:trPr>
          <w:trHeight w:val="360"/>
          <w:tblHeader/>
          <w:jc w:val="center"/>
        </w:trPr>
        <w:tc>
          <w:tcPr>
            <w:tcW w:w="1196" w:type="pct"/>
            <w:vMerge w:val="restart"/>
            <w:shd w:val="clear" w:color="auto" w:fill="auto"/>
            <w:vAlign w:val="center"/>
          </w:tcPr>
          <w:p w:rsidR="006F42B7" w:rsidRPr="008A5600" w:rsidRDefault="006F42B7" w:rsidP="00043599">
            <w:pPr>
              <w:jc w:val="center"/>
              <w:rPr>
                <w:sz w:val="20"/>
              </w:rPr>
            </w:pPr>
            <w:r w:rsidRPr="008A5600">
              <w:rPr>
                <w:sz w:val="20"/>
              </w:rPr>
              <w:t>Manufacturing Production Record</w:t>
            </w:r>
          </w:p>
        </w:tc>
        <w:tc>
          <w:tcPr>
            <w:tcW w:w="2726" w:type="pct"/>
            <w:shd w:val="clear" w:color="auto" w:fill="auto"/>
            <w:vAlign w:val="center"/>
          </w:tcPr>
          <w:p w:rsidR="006F42B7" w:rsidRPr="008A5600" w:rsidRDefault="006F42B7" w:rsidP="00921D21">
            <w:pPr>
              <w:rPr>
                <w:sz w:val="20"/>
              </w:rPr>
            </w:pPr>
            <w:r w:rsidRPr="008A5600">
              <w:rPr>
                <w:sz w:val="20"/>
              </w:rPr>
              <w:t xml:space="preserve">175547 Oxybutynin Chloride Gel, 100 mg/g </w:t>
            </w:r>
          </w:p>
        </w:tc>
        <w:tc>
          <w:tcPr>
            <w:tcW w:w="1078" w:type="pct"/>
            <w:shd w:val="clear" w:color="auto" w:fill="auto"/>
            <w:vAlign w:val="center"/>
          </w:tcPr>
          <w:p w:rsidR="006F42B7" w:rsidRPr="008A5600" w:rsidRDefault="006F42B7" w:rsidP="006F42B7">
            <w:pPr>
              <w:jc w:val="center"/>
              <w:rPr>
                <w:sz w:val="20"/>
              </w:rPr>
            </w:pPr>
            <w:r w:rsidRPr="008A5600">
              <w:rPr>
                <w:sz w:val="20"/>
              </w:rPr>
              <w:t>MPR-0505</w:t>
            </w:r>
          </w:p>
        </w:tc>
      </w:tr>
      <w:tr w:rsidR="006F42B7" w:rsidRPr="008A5600" w:rsidTr="006F42B7">
        <w:trPr>
          <w:trHeight w:val="360"/>
          <w:tblHeader/>
          <w:jc w:val="center"/>
        </w:trPr>
        <w:tc>
          <w:tcPr>
            <w:tcW w:w="1196" w:type="pct"/>
            <w:vMerge/>
            <w:shd w:val="clear" w:color="auto" w:fill="auto"/>
            <w:vAlign w:val="center"/>
          </w:tcPr>
          <w:p w:rsidR="006F42B7" w:rsidRPr="008A5600" w:rsidRDefault="006F42B7" w:rsidP="00043599">
            <w:pPr>
              <w:jc w:val="center"/>
              <w:rPr>
                <w:sz w:val="20"/>
              </w:rPr>
            </w:pPr>
          </w:p>
        </w:tc>
        <w:tc>
          <w:tcPr>
            <w:tcW w:w="2726" w:type="pct"/>
            <w:shd w:val="clear" w:color="auto" w:fill="auto"/>
            <w:vAlign w:val="center"/>
          </w:tcPr>
          <w:p w:rsidR="006F42B7" w:rsidRPr="008A5600" w:rsidRDefault="006F42B7" w:rsidP="005830DE">
            <w:pPr>
              <w:rPr>
                <w:sz w:val="20"/>
              </w:rPr>
            </w:pPr>
            <w:r w:rsidRPr="008A5600">
              <w:rPr>
                <w:sz w:val="20"/>
              </w:rPr>
              <w:t xml:space="preserve">52544008430 </w:t>
            </w:r>
            <w:proofErr w:type="spellStart"/>
            <w:r w:rsidRPr="008A5600">
              <w:rPr>
                <w:sz w:val="20"/>
              </w:rPr>
              <w:t>Gelnique</w:t>
            </w:r>
            <w:proofErr w:type="spellEnd"/>
            <w:r w:rsidRPr="008A5600">
              <w:rPr>
                <w:sz w:val="20"/>
              </w:rPr>
              <w:t xml:space="preserve"> Oxybutynin Chloride Gel, 10% , </w:t>
            </w:r>
            <w:proofErr w:type="spellStart"/>
            <w:r w:rsidRPr="008A5600">
              <w:rPr>
                <w:sz w:val="20"/>
              </w:rPr>
              <w:t>Ctn</w:t>
            </w:r>
            <w:proofErr w:type="spellEnd"/>
            <w:r w:rsidRPr="008A5600">
              <w:rPr>
                <w:sz w:val="20"/>
              </w:rPr>
              <w:t xml:space="preserve"> x 30 (US)</w:t>
            </w:r>
          </w:p>
        </w:tc>
        <w:tc>
          <w:tcPr>
            <w:tcW w:w="1078" w:type="pct"/>
            <w:shd w:val="clear" w:color="auto" w:fill="auto"/>
            <w:vAlign w:val="center"/>
          </w:tcPr>
          <w:p w:rsidR="006F42B7" w:rsidRPr="008A5600" w:rsidRDefault="006F42B7" w:rsidP="006F42B7">
            <w:pPr>
              <w:jc w:val="center"/>
              <w:rPr>
                <w:sz w:val="20"/>
              </w:rPr>
            </w:pPr>
            <w:r w:rsidRPr="008A5600">
              <w:rPr>
                <w:sz w:val="20"/>
              </w:rPr>
              <w:t>MPR-0508</w:t>
            </w:r>
          </w:p>
        </w:tc>
      </w:tr>
      <w:tr w:rsidR="006F42B7" w:rsidRPr="008A5600" w:rsidTr="006F42B7">
        <w:trPr>
          <w:trHeight w:val="360"/>
          <w:tblHeader/>
          <w:jc w:val="center"/>
        </w:trPr>
        <w:tc>
          <w:tcPr>
            <w:tcW w:w="1196" w:type="pct"/>
            <w:vMerge/>
            <w:shd w:val="clear" w:color="auto" w:fill="auto"/>
            <w:vAlign w:val="center"/>
          </w:tcPr>
          <w:p w:rsidR="006F42B7" w:rsidRPr="008A5600" w:rsidRDefault="006F42B7" w:rsidP="00043599">
            <w:pPr>
              <w:jc w:val="center"/>
              <w:rPr>
                <w:sz w:val="20"/>
              </w:rPr>
            </w:pPr>
          </w:p>
        </w:tc>
        <w:tc>
          <w:tcPr>
            <w:tcW w:w="2726" w:type="pct"/>
            <w:shd w:val="clear" w:color="auto" w:fill="auto"/>
            <w:vAlign w:val="center"/>
          </w:tcPr>
          <w:p w:rsidR="006F42B7" w:rsidRPr="008A5600" w:rsidRDefault="006F42B7" w:rsidP="00921D21">
            <w:pPr>
              <w:rPr>
                <w:sz w:val="20"/>
              </w:rPr>
            </w:pPr>
            <w:r w:rsidRPr="008A5600">
              <w:rPr>
                <w:sz w:val="20"/>
              </w:rPr>
              <w:t xml:space="preserve">74028708430 </w:t>
            </w:r>
            <w:proofErr w:type="spellStart"/>
            <w:r w:rsidRPr="008A5600">
              <w:rPr>
                <w:sz w:val="20"/>
              </w:rPr>
              <w:t>Gelnique</w:t>
            </w:r>
            <w:proofErr w:type="spellEnd"/>
            <w:r w:rsidRPr="008A5600">
              <w:rPr>
                <w:sz w:val="20"/>
              </w:rPr>
              <w:t xml:space="preserve"> Oxybutynin Chloride Gel, 10% , </w:t>
            </w:r>
            <w:proofErr w:type="spellStart"/>
            <w:r w:rsidRPr="008A5600">
              <w:rPr>
                <w:sz w:val="20"/>
              </w:rPr>
              <w:t>Ctn</w:t>
            </w:r>
            <w:proofErr w:type="spellEnd"/>
            <w:r w:rsidRPr="008A5600">
              <w:rPr>
                <w:sz w:val="20"/>
              </w:rPr>
              <w:t xml:space="preserve"> x 30 (Canada)</w:t>
            </w:r>
          </w:p>
        </w:tc>
        <w:tc>
          <w:tcPr>
            <w:tcW w:w="1078" w:type="pct"/>
            <w:shd w:val="clear" w:color="auto" w:fill="auto"/>
            <w:vAlign w:val="center"/>
          </w:tcPr>
          <w:p w:rsidR="006F42B7" w:rsidRPr="008A5600" w:rsidRDefault="006F42B7" w:rsidP="006F42B7">
            <w:pPr>
              <w:jc w:val="center"/>
              <w:rPr>
                <w:sz w:val="20"/>
              </w:rPr>
            </w:pPr>
            <w:r w:rsidRPr="008A5600">
              <w:rPr>
                <w:sz w:val="20"/>
              </w:rPr>
              <w:t>MPR-0847</w:t>
            </w:r>
          </w:p>
        </w:tc>
      </w:tr>
      <w:tr w:rsidR="007A4DA1" w:rsidRPr="008A5600" w:rsidTr="009741E5">
        <w:trPr>
          <w:trHeight w:val="360"/>
          <w:tblHeader/>
          <w:jc w:val="center"/>
        </w:trPr>
        <w:tc>
          <w:tcPr>
            <w:tcW w:w="1196" w:type="pct"/>
            <w:vMerge w:val="restart"/>
            <w:shd w:val="clear" w:color="auto" w:fill="auto"/>
            <w:vAlign w:val="center"/>
          </w:tcPr>
          <w:p w:rsidR="007A4DA1" w:rsidRPr="008A5600" w:rsidRDefault="007A4DA1" w:rsidP="009741E5">
            <w:pPr>
              <w:jc w:val="center"/>
              <w:rPr>
                <w:sz w:val="20"/>
              </w:rPr>
            </w:pPr>
            <w:r w:rsidRPr="008A5600">
              <w:rPr>
                <w:sz w:val="20"/>
              </w:rPr>
              <w:t>Material Specification</w:t>
            </w:r>
          </w:p>
        </w:tc>
        <w:tc>
          <w:tcPr>
            <w:tcW w:w="2726" w:type="pct"/>
            <w:shd w:val="clear" w:color="auto" w:fill="auto"/>
            <w:vAlign w:val="center"/>
          </w:tcPr>
          <w:p w:rsidR="007A4DA1" w:rsidRPr="008A5600" w:rsidRDefault="007A4DA1" w:rsidP="009741E5">
            <w:pPr>
              <w:rPr>
                <w:sz w:val="20"/>
              </w:rPr>
            </w:pPr>
            <w:r w:rsidRPr="008A5600">
              <w:rPr>
                <w:sz w:val="20"/>
              </w:rPr>
              <w:t>Oxybutynin Chloride Gel, 100 mg/g</w:t>
            </w:r>
          </w:p>
        </w:tc>
        <w:tc>
          <w:tcPr>
            <w:tcW w:w="1078" w:type="pct"/>
            <w:shd w:val="clear" w:color="auto" w:fill="auto"/>
            <w:vAlign w:val="center"/>
          </w:tcPr>
          <w:p w:rsidR="007A4DA1" w:rsidRPr="008A5600" w:rsidRDefault="007A4DA1" w:rsidP="009741E5">
            <w:pPr>
              <w:jc w:val="center"/>
              <w:rPr>
                <w:sz w:val="20"/>
              </w:rPr>
            </w:pPr>
            <w:r w:rsidRPr="008A5600">
              <w:rPr>
                <w:sz w:val="20"/>
              </w:rPr>
              <w:t>175547</w:t>
            </w:r>
          </w:p>
        </w:tc>
      </w:tr>
      <w:tr w:rsidR="007A4DA1" w:rsidRPr="008A5600" w:rsidTr="009741E5">
        <w:trPr>
          <w:trHeight w:val="360"/>
          <w:tblHeader/>
          <w:jc w:val="center"/>
        </w:trPr>
        <w:tc>
          <w:tcPr>
            <w:tcW w:w="1196" w:type="pct"/>
            <w:vMerge/>
            <w:shd w:val="clear" w:color="auto" w:fill="auto"/>
            <w:vAlign w:val="center"/>
          </w:tcPr>
          <w:p w:rsidR="007A4DA1" w:rsidRPr="008A5600" w:rsidRDefault="007A4DA1" w:rsidP="009741E5">
            <w:pPr>
              <w:jc w:val="center"/>
              <w:rPr>
                <w:sz w:val="20"/>
              </w:rPr>
            </w:pPr>
          </w:p>
        </w:tc>
        <w:tc>
          <w:tcPr>
            <w:tcW w:w="2726" w:type="pct"/>
            <w:shd w:val="clear" w:color="auto" w:fill="auto"/>
            <w:vAlign w:val="center"/>
          </w:tcPr>
          <w:p w:rsidR="007A4DA1" w:rsidRPr="008A5600" w:rsidRDefault="007A4DA1" w:rsidP="009741E5">
            <w:pPr>
              <w:rPr>
                <w:sz w:val="20"/>
              </w:rPr>
            </w:pPr>
            <w:proofErr w:type="spellStart"/>
            <w:r w:rsidRPr="008A5600">
              <w:rPr>
                <w:sz w:val="20"/>
              </w:rPr>
              <w:t>Gelnique</w:t>
            </w:r>
            <w:proofErr w:type="spellEnd"/>
            <w:r w:rsidRPr="008A5600">
              <w:rPr>
                <w:sz w:val="20"/>
              </w:rPr>
              <w:t xml:space="preserve"> Oxybutynin Chloride Gel, 10% , </w:t>
            </w:r>
            <w:proofErr w:type="spellStart"/>
            <w:r w:rsidRPr="008A5600">
              <w:rPr>
                <w:sz w:val="20"/>
              </w:rPr>
              <w:t>Ctn</w:t>
            </w:r>
            <w:proofErr w:type="spellEnd"/>
            <w:r w:rsidRPr="008A5600">
              <w:rPr>
                <w:sz w:val="20"/>
              </w:rPr>
              <w:t xml:space="preserve"> x 30 (US)</w:t>
            </w:r>
          </w:p>
        </w:tc>
        <w:tc>
          <w:tcPr>
            <w:tcW w:w="1078" w:type="pct"/>
            <w:shd w:val="clear" w:color="auto" w:fill="auto"/>
            <w:vAlign w:val="center"/>
          </w:tcPr>
          <w:p w:rsidR="007A4DA1" w:rsidRPr="008A5600" w:rsidRDefault="007A4DA1" w:rsidP="009741E5">
            <w:pPr>
              <w:jc w:val="center"/>
              <w:rPr>
                <w:sz w:val="20"/>
              </w:rPr>
            </w:pPr>
            <w:r w:rsidRPr="008A5600">
              <w:rPr>
                <w:sz w:val="20"/>
              </w:rPr>
              <w:t>52544008430</w:t>
            </w:r>
          </w:p>
        </w:tc>
      </w:tr>
      <w:tr w:rsidR="007A4DA1" w:rsidRPr="008A5600" w:rsidTr="009741E5">
        <w:trPr>
          <w:trHeight w:val="360"/>
          <w:tblHeader/>
          <w:jc w:val="center"/>
        </w:trPr>
        <w:tc>
          <w:tcPr>
            <w:tcW w:w="1196" w:type="pct"/>
            <w:vMerge/>
            <w:shd w:val="clear" w:color="auto" w:fill="auto"/>
            <w:vAlign w:val="center"/>
          </w:tcPr>
          <w:p w:rsidR="007A4DA1" w:rsidRPr="008A5600" w:rsidRDefault="007A4DA1" w:rsidP="009741E5">
            <w:pPr>
              <w:jc w:val="center"/>
              <w:rPr>
                <w:sz w:val="20"/>
              </w:rPr>
            </w:pPr>
          </w:p>
        </w:tc>
        <w:tc>
          <w:tcPr>
            <w:tcW w:w="2726" w:type="pct"/>
            <w:shd w:val="clear" w:color="auto" w:fill="auto"/>
            <w:vAlign w:val="center"/>
          </w:tcPr>
          <w:p w:rsidR="007A4DA1" w:rsidRPr="008A5600" w:rsidRDefault="007A4DA1" w:rsidP="009741E5">
            <w:pPr>
              <w:rPr>
                <w:sz w:val="20"/>
              </w:rPr>
            </w:pPr>
            <w:proofErr w:type="spellStart"/>
            <w:r w:rsidRPr="008A5600">
              <w:rPr>
                <w:sz w:val="20"/>
              </w:rPr>
              <w:t>Gelnique</w:t>
            </w:r>
            <w:proofErr w:type="spellEnd"/>
            <w:r w:rsidRPr="008A5600">
              <w:rPr>
                <w:sz w:val="20"/>
              </w:rPr>
              <w:t xml:space="preserve"> Oxybutynin Chloride Gel, 10% , </w:t>
            </w:r>
            <w:proofErr w:type="spellStart"/>
            <w:r w:rsidRPr="008A5600">
              <w:rPr>
                <w:sz w:val="20"/>
              </w:rPr>
              <w:t>Ctn</w:t>
            </w:r>
            <w:proofErr w:type="spellEnd"/>
            <w:r w:rsidRPr="008A5600">
              <w:rPr>
                <w:sz w:val="20"/>
              </w:rPr>
              <w:t xml:space="preserve"> x 30 (Canada)</w:t>
            </w:r>
          </w:p>
        </w:tc>
        <w:tc>
          <w:tcPr>
            <w:tcW w:w="1078" w:type="pct"/>
            <w:shd w:val="clear" w:color="auto" w:fill="auto"/>
            <w:vAlign w:val="center"/>
          </w:tcPr>
          <w:p w:rsidR="007A4DA1" w:rsidRPr="008A5600" w:rsidRDefault="007A4DA1" w:rsidP="009741E5">
            <w:pPr>
              <w:jc w:val="center"/>
              <w:rPr>
                <w:sz w:val="20"/>
              </w:rPr>
            </w:pPr>
            <w:r w:rsidRPr="008A5600">
              <w:rPr>
                <w:sz w:val="20"/>
              </w:rPr>
              <w:t>74028708430</w:t>
            </w:r>
          </w:p>
        </w:tc>
      </w:tr>
      <w:tr w:rsidR="006F42B7" w:rsidRPr="008A5600" w:rsidTr="006F42B7">
        <w:trPr>
          <w:trHeight w:val="360"/>
          <w:tblHeader/>
          <w:jc w:val="center"/>
        </w:trPr>
        <w:tc>
          <w:tcPr>
            <w:tcW w:w="1196" w:type="pct"/>
            <w:vMerge w:val="restart"/>
            <w:shd w:val="clear" w:color="auto" w:fill="auto"/>
            <w:vAlign w:val="center"/>
          </w:tcPr>
          <w:p w:rsidR="006F42B7" w:rsidRPr="008A5600" w:rsidRDefault="006F42B7" w:rsidP="00043599">
            <w:pPr>
              <w:jc w:val="center"/>
              <w:rPr>
                <w:sz w:val="20"/>
              </w:rPr>
            </w:pPr>
            <w:r w:rsidRPr="008A5600">
              <w:rPr>
                <w:sz w:val="20"/>
              </w:rPr>
              <w:t>Sampling Plan</w:t>
            </w:r>
          </w:p>
        </w:tc>
        <w:tc>
          <w:tcPr>
            <w:tcW w:w="2726" w:type="pct"/>
            <w:shd w:val="clear" w:color="auto" w:fill="auto"/>
            <w:vAlign w:val="center"/>
          </w:tcPr>
          <w:p w:rsidR="006F42B7" w:rsidRPr="008A5600" w:rsidRDefault="006F42B7" w:rsidP="00921D21">
            <w:pPr>
              <w:rPr>
                <w:sz w:val="20"/>
              </w:rPr>
            </w:pPr>
            <w:r w:rsidRPr="008A5600">
              <w:rPr>
                <w:sz w:val="20"/>
              </w:rPr>
              <w:t>Sampling of Oxybutynin Chloride Gel</w:t>
            </w:r>
          </w:p>
        </w:tc>
        <w:tc>
          <w:tcPr>
            <w:tcW w:w="1078" w:type="pct"/>
            <w:shd w:val="clear" w:color="auto" w:fill="auto"/>
            <w:vAlign w:val="center"/>
          </w:tcPr>
          <w:p w:rsidR="006F42B7" w:rsidRPr="008A5600" w:rsidRDefault="006F42B7" w:rsidP="006F42B7">
            <w:pPr>
              <w:jc w:val="center"/>
              <w:rPr>
                <w:sz w:val="20"/>
              </w:rPr>
            </w:pPr>
            <w:r w:rsidRPr="008A5600">
              <w:rPr>
                <w:sz w:val="20"/>
              </w:rPr>
              <w:t>SP404</w:t>
            </w:r>
          </w:p>
        </w:tc>
      </w:tr>
      <w:tr w:rsidR="006F42B7" w:rsidRPr="008A5600" w:rsidTr="006F42B7">
        <w:trPr>
          <w:trHeight w:val="360"/>
          <w:tblHeader/>
          <w:jc w:val="center"/>
        </w:trPr>
        <w:tc>
          <w:tcPr>
            <w:tcW w:w="1196" w:type="pct"/>
            <w:vMerge/>
            <w:shd w:val="clear" w:color="auto" w:fill="auto"/>
            <w:vAlign w:val="center"/>
          </w:tcPr>
          <w:p w:rsidR="006F42B7" w:rsidRPr="008A5600" w:rsidRDefault="006F42B7" w:rsidP="00043599">
            <w:pPr>
              <w:jc w:val="center"/>
              <w:rPr>
                <w:sz w:val="20"/>
              </w:rPr>
            </w:pPr>
          </w:p>
        </w:tc>
        <w:tc>
          <w:tcPr>
            <w:tcW w:w="2726" w:type="pct"/>
            <w:shd w:val="clear" w:color="auto" w:fill="auto"/>
            <w:vAlign w:val="center"/>
          </w:tcPr>
          <w:p w:rsidR="006F42B7" w:rsidRPr="008A5600" w:rsidRDefault="006F42B7" w:rsidP="00921D21">
            <w:pPr>
              <w:rPr>
                <w:sz w:val="20"/>
              </w:rPr>
            </w:pPr>
            <w:r w:rsidRPr="008A5600">
              <w:rPr>
                <w:sz w:val="20"/>
              </w:rPr>
              <w:t>Sampling of Finished Product Oxybutynin Chloride Gel Sachets</w:t>
            </w:r>
          </w:p>
        </w:tc>
        <w:tc>
          <w:tcPr>
            <w:tcW w:w="1078" w:type="pct"/>
            <w:shd w:val="clear" w:color="auto" w:fill="auto"/>
            <w:vAlign w:val="center"/>
          </w:tcPr>
          <w:p w:rsidR="006F42B7" w:rsidRPr="008A5600" w:rsidRDefault="006F42B7" w:rsidP="006F42B7">
            <w:pPr>
              <w:jc w:val="center"/>
              <w:rPr>
                <w:sz w:val="20"/>
              </w:rPr>
            </w:pPr>
            <w:r w:rsidRPr="008A5600">
              <w:rPr>
                <w:sz w:val="20"/>
              </w:rPr>
              <w:t>SP910</w:t>
            </w:r>
          </w:p>
        </w:tc>
      </w:tr>
      <w:tr w:rsidR="003C7E47" w:rsidRPr="008A5600" w:rsidTr="006F42B7">
        <w:trPr>
          <w:trHeight w:val="360"/>
          <w:tblHeader/>
          <w:jc w:val="center"/>
        </w:trPr>
        <w:tc>
          <w:tcPr>
            <w:tcW w:w="1196" w:type="pct"/>
            <w:vMerge w:val="restart"/>
            <w:shd w:val="clear" w:color="auto" w:fill="auto"/>
            <w:vAlign w:val="center"/>
          </w:tcPr>
          <w:p w:rsidR="003C7E47" w:rsidRPr="008A5600" w:rsidRDefault="003C7E47" w:rsidP="00043599">
            <w:pPr>
              <w:jc w:val="center"/>
              <w:rPr>
                <w:sz w:val="20"/>
              </w:rPr>
            </w:pPr>
            <w:r w:rsidRPr="008A5600">
              <w:rPr>
                <w:sz w:val="20"/>
              </w:rPr>
              <w:t>Standard Operating Procedures</w:t>
            </w:r>
          </w:p>
        </w:tc>
        <w:tc>
          <w:tcPr>
            <w:tcW w:w="2726" w:type="pct"/>
            <w:shd w:val="clear" w:color="auto" w:fill="auto"/>
            <w:vAlign w:val="center"/>
          </w:tcPr>
          <w:p w:rsidR="003C7E47" w:rsidRPr="008A5600" w:rsidRDefault="003C7E47" w:rsidP="00921D21">
            <w:pPr>
              <w:rPr>
                <w:sz w:val="20"/>
              </w:rPr>
            </w:pPr>
            <w:del w:id="49" w:author="Raza, S.Rafeh" w:date="2017-03-23T14:54:00Z">
              <w:r w:rsidRPr="008A5600" w:rsidDel="00A66A81">
                <w:rPr>
                  <w:sz w:val="20"/>
                </w:rPr>
                <w:delText>100 gallon Ross Mixer MTX</w:delText>
              </w:r>
            </w:del>
            <w:ins w:id="50" w:author="Raza, S.Rafeh" w:date="2017-03-23T14:54:00Z">
              <w:r w:rsidR="00A66A81">
                <w:rPr>
                  <w:sz w:val="20"/>
                </w:rPr>
                <w:t>Ross PVM – 100 Mixer</w:t>
              </w:r>
            </w:ins>
          </w:p>
        </w:tc>
        <w:tc>
          <w:tcPr>
            <w:tcW w:w="1078" w:type="pct"/>
            <w:shd w:val="clear" w:color="auto" w:fill="auto"/>
            <w:vAlign w:val="center"/>
          </w:tcPr>
          <w:p w:rsidR="003C7E47" w:rsidRPr="008A5600" w:rsidRDefault="003C7E47" w:rsidP="006F42B7">
            <w:pPr>
              <w:jc w:val="center"/>
              <w:rPr>
                <w:sz w:val="20"/>
              </w:rPr>
            </w:pPr>
            <w:r w:rsidRPr="008A5600">
              <w:rPr>
                <w:sz w:val="20"/>
              </w:rPr>
              <w:t>SLCSOP 948M-0112</w:t>
            </w:r>
          </w:p>
        </w:tc>
      </w:tr>
      <w:tr w:rsidR="003C7E47" w:rsidRPr="008A5600" w:rsidTr="006F42B7">
        <w:trPr>
          <w:trHeight w:val="360"/>
          <w:tblHeader/>
          <w:jc w:val="center"/>
        </w:trPr>
        <w:tc>
          <w:tcPr>
            <w:tcW w:w="1196" w:type="pct"/>
            <w:vMerge/>
            <w:shd w:val="clear" w:color="auto" w:fill="auto"/>
            <w:vAlign w:val="center"/>
          </w:tcPr>
          <w:p w:rsidR="003C7E47" w:rsidRPr="008A5600" w:rsidRDefault="003C7E47" w:rsidP="00043599">
            <w:pPr>
              <w:jc w:val="center"/>
              <w:rPr>
                <w:sz w:val="20"/>
              </w:rPr>
            </w:pPr>
          </w:p>
        </w:tc>
        <w:tc>
          <w:tcPr>
            <w:tcW w:w="2726" w:type="pct"/>
            <w:shd w:val="clear" w:color="auto" w:fill="auto"/>
            <w:vAlign w:val="center"/>
          </w:tcPr>
          <w:p w:rsidR="003C7E47" w:rsidRPr="008A5600" w:rsidRDefault="003C7E47" w:rsidP="00921D21">
            <w:pPr>
              <w:rPr>
                <w:sz w:val="20"/>
              </w:rPr>
            </w:pPr>
            <w:proofErr w:type="spellStart"/>
            <w:r w:rsidRPr="008A5600">
              <w:rPr>
                <w:sz w:val="20"/>
              </w:rPr>
              <w:t>Mediseal</w:t>
            </w:r>
            <w:proofErr w:type="spellEnd"/>
            <w:r w:rsidRPr="008A5600">
              <w:rPr>
                <w:sz w:val="20"/>
              </w:rPr>
              <w:t xml:space="preserve"> LA-160 Packaging Line</w:t>
            </w:r>
          </w:p>
        </w:tc>
        <w:tc>
          <w:tcPr>
            <w:tcW w:w="1078" w:type="pct"/>
            <w:shd w:val="clear" w:color="auto" w:fill="auto"/>
            <w:vAlign w:val="center"/>
          </w:tcPr>
          <w:p w:rsidR="003C7E47" w:rsidRPr="008A5600" w:rsidRDefault="003C7E47" w:rsidP="006F42B7">
            <w:pPr>
              <w:jc w:val="center"/>
              <w:rPr>
                <w:sz w:val="20"/>
              </w:rPr>
            </w:pPr>
            <w:r w:rsidRPr="008A5600">
              <w:rPr>
                <w:sz w:val="20"/>
              </w:rPr>
              <w:t>SLCSOP 946F-0124</w:t>
            </w:r>
          </w:p>
        </w:tc>
      </w:tr>
      <w:tr w:rsidR="003C7E47" w:rsidRPr="008A5600" w:rsidTr="006F42B7">
        <w:trPr>
          <w:trHeight w:val="360"/>
          <w:tblHeader/>
          <w:jc w:val="center"/>
        </w:trPr>
        <w:tc>
          <w:tcPr>
            <w:tcW w:w="1196" w:type="pct"/>
            <w:vMerge/>
            <w:shd w:val="clear" w:color="auto" w:fill="auto"/>
            <w:vAlign w:val="center"/>
          </w:tcPr>
          <w:p w:rsidR="003C7E47" w:rsidRPr="008A5600" w:rsidRDefault="003C7E47" w:rsidP="00043599">
            <w:pPr>
              <w:jc w:val="center"/>
              <w:rPr>
                <w:sz w:val="20"/>
              </w:rPr>
            </w:pPr>
          </w:p>
        </w:tc>
        <w:tc>
          <w:tcPr>
            <w:tcW w:w="2726" w:type="pct"/>
            <w:shd w:val="clear" w:color="auto" w:fill="auto"/>
            <w:vAlign w:val="center"/>
          </w:tcPr>
          <w:p w:rsidR="003C7E47" w:rsidRPr="008A5600" w:rsidRDefault="003C7E47" w:rsidP="009741E5">
            <w:pPr>
              <w:keepNext/>
              <w:rPr>
                <w:sz w:val="20"/>
              </w:rPr>
            </w:pPr>
            <w:r w:rsidRPr="008A5600">
              <w:rPr>
                <w:sz w:val="20"/>
              </w:rPr>
              <w:t>Quality Assurance Manufacturing Room Audits</w:t>
            </w:r>
          </w:p>
        </w:tc>
        <w:tc>
          <w:tcPr>
            <w:tcW w:w="1078" w:type="pct"/>
            <w:shd w:val="clear" w:color="auto" w:fill="auto"/>
            <w:vAlign w:val="center"/>
          </w:tcPr>
          <w:p w:rsidR="003C7E47" w:rsidRPr="008A5600" w:rsidRDefault="003C7E47" w:rsidP="009741E5">
            <w:pPr>
              <w:keepNext/>
              <w:jc w:val="center"/>
              <w:rPr>
                <w:sz w:val="20"/>
              </w:rPr>
            </w:pPr>
            <w:r w:rsidRPr="008A5600">
              <w:rPr>
                <w:sz w:val="20"/>
              </w:rPr>
              <w:t>SLCSOP 721-0109</w:t>
            </w:r>
          </w:p>
        </w:tc>
      </w:tr>
      <w:tr w:rsidR="003C7E47" w:rsidRPr="008A5600" w:rsidTr="006F42B7">
        <w:trPr>
          <w:trHeight w:val="360"/>
          <w:tblHeader/>
          <w:jc w:val="center"/>
        </w:trPr>
        <w:tc>
          <w:tcPr>
            <w:tcW w:w="1196" w:type="pct"/>
            <w:vMerge/>
            <w:shd w:val="clear" w:color="auto" w:fill="auto"/>
            <w:vAlign w:val="center"/>
          </w:tcPr>
          <w:p w:rsidR="003C7E47" w:rsidRPr="008A5600" w:rsidRDefault="003C7E47" w:rsidP="00043599">
            <w:pPr>
              <w:jc w:val="center"/>
              <w:rPr>
                <w:sz w:val="20"/>
              </w:rPr>
            </w:pPr>
          </w:p>
        </w:tc>
        <w:tc>
          <w:tcPr>
            <w:tcW w:w="2726" w:type="pct"/>
            <w:shd w:val="clear" w:color="auto" w:fill="auto"/>
            <w:vAlign w:val="center"/>
          </w:tcPr>
          <w:p w:rsidR="003C7E47" w:rsidRPr="008A5600" w:rsidRDefault="003C7E47" w:rsidP="009741E5">
            <w:pPr>
              <w:rPr>
                <w:sz w:val="20"/>
              </w:rPr>
            </w:pPr>
            <w:r w:rsidRPr="008A5600">
              <w:rPr>
                <w:sz w:val="20"/>
              </w:rPr>
              <w:t>Commercial Facility Batch Record Processing</w:t>
            </w:r>
          </w:p>
        </w:tc>
        <w:tc>
          <w:tcPr>
            <w:tcW w:w="1078" w:type="pct"/>
            <w:shd w:val="clear" w:color="auto" w:fill="auto"/>
            <w:vAlign w:val="center"/>
          </w:tcPr>
          <w:p w:rsidR="003C7E47" w:rsidRPr="008A5600" w:rsidRDefault="003C7E47" w:rsidP="009741E5">
            <w:pPr>
              <w:jc w:val="center"/>
              <w:rPr>
                <w:sz w:val="20"/>
              </w:rPr>
            </w:pPr>
            <w:r w:rsidRPr="008A5600">
              <w:rPr>
                <w:sz w:val="20"/>
              </w:rPr>
              <w:t>SLCSOP 730-0057</w:t>
            </w:r>
          </w:p>
        </w:tc>
      </w:tr>
      <w:tr w:rsidR="003C7E47" w:rsidRPr="008A5600" w:rsidTr="006F42B7">
        <w:trPr>
          <w:trHeight w:val="360"/>
          <w:tblHeader/>
          <w:jc w:val="center"/>
        </w:trPr>
        <w:tc>
          <w:tcPr>
            <w:tcW w:w="1196" w:type="pct"/>
            <w:vMerge/>
            <w:shd w:val="clear" w:color="auto" w:fill="auto"/>
            <w:vAlign w:val="center"/>
          </w:tcPr>
          <w:p w:rsidR="003C7E47" w:rsidRPr="008A5600" w:rsidRDefault="003C7E47" w:rsidP="00043599">
            <w:pPr>
              <w:jc w:val="center"/>
              <w:rPr>
                <w:sz w:val="20"/>
              </w:rPr>
            </w:pPr>
          </w:p>
        </w:tc>
        <w:tc>
          <w:tcPr>
            <w:tcW w:w="2726" w:type="pct"/>
            <w:shd w:val="clear" w:color="auto" w:fill="auto"/>
            <w:vAlign w:val="center"/>
          </w:tcPr>
          <w:p w:rsidR="003C7E47" w:rsidRPr="008A5600" w:rsidRDefault="003C7E47" w:rsidP="009741E5">
            <w:pPr>
              <w:rPr>
                <w:sz w:val="20"/>
              </w:rPr>
            </w:pPr>
            <w:r w:rsidRPr="008A5600">
              <w:rPr>
                <w:sz w:val="20"/>
              </w:rPr>
              <w:t>Processing Approved Commercial Labeling</w:t>
            </w:r>
          </w:p>
        </w:tc>
        <w:tc>
          <w:tcPr>
            <w:tcW w:w="1078" w:type="pct"/>
            <w:shd w:val="clear" w:color="auto" w:fill="auto"/>
            <w:vAlign w:val="center"/>
          </w:tcPr>
          <w:p w:rsidR="003C7E47" w:rsidRPr="008A5600" w:rsidRDefault="003C7E47" w:rsidP="009741E5">
            <w:pPr>
              <w:jc w:val="center"/>
              <w:rPr>
                <w:sz w:val="20"/>
              </w:rPr>
            </w:pPr>
            <w:r w:rsidRPr="008A5600">
              <w:rPr>
                <w:sz w:val="20"/>
              </w:rPr>
              <w:t>SLCSOP 730-0069</w:t>
            </w:r>
          </w:p>
        </w:tc>
      </w:tr>
      <w:tr w:rsidR="003C7E47" w:rsidRPr="008A5600" w:rsidTr="006F42B7">
        <w:trPr>
          <w:trHeight w:val="360"/>
          <w:tblHeader/>
          <w:jc w:val="center"/>
        </w:trPr>
        <w:tc>
          <w:tcPr>
            <w:tcW w:w="1196" w:type="pct"/>
            <w:vMerge/>
            <w:shd w:val="clear" w:color="auto" w:fill="auto"/>
            <w:vAlign w:val="center"/>
          </w:tcPr>
          <w:p w:rsidR="003C7E47" w:rsidRPr="008A5600" w:rsidRDefault="003C7E47" w:rsidP="00043599">
            <w:pPr>
              <w:jc w:val="center"/>
              <w:rPr>
                <w:sz w:val="20"/>
              </w:rPr>
            </w:pPr>
          </w:p>
        </w:tc>
        <w:tc>
          <w:tcPr>
            <w:tcW w:w="2726" w:type="pct"/>
            <w:shd w:val="clear" w:color="auto" w:fill="auto"/>
            <w:vAlign w:val="center"/>
          </w:tcPr>
          <w:p w:rsidR="003C7E47" w:rsidRPr="008A5600" w:rsidRDefault="003C7E47" w:rsidP="009741E5">
            <w:pPr>
              <w:rPr>
                <w:sz w:val="20"/>
              </w:rPr>
            </w:pPr>
            <w:r w:rsidRPr="008A5600">
              <w:rPr>
                <w:sz w:val="20"/>
              </w:rPr>
              <w:t>Acceptable Quality Level Testing</w:t>
            </w:r>
          </w:p>
        </w:tc>
        <w:tc>
          <w:tcPr>
            <w:tcW w:w="1078" w:type="pct"/>
            <w:shd w:val="clear" w:color="auto" w:fill="auto"/>
            <w:vAlign w:val="center"/>
          </w:tcPr>
          <w:p w:rsidR="003C7E47" w:rsidRPr="008A5600" w:rsidRDefault="003C7E47" w:rsidP="009741E5">
            <w:pPr>
              <w:jc w:val="center"/>
              <w:rPr>
                <w:sz w:val="20"/>
              </w:rPr>
            </w:pPr>
            <w:r w:rsidRPr="008A5600">
              <w:rPr>
                <w:sz w:val="20"/>
              </w:rPr>
              <w:t>SLCSOP 720-0210</w:t>
            </w:r>
          </w:p>
        </w:tc>
      </w:tr>
      <w:tr w:rsidR="003C7E47" w:rsidRPr="008A5600" w:rsidTr="006F42B7">
        <w:trPr>
          <w:trHeight w:val="360"/>
          <w:tblHeader/>
          <w:jc w:val="center"/>
        </w:trPr>
        <w:tc>
          <w:tcPr>
            <w:tcW w:w="1196" w:type="pct"/>
            <w:vMerge/>
            <w:shd w:val="clear" w:color="auto" w:fill="auto"/>
            <w:vAlign w:val="center"/>
          </w:tcPr>
          <w:p w:rsidR="003C7E47" w:rsidRPr="008A5600" w:rsidRDefault="003C7E47" w:rsidP="00043599">
            <w:pPr>
              <w:jc w:val="center"/>
              <w:rPr>
                <w:sz w:val="20"/>
              </w:rPr>
            </w:pPr>
          </w:p>
        </w:tc>
        <w:tc>
          <w:tcPr>
            <w:tcW w:w="2726" w:type="pct"/>
            <w:shd w:val="clear" w:color="auto" w:fill="auto"/>
            <w:vAlign w:val="center"/>
          </w:tcPr>
          <w:p w:rsidR="003C7E47" w:rsidRPr="008A5600" w:rsidRDefault="003C7E47" w:rsidP="009741E5">
            <w:pPr>
              <w:rPr>
                <w:sz w:val="20"/>
              </w:rPr>
            </w:pPr>
            <w:r w:rsidRPr="008A5600">
              <w:rPr>
                <w:sz w:val="20"/>
              </w:rPr>
              <w:t>Digital Force Gauge Compression Tester</w:t>
            </w:r>
          </w:p>
        </w:tc>
        <w:tc>
          <w:tcPr>
            <w:tcW w:w="1078" w:type="pct"/>
            <w:shd w:val="clear" w:color="auto" w:fill="auto"/>
            <w:vAlign w:val="center"/>
          </w:tcPr>
          <w:p w:rsidR="003C7E47" w:rsidRPr="008A5600" w:rsidRDefault="003C7E47" w:rsidP="009741E5">
            <w:pPr>
              <w:jc w:val="center"/>
              <w:rPr>
                <w:sz w:val="20"/>
              </w:rPr>
            </w:pPr>
            <w:r w:rsidRPr="008A5600">
              <w:rPr>
                <w:sz w:val="20"/>
              </w:rPr>
              <w:t>SLCSOP 946F-0125</w:t>
            </w:r>
          </w:p>
        </w:tc>
      </w:tr>
      <w:tr w:rsidR="002A7395" w:rsidRPr="008A5600" w:rsidTr="006F42B7">
        <w:trPr>
          <w:trHeight w:val="360"/>
          <w:tblHeader/>
          <w:jc w:val="center"/>
        </w:trPr>
        <w:tc>
          <w:tcPr>
            <w:tcW w:w="1196" w:type="pct"/>
            <w:vMerge w:val="restart"/>
            <w:shd w:val="clear" w:color="auto" w:fill="auto"/>
            <w:vAlign w:val="center"/>
          </w:tcPr>
          <w:p w:rsidR="002A7395" w:rsidRPr="008A5600" w:rsidRDefault="002A7395" w:rsidP="00043599">
            <w:pPr>
              <w:jc w:val="center"/>
              <w:rPr>
                <w:sz w:val="20"/>
              </w:rPr>
            </w:pPr>
            <w:r>
              <w:rPr>
                <w:sz w:val="20"/>
              </w:rPr>
              <w:t>Manufacturing</w:t>
            </w:r>
            <w:r w:rsidRPr="008A5600">
              <w:rPr>
                <w:sz w:val="20"/>
              </w:rPr>
              <w:t xml:space="preserve"> Validation</w:t>
            </w:r>
          </w:p>
        </w:tc>
        <w:tc>
          <w:tcPr>
            <w:tcW w:w="2726" w:type="pct"/>
            <w:shd w:val="clear" w:color="auto" w:fill="auto"/>
            <w:vAlign w:val="center"/>
          </w:tcPr>
          <w:p w:rsidR="002A7395" w:rsidRPr="008A5600" w:rsidRDefault="006F6610" w:rsidP="009741E5">
            <w:pPr>
              <w:rPr>
                <w:sz w:val="20"/>
              </w:rPr>
            </w:pPr>
            <w:r>
              <w:rPr>
                <w:sz w:val="20"/>
              </w:rPr>
              <w:t>Range Finding / Manufacturing Capability Study for Oxybutynin Chloride Gel, 100 mg/g, Processed using 100-Gallon Mixer (Eq. # 01766)</w:t>
            </w:r>
          </w:p>
        </w:tc>
        <w:tc>
          <w:tcPr>
            <w:tcW w:w="1078" w:type="pct"/>
            <w:shd w:val="clear" w:color="auto" w:fill="auto"/>
            <w:vAlign w:val="center"/>
          </w:tcPr>
          <w:p w:rsidR="002A7395" w:rsidRPr="008A5600" w:rsidRDefault="002A7395" w:rsidP="009741E5">
            <w:pPr>
              <w:jc w:val="center"/>
              <w:rPr>
                <w:sz w:val="20"/>
              </w:rPr>
            </w:pPr>
            <w:r w:rsidRPr="008A5600">
              <w:rPr>
                <w:sz w:val="20"/>
              </w:rPr>
              <w:t>M-0014-07</w:t>
            </w:r>
          </w:p>
        </w:tc>
      </w:tr>
      <w:tr w:rsidR="002A7395" w:rsidRPr="008A5600" w:rsidTr="006F42B7">
        <w:trPr>
          <w:trHeight w:val="360"/>
          <w:tblHeader/>
          <w:jc w:val="center"/>
        </w:trPr>
        <w:tc>
          <w:tcPr>
            <w:tcW w:w="1196" w:type="pct"/>
            <w:vMerge/>
            <w:shd w:val="clear" w:color="auto" w:fill="auto"/>
            <w:vAlign w:val="center"/>
          </w:tcPr>
          <w:p w:rsidR="002A7395" w:rsidRPr="008A5600" w:rsidRDefault="002A7395" w:rsidP="00043599">
            <w:pPr>
              <w:jc w:val="center"/>
              <w:rPr>
                <w:sz w:val="20"/>
              </w:rPr>
            </w:pPr>
          </w:p>
        </w:tc>
        <w:tc>
          <w:tcPr>
            <w:tcW w:w="2726" w:type="pct"/>
            <w:shd w:val="clear" w:color="auto" w:fill="auto"/>
            <w:vAlign w:val="center"/>
          </w:tcPr>
          <w:p w:rsidR="002A7395" w:rsidRPr="008A5600" w:rsidRDefault="006F6610" w:rsidP="009741E5">
            <w:pPr>
              <w:rPr>
                <w:sz w:val="20"/>
              </w:rPr>
            </w:pPr>
            <w:r>
              <w:rPr>
                <w:sz w:val="20"/>
              </w:rPr>
              <w:t>Process Validation of Oxybutynin Chloride Gel 100mg/g, (Item 400132), Manufactured using 100-Gallon Mixer Eq. # 01766</w:t>
            </w:r>
          </w:p>
        </w:tc>
        <w:tc>
          <w:tcPr>
            <w:tcW w:w="1078" w:type="pct"/>
            <w:shd w:val="clear" w:color="auto" w:fill="auto"/>
            <w:vAlign w:val="center"/>
          </w:tcPr>
          <w:p w:rsidR="002A7395" w:rsidRPr="008A5600" w:rsidRDefault="002A7395" w:rsidP="009741E5">
            <w:pPr>
              <w:jc w:val="center"/>
              <w:rPr>
                <w:sz w:val="20"/>
              </w:rPr>
            </w:pPr>
            <w:r w:rsidRPr="008A5600">
              <w:rPr>
                <w:sz w:val="20"/>
              </w:rPr>
              <w:t>M-0030-07</w:t>
            </w:r>
          </w:p>
        </w:tc>
      </w:tr>
      <w:tr w:rsidR="002A7395" w:rsidRPr="008A5600" w:rsidTr="006F42B7">
        <w:trPr>
          <w:trHeight w:val="360"/>
          <w:tblHeader/>
          <w:jc w:val="center"/>
        </w:trPr>
        <w:tc>
          <w:tcPr>
            <w:tcW w:w="1196" w:type="pct"/>
            <w:vMerge/>
            <w:shd w:val="clear" w:color="auto" w:fill="auto"/>
            <w:vAlign w:val="center"/>
          </w:tcPr>
          <w:p w:rsidR="002A7395" w:rsidRPr="008A5600" w:rsidRDefault="002A7395" w:rsidP="00043599">
            <w:pPr>
              <w:jc w:val="center"/>
              <w:rPr>
                <w:sz w:val="20"/>
              </w:rPr>
            </w:pPr>
          </w:p>
        </w:tc>
        <w:tc>
          <w:tcPr>
            <w:tcW w:w="2726" w:type="pct"/>
            <w:shd w:val="clear" w:color="auto" w:fill="auto"/>
            <w:vAlign w:val="center"/>
          </w:tcPr>
          <w:p w:rsidR="002A7395" w:rsidRPr="008A5600" w:rsidRDefault="002A7395" w:rsidP="009741E5">
            <w:pPr>
              <w:rPr>
                <w:sz w:val="20"/>
              </w:rPr>
            </w:pPr>
            <w:r>
              <w:rPr>
                <w:sz w:val="20"/>
              </w:rPr>
              <w:t xml:space="preserve">Performance Qualification of the </w:t>
            </w:r>
            <w:proofErr w:type="spellStart"/>
            <w:r>
              <w:rPr>
                <w:sz w:val="20"/>
              </w:rPr>
              <w:t>Gelnique</w:t>
            </w:r>
            <w:proofErr w:type="spellEnd"/>
            <w:r>
              <w:rPr>
                <w:sz w:val="20"/>
              </w:rPr>
              <w:t xml:space="preserve"> 10% (8709) Form/Fill/Seal Manufacturing Process using Alternate Sachet material Item 208371</w:t>
            </w:r>
          </w:p>
        </w:tc>
        <w:tc>
          <w:tcPr>
            <w:tcW w:w="1078" w:type="pct"/>
            <w:shd w:val="clear" w:color="auto" w:fill="auto"/>
            <w:vAlign w:val="center"/>
          </w:tcPr>
          <w:p w:rsidR="002A7395" w:rsidRPr="008A5600" w:rsidRDefault="002A7395" w:rsidP="009741E5">
            <w:pPr>
              <w:jc w:val="center"/>
              <w:rPr>
                <w:sz w:val="20"/>
              </w:rPr>
            </w:pPr>
            <w:r>
              <w:rPr>
                <w:sz w:val="20"/>
              </w:rPr>
              <w:t>M-1229</w:t>
            </w:r>
          </w:p>
        </w:tc>
      </w:tr>
    </w:tbl>
    <w:p w:rsidR="00BC42FB" w:rsidRPr="004446A8" w:rsidRDefault="00BC42FB" w:rsidP="00075A72">
      <w:bookmarkStart w:id="51" w:name="_Toc402362260"/>
      <w:bookmarkStart w:id="52" w:name="_Toc402362269"/>
      <w:bookmarkStart w:id="53" w:name="_Toc401068299"/>
      <w:bookmarkStart w:id="54" w:name="_Toc401068910"/>
      <w:bookmarkStart w:id="55" w:name="_Toc402362305"/>
      <w:bookmarkStart w:id="56" w:name="_Toc401068304"/>
      <w:bookmarkStart w:id="57" w:name="_Toc401068915"/>
      <w:bookmarkStart w:id="58" w:name="_Toc402362310"/>
      <w:bookmarkStart w:id="59" w:name="_Toc401068327"/>
      <w:bookmarkStart w:id="60" w:name="_Toc401068938"/>
      <w:bookmarkStart w:id="61" w:name="_Toc402362333"/>
      <w:bookmarkStart w:id="62" w:name="_Toc401068351"/>
      <w:bookmarkStart w:id="63" w:name="_Toc401068962"/>
      <w:bookmarkStart w:id="64" w:name="_Toc402362357"/>
      <w:bookmarkStart w:id="65" w:name="_Toc401068365"/>
      <w:bookmarkStart w:id="66" w:name="_Toc401068976"/>
      <w:bookmarkStart w:id="67" w:name="_Toc402362371"/>
      <w:bookmarkStart w:id="68" w:name="_Toc401068372"/>
      <w:bookmarkStart w:id="69" w:name="_Toc401068983"/>
      <w:bookmarkStart w:id="70" w:name="_Toc402362378"/>
      <w:bookmarkStart w:id="71" w:name="_Toc401068379"/>
      <w:bookmarkStart w:id="72" w:name="_Toc401068990"/>
      <w:bookmarkStart w:id="73" w:name="_Toc402362385"/>
      <w:bookmarkStart w:id="74" w:name="_Toc401068386"/>
      <w:bookmarkStart w:id="75" w:name="_Toc401068997"/>
      <w:bookmarkStart w:id="76" w:name="_Toc402362392"/>
      <w:bookmarkStart w:id="77" w:name="_Toc401068394"/>
      <w:bookmarkStart w:id="78" w:name="_Toc401069005"/>
      <w:bookmarkStart w:id="79" w:name="_Toc402362400"/>
      <w:bookmarkStart w:id="80" w:name="_Toc401068401"/>
      <w:bookmarkStart w:id="81" w:name="_Toc401069012"/>
      <w:bookmarkStart w:id="82" w:name="_Toc402362407"/>
      <w:bookmarkStart w:id="83" w:name="_Toc401068408"/>
      <w:bookmarkStart w:id="84" w:name="_Toc401069019"/>
      <w:bookmarkStart w:id="85" w:name="_Toc402362414"/>
      <w:bookmarkStart w:id="86" w:name="_Toc401068415"/>
      <w:bookmarkStart w:id="87" w:name="_Toc401069026"/>
      <w:bookmarkStart w:id="88" w:name="_Toc402362421"/>
      <w:bookmarkStart w:id="89" w:name="_Toc401068423"/>
      <w:bookmarkStart w:id="90" w:name="_Toc401069034"/>
      <w:bookmarkStart w:id="91" w:name="_Toc402362429"/>
      <w:bookmarkStart w:id="92" w:name="_Toc401068430"/>
      <w:bookmarkStart w:id="93" w:name="_Toc401069041"/>
      <w:bookmarkStart w:id="94" w:name="_Toc402362436"/>
      <w:bookmarkStart w:id="95" w:name="_Toc401068437"/>
      <w:bookmarkStart w:id="96" w:name="_Toc401069048"/>
      <w:bookmarkStart w:id="97" w:name="_Toc402362443"/>
      <w:bookmarkStart w:id="98" w:name="_Toc401068444"/>
      <w:bookmarkStart w:id="99" w:name="_Toc401069055"/>
      <w:bookmarkStart w:id="100" w:name="_Toc402362450"/>
      <w:bookmarkStart w:id="101" w:name="_Toc401068451"/>
      <w:bookmarkStart w:id="102" w:name="_Toc401069062"/>
      <w:bookmarkStart w:id="103" w:name="_Toc402362457"/>
      <w:bookmarkStart w:id="104" w:name="_Toc401068458"/>
      <w:bookmarkStart w:id="105" w:name="_Toc401069069"/>
      <w:bookmarkStart w:id="106" w:name="_Toc402362464"/>
      <w:bookmarkStart w:id="107" w:name="_Toc401068465"/>
      <w:bookmarkStart w:id="108" w:name="_Toc401069076"/>
      <w:bookmarkStart w:id="109" w:name="_Toc402362471"/>
      <w:bookmarkStart w:id="110" w:name="_Toc401068472"/>
      <w:bookmarkStart w:id="111" w:name="_Toc401069083"/>
      <w:bookmarkStart w:id="112" w:name="_Toc402362478"/>
      <w:bookmarkStart w:id="113" w:name="_Toc401068479"/>
      <w:bookmarkStart w:id="114" w:name="_Toc401069090"/>
      <w:bookmarkStart w:id="115" w:name="_Toc402362485"/>
      <w:bookmarkStart w:id="116" w:name="_Toc401068486"/>
      <w:bookmarkStart w:id="117" w:name="_Toc401069097"/>
      <w:bookmarkStart w:id="118" w:name="_Toc402362492"/>
      <w:bookmarkStart w:id="119" w:name="_Toc401068493"/>
      <w:bookmarkStart w:id="120" w:name="_Toc401069104"/>
      <w:bookmarkStart w:id="121" w:name="_Toc402362499"/>
      <w:bookmarkStart w:id="122" w:name="_Toc401068500"/>
      <w:bookmarkStart w:id="123" w:name="_Toc401069111"/>
      <w:bookmarkStart w:id="124" w:name="_Toc402362506"/>
      <w:bookmarkStart w:id="125" w:name="_Toc401068507"/>
      <w:bookmarkStart w:id="126" w:name="_Toc401069118"/>
      <w:bookmarkStart w:id="127" w:name="_Toc402362513"/>
      <w:bookmarkStart w:id="128" w:name="_Toc401068514"/>
      <w:bookmarkStart w:id="129" w:name="_Toc401069125"/>
      <w:bookmarkStart w:id="130" w:name="_Toc402362520"/>
      <w:bookmarkStart w:id="131" w:name="_Toc401068521"/>
      <w:bookmarkStart w:id="132" w:name="_Toc401069132"/>
      <w:bookmarkStart w:id="133" w:name="_Toc402362527"/>
      <w:bookmarkStart w:id="134" w:name="_Toc401068537"/>
      <w:bookmarkStart w:id="135" w:name="_Toc401069148"/>
      <w:bookmarkStart w:id="136" w:name="_Toc402362543"/>
      <w:bookmarkStart w:id="137" w:name="_Toc401068548"/>
      <w:bookmarkStart w:id="138" w:name="_Toc401069159"/>
      <w:bookmarkStart w:id="139" w:name="_Toc402362554"/>
      <w:bookmarkStart w:id="140" w:name="_Toc401068555"/>
      <w:bookmarkStart w:id="141" w:name="_Toc401069166"/>
      <w:bookmarkStart w:id="142" w:name="_Toc402362561"/>
      <w:bookmarkStart w:id="143" w:name="_Toc401068562"/>
      <w:bookmarkStart w:id="144" w:name="_Toc401069173"/>
      <w:bookmarkStart w:id="145" w:name="_Toc402362568"/>
      <w:bookmarkStart w:id="146" w:name="_Toc401068582"/>
      <w:bookmarkStart w:id="147" w:name="_Toc401069193"/>
      <w:bookmarkStart w:id="148" w:name="_Toc402362588"/>
      <w:bookmarkStart w:id="149" w:name="_Toc401068589"/>
      <w:bookmarkStart w:id="150" w:name="_Toc401069200"/>
      <w:bookmarkStart w:id="151" w:name="_Toc402362595"/>
      <w:bookmarkStart w:id="152" w:name="_Toc401068596"/>
      <w:bookmarkStart w:id="153" w:name="_Toc401069207"/>
      <w:bookmarkStart w:id="154" w:name="_Toc402362602"/>
      <w:bookmarkStart w:id="155" w:name="_Toc401068603"/>
      <w:bookmarkStart w:id="156" w:name="_Toc401069214"/>
      <w:bookmarkStart w:id="157" w:name="_Toc402362609"/>
      <w:bookmarkStart w:id="158" w:name="_Toc401068608"/>
      <w:bookmarkStart w:id="159" w:name="_Toc401069219"/>
      <w:bookmarkStart w:id="160" w:name="_Toc402362614"/>
      <w:bookmarkStart w:id="161" w:name="_Toc401068617"/>
      <w:bookmarkStart w:id="162" w:name="_Toc401069228"/>
      <w:bookmarkStart w:id="163" w:name="_Toc402362623"/>
      <w:bookmarkStart w:id="164" w:name="_Toc401068624"/>
      <w:bookmarkStart w:id="165" w:name="_Toc401069235"/>
      <w:bookmarkStart w:id="166" w:name="_Toc402362630"/>
      <w:bookmarkStart w:id="167" w:name="_Toc401068631"/>
      <w:bookmarkStart w:id="168" w:name="_Toc401069242"/>
      <w:bookmarkStart w:id="169" w:name="_Toc402362637"/>
      <w:bookmarkStart w:id="170" w:name="_Toc401068638"/>
      <w:bookmarkStart w:id="171" w:name="_Toc401069249"/>
      <w:bookmarkStart w:id="172" w:name="_Toc402362644"/>
      <w:bookmarkStart w:id="173" w:name="_Toc401068645"/>
      <w:bookmarkStart w:id="174" w:name="_Toc401069256"/>
      <w:bookmarkStart w:id="175" w:name="_Toc402362651"/>
      <w:bookmarkStart w:id="176" w:name="_Toc401068652"/>
      <w:bookmarkStart w:id="177" w:name="_Toc401069263"/>
      <w:bookmarkStart w:id="178" w:name="_Toc402362658"/>
      <w:bookmarkStart w:id="179" w:name="_Toc401068659"/>
      <w:bookmarkStart w:id="180" w:name="_Toc401069270"/>
      <w:bookmarkStart w:id="181" w:name="_Toc402362665"/>
      <w:bookmarkStart w:id="182" w:name="_Toc401068666"/>
      <w:bookmarkStart w:id="183" w:name="_Toc401069277"/>
      <w:bookmarkStart w:id="184" w:name="_Toc402362672"/>
      <w:bookmarkStart w:id="185" w:name="_Toc401068673"/>
      <w:bookmarkStart w:id="186" w:name="_Toc401069284"/>
      <w:bookmarkStart w:id="187" w:name="_Toc402362679"/>
      <w:bookmarkStart w:id="188" w:name="_Toc401068686"/>
      <w:bookmarkStart w:id="189" w:name="_Toc401069297"/>
      <w:bookmarkStart w:id="190" w:name="_Toc402362692"/>
      <w:bookmarkStart w:id="191" w:name="_Toc401068694"/>
      <w:bookmarkStart w:id="192" w:name="_Toc401069305"/>
      <w:bookmarkStart w:id="193" w:name="_Toc402362700"/>
      <w:bookmarkStart w:id="194" w:name="_Toc401068702"/>
      <w:bookmarkStart w:id="195" w:name="_Toc401069313"/>
      <w:bookmarkStart w:id="196" w:name="_Toc402362708"/>
      <w:bookmarkStart w:id="197" w:name="_Toc401068710"/>
      <w:bookmarkStart w:id="198" w:name="_Toc401069321"/>
      <w:bookmarkStart w:id="199" w:name="_Toc402362716"/>
      <w:bookmarkStart w:id="200" w:name="_Toc401068715"/>
      <w:bookmarkStart w:id="201" w:name="_Toc401069326"/>
      <w:bookmarkStart w:id="202" w:name="_Toc402362721"/>
      <w:bookmarkStart w:id="203" w:name="_Toc401068728"/>
      <w:bookmarkStart w:id="204" w:name="_Toc401069339"/>
      <w:bookmarkStart w:id="205" w:name="_Toc402362734"/>
      <w:bookmarkStart w:id="206" w:name="_Toc401068737"/>
      <w:bookmarkStart w:id="207" w:name="_Toc401069348"/>
      <w:bookmarkStart w:id="208" w:name="_Toc402362743"/>
      <w:bookmarkStart w:id="209" w:name="_Toc401068746"/>
      <w:bookmarkStart w:id="210" w:name="_Toc401069357"/>
      <w:bookmarkStart w:id="211" w:name="_Toc402362752"/>
      <w:bookmarkStart w:id="212" w:name="_Toc401068755"/>
      <w:bookmarkStart w:id="213" w:name="_Toc401069366"/>
      <w:bookmarkStart w:id="214" w:name="_Toc402362761"/>
      <w:bookmarkStart w:id="215" w:name="_Toc401068764"/>
      <w:bookmarkStart w:id="216" w:name="_Toc401069375"/>
      <w:bookmarkStart w:id="217" w:name="_Toc402362770"/>
      <w:bookmarkStart w:id="218" w:name="_Toc401068769"/>
      <w:bookmarkStart w:id="219" w:name="_Toc401069380"/>
      <w:bookmarkStart w:id="220" w:name="_Toc402362775"/>
      <w:bookmarkStart w:id="221" w:name="_Toc401068781"/>
      <w:bookmarkStart w:id="222" w:name="_Toc401069392"/>
      <w:bookmarkStart w:id="223" w:name="_Toc402362787"/>
      <w:bookmarkStart w:id="224" w:name="_Toc401068791"/>
      <w:bookmarkStart w:id="225" w:name="_Toc401069402"/>
      <w:bookmarkStart w:id="226" w:name="_Toc402362797"/>
      <w:bookmarkStart w:id="227" w:name="_Toc401068801"/>
      <w:bookmarkStart w:id="228" w:name="_Toc401069412"/>
      <w:bookmarkStart w:id="229" w:name="_Toc402362807"/>
      <w:bookmarkStart w:id="230" w:name="_Toc401068811"/>
      <w:bookmarkStart w:id="231" w:name="_Toc401069422"/>
      <w:bookmarkStart w:id="232" w:name="_Toc402362817"/>
      <w:bookmarkStart w:id="233" w:name="_Toc401068841"/>
      <w:bookmarkStart w:id="234" w:name="_Toc401069452"/>
      <w:bookmarkStart w:id="235" w:name="_Toc402362847"/>
      <w:bookmarkStart w:id="236" w:name="_Toc401068853"/>
      <w:bookmarkStart w:id="237" w:name="_Toc401069464"/>
      <w:bookmarkStart w:id="238" w:name="_Toc402362859"/>
      <w:bookmarkStart w:id="239" w:name="_Toc401068870"/>
      <w:bookmarkStart w:id="240" w:name="_Toc401069481"/>
      <w:bookmarkStart w:id="241" w:name="_Toc402362876"/>
      <w:bookmarkStart w:id="242" w:name="_Toc401068871"/>
      <w:bookmarkStart w:id="243" w:name="_Toc401069482"/>
      <w:bookmarkStart w:id="244" w:name="_Toc402362877"/>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7B0D49" w:rsidRPr="007B0D49" w:rsidRDefault="007B0D49">
      <w:pPr>
        <w:rPr>
          <w:vanish/>
          <w:specVanish/>
        </w:rPr>
      </w:pPr>
    </w:p>
    <w:p w:rsidR="004D1ECD" w:rsidRPr="004446A8" w:rsidRDefault="007B0D49" w:rsidP="007B0D49">
      <w:r>
        <w:t xml:space="preserve"> </w:t>
      </w:r>
    </w:p>
    <w:sectPr w:rsidR="004D1ECD" w:rsidRPr="004446A8" w:rsidSect="009E4160">
      <w:headerReference w:type="default" r:id="rId12"/>
      <w:pgSz w:w="12240" w:h="15840" w:code="1"/>
      <w:pgMar w:top="1080" w:right="1080" w:bottom="1080" w:left="1080" w:header="720" w:footer="72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A81" w:rsidRDefault="00A66A81" w:rsidP="002A2A4B">
      <w:r>
        <w:separator/>
      </w:r>
    </w:p>
  </w:endnote>
  <w:endnote w:type="continuationSeparator" w:id="0">
    <w:p w:rsidR="00A66A81" w:rsidRDefault="00A66A81" w:rsidP="002A2A4B">
      <w:r>
        <w:continuationSeparator/>
      </w:r>
    </w:p>
  </w:endnote>
  <w:endnote w:type="continuationNotice" w:id="1">
    <w:p w:rsidR="00A66A81" w:rsidRDefault="00A66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A81" w:rsidRDefault="00A66A81" w:rsidP="002A2A4B">
      <w:r>
        <w:separator/>
      </w:r>
    </w:p>
  </w:footnote>
  <w:footnote w:type="continuationSeparator" w:id="0">
    <w:p w:rsidR="00A66A81" w:rsidRDefault="00A66A81" w:rsidP="002A2A4B">
      <w:r>
        <w:continuationSeparator/>
      </w:r>
    </w:p>
  </w:footnote>
  <w:footnote w:type="continuationNotice" w:id="1">
    <w:p w:rsidR="00A66A81" w:rsidRDefault="00A66A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946"/>
      <w:gridCol w:w="6671"/>
      <w:gridCol w:w="1607"/>
    </w:tblGrid>
    <w:tr w:rsidR="00A66A81" w:rsidRPr="0020300F" w:rsidTr="00A162DE">
      <w:trPr>
        <w:trHeight w:val="1008"/>
        <w:jc w:val="center"/>
      </w:trPr>
      <w:tc>
        <w:tcPr>
          <w:tcW w:w="901" w:type="pct"/>
          <w:tcBorders>
            <w:top w:val="single" w:sz="4" w:space="0" w:color="auto"/>
            <w:left w:val="single" w:sz="4" w:space="0" w:color="auto"/>
            <w:bottom w:val="single" w:sz="4" w:space="0" w:color="auto"/>
            <w:right w:val="nil"/>
          </w:tcBorders>
          <w:shd w:val="clear" w:color="auto" w:fill="auto"/>
        </w:tcPr>
        <w:p w:rsidR="00A66A81" w:rsidRDefault="00A66A81" w:rsidP="00A34D25">
          <w:pPr>
            <w:tabs>
              <w:tab w:val="left" w:pos="1064"/>
            </w:tabs>
            <w:spacing w:before="120"/>
            <w:rPr>
              <w:noProof/>
            </w:rPr>
          </w:pPr>
          <w:r>
            <w:object w:dxaOrig="468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48.75pt" o:ole="" o:allowoverlap="f">
                <v:imagedata r:id="rId1" o:title=""/>
              </v:shape>
              <o:OLEObject Type="Embed" ProgID="PBrush" ShapeID="_x0000_i1025" DrawAspect="Content" ObjectID="_1552725692" r:id="rId2"/>
            </w:object>
          </w:r>
        </w:p>
      </w:tc>
      <w:tc>
        <w:tcPr>
          <w:tcW w:w="3288" w:type="pct"/>
          <w:tcBorders>
            <w:top w:val="single" w:sz="4" w:space="0" w:color="auto"/>
            <w:left w:val="nil"/>
            <w:bottom w:val="single" w:sz="4" w:space="0" w:color="auto"/>
            <w:right w:val="nil"/>
          </w:tcBorders>
          <w:shd w:val="clear" w:color="auto" w:fill="auto"/>
          <w:vAlign w:val="center"/>
        </w:tcPr>
        <w:p w:rsidR="00A66A81" w:rsidRPr="00DE778A" w:rsidRDefault="00A66A81" w:rsidP="00DE778A">
          <w:pPr>
            <w:jc w:val="center"/>
            <w:rPr>
              <w:rFonts w:ascii="Times New Roman Bold" w:hAnsi="Times New Roman Bold"/>
              <w:b/>
              <w:bCs/>
              <w:spacing w:val="-3"/>
              <w:sz w:val="24"/>
              <w:szCs w:val="22"/>
            </w:rPr>
          </w:pPr>
          <w:proofErr w:type="spellStart"/>
          <w:r w:rsidRPr="00DE778A">
            <w:rPr>
              <w:rFonts w:ascii="Times New Roman Bold" w:hAnsi="Times New Roman Bold"/>
              <w:b/>
              <w:bCs/>
              <w:spacing w:val="-3"/>
              <w:sz w:val="24"/>
              <w:szCs w:val="22"/>
            </w:rPr>
            <w:t>Gelnique</w:t>
          </w:r>
          <w:proofErr w:type="spellEnd"/>
          <w:r w:rsidRPr="00DE778A">
            <w:rPr>
              <w:rFonts w:ascii="Times New Roman Bold" w:hAnsi="Times New Roman Bold"/>
              <w:b/>
              <w:bCs/>
              <w:spacing w:val="-3"/>
              <w:sz w:val="24"/>
              <w:szCs w:val="22"/>
            </w:rPr>
            <w:t xml:space="preserve"> </w:t>
          </w:r>
          <w:r>
            <w:rPr>
              <w:rFonts w:ascii="Times New Roman Bold" w:hAnsi="Times New Roman Bold"/>
              <w:b/>
              <w:bCs/>
              <w:spacing w:val="-3"/>
              <w:sz w:val="24"/>
              <w:szCs w:val="22"/>
            </w:rPr>
            <w:t>10% (8709) Sachets</w:t>
          </w:r>
        </w:p>
        <w:p w:rsidR="00A66A81" w:rsidRPr="007415CA" w:rsidRDefault="00A66A81" w:rsidP="005C4F0B">
          <w:pPr>
            <w:tabs>
              <w:tab w:val="left" w:pos="1064"/>
            </w:tabs>
            <w:jc w:val="center"/>
            <w:rPr>
              <w:rFonts w:ascii="Times New Roman Bold" w:hAnsi="Times New Roman Bold"/>
              <w:b/>
              <w:bCs/>
              <w:spacing w:val="-3"/>
              <w:sz w:val="24"/>
              <w:szCs w:val="22"/>
              <w:vertAlign w:val="superscript"/>
            </w:rPr>
          </w:pPr>
          <w:r w:rsidRPr="007415CA">
            <w:rPr>
              <w:rFonts w:ascii="Times New Roman Bold" w:hAnsi="Times New Roman Bold"/>
              <w:b/>
              <w:bCs/>
              <w:spacing w:val="-3"/>
              <w:sz w:val="24"/>
              <w:szCs w:val="22"/>
            </w:rPr>
            <w:t>Product Risk Assessment &amp; Control Strategy (PRACS)</w:t>
          </w:r>
        </w:p>
        <w:p w:rsidR="00A66A81" w:rsidRPr="00390EE3" w:rsidRDefault="00A66A81" w:rsidP="00F2183D">
          <w:pPr>
            <w:spacing w:before="120" w:after="120"/>
            <w:jc w:val="center"/>
            <w:rPr>
              <w:rFonts w:ascii="Times New Roman Bold" w:hAnsi="Times New Roman Bold"/>
              <w:b/>
              <w:bCs/>
              <w:caps/>
              <w:spacing w:val="-3"/>
              <w:sz w:val="20"/>
              <w:szCs w:val="24"/>
            </w:rPr>
          </w:pPr>
          <w:r>
            <w:rPr>
              <w:rFonts w:ascii="Times New Roman Bold" w:hAnsi="Times New Roman Bold"/>
              <w:b/>
              <w:bCs/>
              <w:spacing w:val="-3"/>
              <w:sz w:val="22"/>
              <w:szCs w:val="22"/>
            </w:rPr>
            <w:t>Risk Assessment # QRM-0047</w:t>
          </w:r>
          <w:r w:rsidRPr="007415CA">
            <w:rPr>
              <w:rFonts w:ascii="Times New Roman Bold" w:hAnsi="Times New Roman Bold"/>
              <w:b/>
              <w:bCs/>
              <w:spacing w:val="-3"/>
              <w:sz w:val="22"/>
              <w:szCs w:val="22"/>
            </w:rPr>
            <w:t>-</w:t>
          </w:r>
          <w:r>
            <w:rPr>
              <w:rFonts w:ascii="Times New Roman Bold" w:hAnsi="Times New Roman Bold"/>
              <w:b/>
              <w:bCs/>
              <w:spacing w:val="-3"/>
              <w:sz w:val="22"/>
              <w:szCs w:val="22"/>
            </w:rPr>
            <w:t>15</w:t>
          </w:r>
          <w:r w:rsidRPr="007415CA">
            <w:rPr>
              <w:rFonts w:ascii="Times New Roman Bold" w:hAnsi="Times New Roman Bold"/>
              <w:b/>
              <w:bCs/>
              <w:spacing w:val="-3"/>
              <w:sz w:val="22"/>
              <w:szCs w:val="22"/>
            </w:rPr>
            <w:t xml:space="preserve">  Rev. 00</w:t>
          </w:r>
        </w:p>
      </w:tc>
      <w:tc>
        <w:tcPr>
          <w:tcW w:w="811" w:type="pct"/>
          <w:tcBorders>
            <w:top w:val="single" w:sz="4" w:space="0" w:color="auto"/>
            <w:left w:val="nil"/>
            <w:bottom w:val="single" w:sz="4" w:space="0" w:color="auto"/>
            <w:right w:val="single" w:sz="4" w:space="0" w:color="auto"/>
          </w:tcBorders>
          <w:shd w:val="clear" w:color="auto" w:fill="auto"/>
          <w:vAlign w:val="center"/>
        </w:tcPr>
        <w:p w:rsidR="00A66A81" w:rsidRDefault="00A66A81" w:rsidP="00390EE3">
          <w:pPr>
            <w:tabs>
              <w:tab w:val="left" w:pos="1064"/>
            </w:tabs>
            <w:spacing w:before="120"/>
            <w:jc w:val="center"/>
            <w:rPr>
              <w:noProof/>
            </w:rPr>
          </w:pPr>
          <w:r w:rsidRPr="00390EE3">
            <w:rPr>
              <w:rFonts w:ascii="Times New Roman Bold" w:hAnsi="Times New Roman Bold"/>
              <w:b/>
              <w:sz w:val="20"/>
              <w:szCs w:val="16"/>
            </w:rPr>
            <w:t xml:space="preserve">Page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PAGE  \* Arabic  \* MERGEFORMAT </w:instrText>
          </w:r>
          <w:r w:rsidRPr="00390EE3">
            <w:rPr>
              <w:rFonts w:ascii="Times New Roman Bold" w:hAnsi="Times New Roman Bold"/>
              <w:b/>
              <w:sz w:val="20"/>
              <w:szCs w:val="16"/>
            </w:rPr>
            <w:fldChar w:fldCharType="separate"/>
          </w:r>
          <w:r w:rsidR="00D60EBE">
            <w:rPr>
              <w:rFonts w:ascii="Times New Roman Bold" w:hAnsi="Times New Roman Bold"/>
              <w:b/>
              <w:noProof/>
              <w:sz w:val="20"/>
              <w:szCs w:val="16"/>
            </w:rPr>
            <w:t>1</w:t>
          </w:r>
          <w:r w:rsidRPr="00390EE3">
            <w:rPr>
              <w:rFonts w:ascii="Times New Roman Bold" w:hAnsi="Times New Roman Bold"/>
              <w:b/>
              <w:sz w:val="20"/>
              <w:szCs w:val="16"/>
            </w:rPr>
            <w:fldChar w:fldCharType="end"/>
          </w:r>
          <w:r w:rsidRPr="00390EE3">
            <w:rPr>
              <w:rFonts w:ascii="Times New Roman Bold" w:hAnsi="Times New Roman Bold"/>
              <w:b/>
              <w:sz w:val="20"/>
              <w:szCs w:val="16"/>
            </w:rPr>
            <w:t xml:space="preserve"> of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NUMPAGES  \* Arabic  \* MERGEFORMAT </w:instrText>
          </w:r>
          <w:r w:rsidRPr="00390EE3">
            <w:rPr>
              <w:rFonts w:ascii="Times New Roman Bold" w:hAnsi="Times New Roman Bold"/>
              <w:b/>
              <w:sz w:val="20"/>
              <w:szCs w:val="16"/>
            </w:rPr>
            <w:fldChar w:fldCharType="separate"/>
          </w:r>
          <w:r w:rsidR="00D60EBE">
            <w:rPr>
              <w:rFonts w:ascii="Times New Roman Bold" w:hAnsi="Times New Roman Bold"/>
              <w:b/>
              <w:noProof/>
              <w:sz w:val="20"/>
              <w:szCs w:val="16"/>
            </w:rPr>
            <w:t>15</w:t>
          </w:r>
          <w:r w:rsidRPr="00390EE3">
            <w:rPr>
              <w:rFonts w:ascii="Times New Roman Bold" w:hAnsi="Times New Roman Bold"/>
              <w:b/>
              <w:sz w:val="20"/>
              <w:szCs w:val="16"/>
            </w:rPr>
            <w:fldChar w:fldCharType="end"/>
          </w:r>
        </w:p>
      </w:tc>
    </w:tr>
    <w:tr w:rsidR="00A66A81" w:rsidRPr="0020300F" w:rsidTr="00A162DE">
      <w:trPr>
        <w:trHeight w:val="432"/>
        <w:jc w:val="center"/>
      </w:trPr>
      <w:tc>
        <w:tcPr>
          <w:tcW w:w="5000" w:type="pct"/>
          <w:gridSpan w:val="3"/>
          <w:shd w:val="clear" w:color="auto" w:fill="auto"/>
          <w:vAlign w:val="center"/>
        </w:tcPr>
        <w:p w:rsidR="00A66A81" w:rsidRPr="00390EE3" w:rsidRDefault="00A66A81" w:rsidP="007D0206">
          <w:pPr>
            <w:jc w:val="center"/>
            <w:rPr>
              <w:rFonts w:ascii="Times New Roman Bold" w:hAnsi="Times New Roman Bold"/>
              <w:b/>
              <w:sz w:val="20"/>
              <w:szCs w:val="24"/>
            </w:rPr>
          </w:pPr>
          <w:r>
            <w:rPr>
              <w:rFonts w:ascii="Times New Roman Bold" w:hAnsi="Times New Roman Bold"/>
              <w:b/>
              <w:sz w:val="22"/>
              <w:szCs w:val="24"/>
            </w:rPr>
            <w:t>ATTACHMENT 5</w:t>
          </w:r>
          <w:r w:rsidRPr="007415CA">
            <w:rPr>
              <w:rFonts w:ascii="Times New Roman Bold" w:hAnsi="Times New Roman Bold"/>
              <w:b/>
              <w:sz w:val="22"/>
              <w:szCs w:val="24"/>
            </w:rPr>
            <w:t xml:space="preserve"> </w:t>
          </w:r>
          <w:r>
            <w:rPr>
              <w:rFonts w:ascii="Times New Roman Bold" w:hAnsi="Times New Roman Bold"/>
              <w:b/>
              <w:sz w:val="22"/>
              <w:szCs w:val="24"/>
            </w:rPr>
            <w:t>–</w:t>
          </w:r>
          <w:r w:rsidRPr="007415CA">
            <w:rPr>
              <w:rFonts w:ascii="Times New Roman Bold" w:hAnsi="Times New Roman Bold"/>
              <w:b/>
              <w:sz w:val="22"/>
              <w:szCs w:val="24"/>
            </w:rPr>
            <w:t xml:space="preserve"> </w:t>
          </w:r>
          <w:r>
            <w:rPr>
              <w:rFonts w:ascii="Times New Roman Bold" w:hAnsi="Times New Roman Bold"/>
              <w:b/>
              <w:sz w:val="22"/>
              <w:szCs w:val="24"/>
            </w:rPr>
            <w:t>Control Strategy (CS)</w:t>
          </w:r>
        </w:p>
      </w:tc>
    </w:tr>
  </w:tbl>
  <w:p w:rsidR="00A66A81" w:rsidRDefault="00A66A81" w:rsidP="00D018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946"/>
      <w:gridCol w:w="6671"/>
      <w:gridCol w:w="1607"/>
    </w:tblGrid>
    <w:tr w:rsidR="00A66A81" w:rsidRPr="0020300F" w:rsidTr="00A162DE">
      <w:trPr>
        <w:trHeight w:val="1008"/>
        <w:jc w:val="center"/>
      </w:trPr>
      <w:tc>
        <w:tcPr>
          <w:tcW w:w="901" w:type="pct"/>
          <w:tcBorders>
            <w:top w:val="single" w:sz="4" w:space="0" w:color="auto"/>
            <w:left w:val="single" w:sz="4" w:space="0" w:color="auto"/>
            <w:bottom w:val="single" w:sz="4" w:space="0" w:color="auto"/>
            <w:right w:val="nil"/>
          </w:tcBorders>
          <w:shd w:val="clear" w:color="auto" w:fill="auto"/>
        </w:tcPr>
        <w:p w:rsidR="00A66A81" w:rsidRDefault="00A66A81" w:rsidP="005830DE">
          <w:pPr>
            <w:tabs>
              <w:tab w:val="left" w:pos="1064"/>
            </w:tabs>
            <w:spacing w:before="120"/>
            <w:rPr>
              <w:noProof/>
            </w:rPr>
          </w:pPr>
          <w:r>
            <w:object w:dxaOrig="468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48.75pt" o:ole="" o:allowoverlap="f">
                <v:imagedata r:id="rId1" o:title=""/>
              </v:shape>
              <o:OLEObject Type="Embed" ProgID="PBrush" ShapeID="_x0000_i1026" DrawAspect="Content" ObjectID="_1552725693" r:id="rId2"/>
            </w:object>
          </w:r>
        </w:p>
      </w:tc>
      <w:tc>
        <w:tcPr>
          <w:tcW w:w="3288" w:type="pct"/>
          <w:tcBorders>
            <w:top w:val="single" w:sz="4" w:space="0" w:color="auto"/>
            <w:left w:val="nil"/>
            <w:bottom w:val="single" w:sz="4" w:space="0" w:color="auto"/>
            <w:right w:val="nil"/>
          </w:tcBorders>
          <w:shd w:val="clear" w:color="auto" w:fill="auto"/>
          <w:vAlign w:val="center"/>
        </w:tcPr>
        <w:p w:rsidR="00A66A81" w:rsidRPr="00DE778A" w:rsidRDefault="00A66A81" w:rsidP="005830DE">
          <w:pPr>
            <w:jc w:val="center"/>
            <w:rPr>
              <w:rFonts w:ascii="Times New Roman Bold" w:hAnsi="Times New Roman Bold"/>
              <w:b/>
              <w:bCs/>
              <w:spacing w:val="-3"/>
              <w:sz w:val="24"/>
              <w:szCs w:val="22"/>
            </w:rPr>
          </w:pPr>
          <w:proofErr w:type="spellStart"/>
          <w:r w:rsidRPr="00DE778A">
            <w:rPr>
              <w:rFonts w:ascii="Times New Roman Bold" w:hAnsi="Times New Roman Bold"/>
              <w:b/>
              <w:bCs/>
              <w:spacing w:val="-3"/>
              <w:sz w:val="24"/>
              <w:szCs w:val="22"/>
            </w:rPr>
            <w:t>Gelnique</w:t>
          </w:r>
          <w:proofErr w:type="spellEnd"/>
          <w:r w:rsidRPr="00DE778A">
            <w:rPr>
              <w:rFonts w:ascii="Times New Roman Bold" w:hAnsi="Times New Roman Bold"/>
              <w:b/>
              <w:bCs/>
              <w:spacing w:val="-3"/>
              <w:sz w:val="24"/>
              <w:szCs w:val="22"/>
            </w:rPr>
            <w:t xml:space="preserve"> </w:t>
          </w:r>
          <w:r>
            <w:rPr>
              <w:rFonts w:ascii="Times New Roman Bold" w:hAnsi="Times New Roman Bold"/>
              <w:b/>
              <w:bCs/>
              <w:spacing w:val="-3"/>
              <w:sz w:val="24"/>
              <w:szCs w:val="22"/>
            </w:rPr>
            <w:t>10% (8709) Sachets</w:t>
          </w:r>
        </w:p>
        <w:p w:rsidR="00A66A81" w:rsidRPr="007415CA" w:rsidRDefault="00A66A81" w:rsidP="005830DE">
          <w:pPr>
            <w:tabs>
              <w:tab w:val="left" w:pos="1064"/>
            </w:tabs>
            <w:jc w:val="center"/>
            <w:rPr>
              <w:rFonts w:ascii="Times New Roman Bold" w:hAnsi="Times New Roman Bold"/>
              <w:b/>
              <w:bCs/>
              <w:spacing w:val="-3"/>
              <w:sz w:val="24"/>
              <w:szCs w:val="22"/>
              <w:vertAlign w:val="superscript"/>
            </w:rPr>
          </w:pPr>
          <w:r w:rsidRPr="007415CA">
            <w:rPr>
              <w:rFonts w:ascii="Times New Roman Bold" w:hAnsi="Times New Roman Bold"/>
              <w:b/>
              <w:bCs/>
              <w:spacing w:val="-3"/>
              <w:sz w:val="24"/>
              <w:szCs w:val="22"/>
            </w:rPr>
            <w:t>Product Risk Assessment &amp; Control Strategy (PRACS)</w:t>
          </w:r>
        </w:p>
        <w:p w:rsidR="00A66A81" w:rsidRPr="00390EE3" w:rsidRDefault="00A66A81" w:rsidP="005830DE">
          <w:pPr>
            <w:spacing w:before="120" w:after="120"/>
            <w:jc w:val="center"/>
            <w:rPr>
              <w:rFonts w:ascii="Times New Roman Bold" w:hAnsi="Times New Roman Bold"/>
              <w:b/>
              <w:bCs/>
              <w:caps/>
              <w:spacing w:val="-3"/>
              <w:sz w:val="20"/>
              <w:szCs w:val="24"/>
            </w:rPr>
          </w:pPr>
          <w:r>
            <w:rPr>
              <w:rFonts w:ascii="Times New Roman Bold" w:hAnsi="Times New Roman Bold"/>
              <w:b/>
              <w:bCs/>
              <w:spacing w:val="-3"/>
              <w:sz w:val="22"/>
              <w:szCs w:val="22"/>
            </w:rPr>
            <w:t>Risk Assessment # QRM-0047</w:t>
          </w:r>
          <w:r w:rsidRPr="007415CA">
            <w:rPr>
              <w:rFonts w:ascii="Times New Roman Bold" w:hAnsi="Times New Roman Bold"/>
              <w:b/>
              <w:bCs/>
              <w:spacing w:val="-3"/>
              <w:sz w:val="22"/>
              <w:szCs w:val="22"/>
            </w:rPr>
            <w:t>-</w:t>
          </w:r>
          <w:r>
            <w:rPr>
              <w:rFonts w:ascii="Times New Roman Bold" w:hAnsi="Times New Roman Bold"/>
              <w:b/>
              <w:bCs/>
              <w:spacing w:val="-3"/>
              <w:sz w:val="22"/>
              <w:szCs w:val="22"/>
            </w:rPr>
            <w:t>15</w:t>
          </w:r>
          <w:r w:rsidRPr="007415CA">
            <w:rPr>
              <w:rFonts w:ascii="Times New Roman Bold" w:hAnsi="Times New Roman Bold"/>
              <w:b/>
              <w:bCs/>
              <w:spacing w:val="-3"/>
              <w:sz w:val="22"/>
              <w:szCs w:val="22"/>
            </w:rPr>
            <w:t xml:space="preserve">  Rev. 00</w:t>
          </w:r>
        </w:p>
      </w:tc>
      <w:tc>
        <w:tcPr>
          <w:tcW w:w="811" w:type="pct"/>
          <w:tcBorders>
            <w:top w:val="single" w:sz="4" w:space="0" w:color="auto"/>
            <w:left w:val="nil"/>
            <w:bottom w:val="single" w:sz="4" w:space="0" w:color="auto"/>
            <w:right w:val="single" w:sz="4" w:space="0" w:color="auto"/>
          </w:tcBorders>
          <w:shd w:val="clear" w:color="auto" w:fill="auto"/>
          <w:vAlign w:val="center"/>
        </w:tcPr>
        <w:p w:rsidR="00A66A81" w:rsidRDefault="00A66A81" w:rsidP="005830DE">
          <w:pPr>
            <w:tabs>
              <w:tab w:val="left" w:pos="1064"/>
            </w:tabs>
            <w:spacing w:before="120"/>
            <w:jc w:val="center"/>
            <w:rPr>
              <w:noProof/>
            </w:rPr>
          </w:pPr>
          <w:r w:rsidRPr="00390EE3">
            <w:rPr>
              <w:rFonts w:ascii="Times New Roman Bold" w:hAnsi="Times New Roman Bold"/>
              <w:b/>
              <w:sz w:val="20"/>
              <w:szCs w:val="16"/>
            </w:rPr>
            <w:t xml:space="preserve">Page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PAGE  \* Arabic  \* MERGEFORMAT </w:instrText>
          </w:r>
          <w:r w:rsidRPr="00390EE3">
            <w:rPr>
              <w:rFonts w:ascii="Times New Roman Bold" w:hAnsi="Times New Roman Bold"/>
              <w:b/>
              <w:sz w:val="20"/>
              <w:szCs w:val="16"/>
            </w:rPr>
            <w:fldChar w:fldCharType="separate"/>
          </w:r>
          <w:r w:rsidR="00D60EBE">
            <w:rPr>
              <w:rFonts w:ascii="Times New Roman Bold" w:hAnsi="Times New Roman Bold"/>
              <w:b/>
              <w:noProof/>
              <w:sz w:val="20"/>
              <w:szCs w:val="16"/>
            </w:rPr>
            <w:t>3</w:t>
          </w:r>
          <w:r w:rsidRPr="00390EE3">
            <w:rPr>
              <w:rFonts w:ascii="Times New Roman Bold" w:hAnsi="Times New Roman Bold"/>
              <w:b/>
              <w:sz w:val="20"/>
              <w:szCs w:val="16"/>
            </w:rPr>
            <w:fldChar w:fldCharType="end"/>
          </w:r>
          <w:r w:rsidRPr="00390EE3">
            <w:rPr>
              <w:rFonts w:ascii="Times New Roman Bold" w:hAnsi="Times New Roman Bold"/>
              <w:b/>
              <w:sz w:val="20"/>
              <w:szCs w:val="16"/>
            </w:rPr>
            <w:t xml:space="preserve"> of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NUMPAGES  \* Arabic  \* MERGEFORMAT </w:instrText>
          </w:r>
          <w:r w:rsidRPr="00390EE3">
            <w:rPr>
              <w:rFonts w:ascii="Times New Roman Bold" w:hAnsi="Times New Roman Bold"/>
              <w:b/>
              <w:sz w:val="20"/>
              <w:szCs w:val="16"/>
            </w:rPr>
            <w:fldChar w:fldCharType="separate"/>
          </w:r>
          <w:r w:rsidR="00D60EBE">
            <w:rPr>
              <w:rFonts w:ascii="Times New Roman Bold" w:hAnsi="Times New Roman Bold"/>
              <w:b/>
              <w:noProof/>
              <w:sz w:val="20"/>
              <w:szCs w:val="16"/>
            </w:rPr>
            <w:t>15</w:t>
          </w:r>
          <w:r w:rsidRPr="00390EE3">
            <w:rPr>
              <w:rFonts w:ascii="Times New Roman Bold" w:hAnsi="Times New Roman Bold"/>
              <w:b/>
              <w:sz w:val="20"/>
              <w:szCs w:val="16"/>
            </w:rPr>
            <w:fldChar w:fldCharType="end"/>
          </w:r>
        </w:p>
      </w:tc>
    </w:tr>
    <w:tr w:rsidR="00A66A81" w:rsidRPr="0020300F" w:rsidTr="00A162DE">
      <w:trPr>
        <w:trHeight w:val="432"/>
        <w:jc w:val="center"/>
      </w:trPr>
      <w:tc>
        <w:tcPr>
          <w:tcW w:w="5000" w:type="pct"/>
          <w:gridSpan w:val="3"/>
          <w:shd w:val="clear" w:color="auto" w:fill="auto"/>
          <w:vAlign w:val="center"/>
        </w:tcPr>
        <w:p w:rsidR="00A66A81" w:rsidRPr="00390EE3" w:rsidRDefault="00A66A81" w:rsidP="00C54D1A">
          <w:pPr>
            <w:jc w:val="center"/>
            <w:rPr>
              <w:rFonts w:ascii="Times New Roman Bold" w:hAnsi="Times New Roman Bold"/>
              <w:b/>
              <w:sz w:val="20"/>
              <w:szCs w:val="24"/>
            </w:rPr>
          </w:pPr>
          <w:r>
            <w:rPr>
              <w:rFonts w:ascii="Times New Roman Bold" w:hAnsi="Times New Roman Bold"/>
              <w:b/>
              <w:sz w:val="22"/>
              <w:szCs w:val="24"/>
            </w:rPr>
            <w:t>ATTACHMENT 5</w:t>
          </w:r>
          <w:r w:rsidRPr="007415CA">
            <w:rPr>
              <w:rFonts w:ascii="Times New Roman Bold" w:hAnsi="Times New Roman Bold"/>
              <w:b/>
              <w:sz w:val="22"/>
              <w:szCs w:val="24"/>
            </w:rPr>
            <w:t xml:space="preserve"> </w:t>
          </w:r>
          <w:r>
            <w:rPr>
              <w:rFonts w:ascii="Times New Roman Bold" w:hAnsi="Times New Roman Bold"/>
              <w:b/>
              <w:sz w:val="22"/>
              <w:szCs w:val="24"/>
            </w:rPr>
            <w:t>–</w:t>
          </w:r>
          <w:r w:rsidRPr="007415CA">
            <w:rPr>
              <w:rFonts w:ascii="Times New Roman Bold" w:hAnsi="Times New Roman Bold"/>
              <w:b/>
              <w:sz w:val="22"/>
              <w:szCs w:val="24"/>
            </w:rPr>
            <w:t xml:space="preserve"> </w:t>
          </w:r>
          <w:r>
            <w:rPr>
              <w:rFonts w:ascii="Times New Roman Bold" w:hAnsi="Times New Roman Bold"/>
              <w:b/>
              <w:sz w:val="22"/>
              <w:szCs w:val="24"/>
            </w:rPr>
            <w:t>Control Strategy (CS)</w:t>
          </w:r>
        </w:p>
      </w:tc>
    </w:tr>
  </w:tbl>
  <w:p w:rsidR="00A66A81" w:rsidRPr="00B16096" w:rsidRDefault="00A66A81" w:rsidP="005830DE">
    <w:pP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2491"/>
      <w:gridCol w:w="9091"/>
      <w:gridCol w:w="2242"/>
    </w:tblGrid>
    <w:tr w:rsidR="00A66A81" w:rsidRPr="0020300F" w:rsidTr="00A162DE">
      <w:trPr>
        <w:trHeight w:val="1008"/>
        <w:jc w:val="center"/>
      </w:trPr>
      <w:tc>
        <w:tcPr>
          <w:tcW w:w="901" w:type="pct"/>
          <w:tcBorders>
            <w:top w:val="single" w:sz="4" w:space="0" w:color="auto"/>
            <w:left w:val="single" w:sz="4" w:space="0" w:color="auto"/>
            <w:bottom w:val="single" w:sz="4" w:space="0" w:color="auto"/>
            <w:right w:val="nil"/>
          </w:tcBorders>
          <w:shd w:val="clear" w:color="auto" w:fill="auto"/>
        </w:tcPr>
        <w:p w:rsidR="00A66A81" w:rsidRDefault="00A66A81" w:rsidP="00A34D25">
          <w:pPr>
            <w:tabs>
              <w:tab w:val="left" w:pos="1064"/>
            </w:tabs>
            <w:spacing w:before="120"/>
            <w:rPr>
              <w:noProof/>
            </w:rPr>
          </w:pPr>
          <w:r>
            <w:object w:dxaOrig="468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pt;height:48.75pt" o:ole="" o:allowoverlap="f">
                <v:imagedata r:id="rId1" o:title=""/>
              </v:shape>
              <o:OLEObject Type="Embed" ProgID="PBrush" ShapeID="_x0000_i1027" DrawAspect="Content" ObjectID="_1552725694" r:id="rId2"/>
            </w:object>
          </w:r>
        </w:p>
      </w:tc>
      <w:tc>
        <w:tcPr>
          <w:tcW w:w="3288" w:type="pct"/>
          <w:tcBorders>
            <w:top w:val="single" w:sz="4" w:space="0" w:color="auto"/>
            <w:left w:val="nil"/>
            <w:bottom w:val="single" w:sz="4" w:space="0" w:color="auto"/>
            <w:right w:val="nil"/>
          </w:tcBorders>
          <w:shd w:val="clear" w:color="auto" w:fill="auto"/>
          <w:vAlign w:val="center"/>
        </w:tcPr>
        <w:p w:rsidR="00A66A81" w:rsidRPr="00DE778A" w:rsidRDefault="00A66A81" w:rsidP="00DE778A">
          <w:pPr>
            <w:jc w:val="center"/>
            <w:rPr>
              <w:rFonts w:ascii="Times New Roman Bold" w:hAnsi="Times New Roman Bold"/>
              <w:b/>
              <w:bCs/>
              <w:spacing w:val="-3"/>
              <w:sz w:val="24"/>
              <w:szCs w:val="22"/>
            </w:rPr>
          </w:pPr>
          <w:proofErr w:type="spellStart"/>
          <w:r w:rsidRPr="00DE778A">
            <w:rPr>
              <w:rFonts w:ascii="Times New Roman Bold" w:hAnsi="Times New Roman Bold"/>
              <w:b/>
              <w:bCs/>
              <w:spacing w:val="-3"/>
              <w:sz w:val="24"/>
              <w:szCs w:val="22"/>
            </w:rPr>
            <w:t>Gelnique</w:t>
          </w:r>
          <w:proofErr w:type="spellEnd"/>
          <w:r w:rsidRPr="00DE778A">
            <w:rPr>
              <w:rFonts w:ascii="Times New Roman Bold" w:hAnsi="Times New Roman Bold"/>
              <w:b/>
              <w:bCs/>
              <w:spacing w:val="-3"/>
              <w:sz w:val="24"/>
              <w:szCs w:val="22"/>
            </w:rPr>
            <w:t xml:space="preserve"> </w:t>
          </w:r>
          <w:r>
            <w:rPr>
              <w:rFonts w:ascii="Times New Roman Bold" w:hAnsi="Times New Roman Bold"/>
              <w:b/>
              <w:bCs/>
              <w:spacing w:val="-3"/>
              <w:sz w:val="24"/>
              <w:szCs w:val="22"/>
            </w:rPr>
            <w:t>10% (8709) Sachets</w:t>
          </w:r>
        </w:p>
        <w:p w:rsidR="00A66A81" w:rsidRPr="007415CA" w:rsidRDefault="00A66A81" w:rsidP="005C4F0B">
          <w:pPr>
            <w:tabs>
              <w:tab w:val="left" w:pos="1064"/>
            </w:tabs>
            <w:jc w:val="center"/>
            <w:rPr>
              <w:rFonts w:ascii="Times New Roman Bold" w:hAnsi="Times New Roman Bold"/>
              <w:b/>
              <w:bCs/>
              <w:spacing w:val="-3"/>
              <w:sz w:val="24"/>
              <w:szCs w:val="22"/>
              <w:vertAlign w:val="superscript"/>
            </w:rPr>
          </w:pPr>
          <w:r w:rsidRPr="007415CA">
            <w:rPr>
              <w:rFonts w:ascii="Times New Roman Bold" w:hAnsi="Times New Roman Bold"/>
              <w:b/>
              <w:bCs/>
              <w:spacing w:val="-3"/>
              <w:sz w:val="24"/>
              <w:szCs w:val="22"/>
            </w:rPr>
            <w:t>Product Risk Assessment &amp; Control Strategy (PRACS)</w:t>
          </w:r>
        </w:p>
        <w:p w:rsidR="00A66A81" w:rsidRPr="00390EE3" w:rsidRDefault="00A66A81" w:rsidP="00F2183D">
          <w:pPr>
            <w:spacing w:before="120" w:after="120"/>
            <w:jc w:val="center"/>
            <w:rPr>
              <w:rFonts w:ascii="Times New Roman Bold" w:hAnsi="Times New Roman Bold"/>
              <w:b/>
              <w:bCs/>
              <w:caps/>
              <w:spacing w:val="-3"/>
              <w:sz w:val="20"/>
              <w:szCs w:val="24"/>
            </w:rPr>
          </w:pPr>
          <w:r>
            <w:rPr>
              <w:rFonts w:ascii="Times New Roman Bold" w:hAnsi="Times New Roman Bold"/>
              <w:b/>
              <w:bCs/>
              <w:spacing w:val="-3"/>
              <w:sz w:val="22"/>
              <w:szCs w:val="22"/>
            </w:rPr>
            <w:t>Risk Assessment # QRM-0047</w:t>
          </w:r>
          <w:r w:rsidRPr="007415CA">
            <w:rPr>
              <w:rFonts w:ascii="Times New Roman Bold" w:hAnsi="Times New Roman Bold"/>
              <w:b/>
              <w:bCs/>
              <w:spacing w:val="-3"/>
              <w:sz w:val="22"/>
              <w:szCs w:val="22"/>
            </w:rPr>
            <w:t>-</w:t>
          </w:r>
          <w:r>
            <w:rPr>
              <w:rFonts w:ascii="Times New Roman Bold" w:hAnsi="Times New Roman Bold"/>
              <w:b/>
              <w:bCs/>
              <w:spacing w:val="-3"/>
              <w:sz w:val="22"/>
              <w:szCs w:val="22"/>
            </w:rPr>
            <w:t>15</w:t>
          </w:r>
          <w:r w:rsidRPr="007415CA">
            <w:rPr>
              <w:rFonts w:ascii="Times New Roman Bold" w:hAnsi="Times New Roman Bold"/>
              <w:b/>
              <w:bCs/>
              <w:spacing w:val="-3"/>
              <w:sz w:val="22"/>
              <w:szCs w:val="22"/>
            </w:rPr>
            <w:t xml:space="preserve">  Rev. 00</w:t>
          </w:r>
        </w:p>
      </w:tc>
      <w:tc>
        <w:tcPr>
          <w:tcW w:w="811" w:type="pct"/>
          <w:tcBorders>
            <w:top w:val="single" w:sz="4" w:space="0" w:color="auto"/>
            <w:left w:val="nil"/>
            <w:bottom w:val="single" w:sz="4" w:space="0" w:color="auto"/>
            <w:right w:val="single" w:sz="4" w:space="0" w:color="auto"/>
          </w:tcBorders>
          <w:shd w:val="clear" w:color="auto" w:fill="auto"/>
          <w:vAlign w:val="center"/>
        </w:tcPr>
        <w:p w:rsidR="00A66A81" w:rsidRDefault="00A66A81" w:rsidP="00390EE3">
          <w:pPr>
            <w:tabs>
              <w:tab w:val="left" w:pos="1064"/>
            </w:tabs>
            <w:spacing w:before="120"/>
            <w:jc w:val="center"/>
            <w:rPr>
              <w:noProof/>
            </w:rPr>
          </w:pPr>
          <w:r w:rsidRPr="00390EE3">
            <w:rPr>
              <w:rFonts w:ascii="Times New Roman Bold" w:hAnsi="Times New Roman Bold"/>
              <w:b/>
              <w:sz w:val="20"/>
              <w:szCs w:val="16"/>
            </w:rPr>
            <w:t xml:space="preserve">Page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PAGE  \* Arabic  \* MERGEFORMAT </w:instrText>
          </w:r>
          <w:r w:rsidRPr="00390EE3">
            <w:rPr>
              <w:rFonts w:ascii="Times New Roman Bold" w:hAnsi="Times New Roman Bold"/>
              <w:b/>
              <w:sz w:val="20"/>
              <w:szCs w:val="16"/>
            </w:rPr>
            <w:fldChar w:fldCharType="separate"/>
          </w:r>
          <w:r w:rsidR="00D60EBE">
            <w:rPr>
              <w:rFonts w:ascii="Times New Roman Bold" w:hAnsi="Times New Roman Bold"/>
              <w:b/>
              <w:noProof/>
              <w:sz w:val="20"/>
              <w:szCs w:val="16"/>
            </w:rPr>
            <w:t>14</w:t>
          </w:r>
          <w:r w:rsidRPr="00390EE3">
            <w:rPr>
              <w:rFonts w:ascii="Times New Roman Bold" w:hAnsi="Times New Roman Bold"/>
              <w:b/>
              <w:sz w:val="20"/>
              <w:szCs w:val="16"/>
            </w:rPr>
            <w:fldChar w:fldCharType="end"/>
          </w:r>
          <w:r w:rsidRPr="00390EE3">
            <w:rPr>
              <w:rFonts w:ascii="Times New Roman Bold" w:hAnsi="Times New Roman Bold"/>
              <w:b/>
              <w:sz w:val="20"/>
              <w:szCs w:val="16"/>
            </w:rPr>
            <w:t xml:space="preserve"> of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NUMPAGES  \* Arabic  \* MERGEFORMAT </w:instrText>
          </w:r>
          <w:r w:rsidRPr="00390EE3">
            <w:rPr>
              <w:rFonts w:ascii="Times New Roman Bold" w:hAnsi="Times New Roman Bold"/>
              <w:b/>
              <w:sz w:val="20"/>
              <w:szCs w:val="16"/>
            </w:rPr>
            <w:fldChar w:fldCharType="separate"/>
          </w:r>
          <w:r w:rsidR="00D60EBE">
            <w:rPr>
              <w:rFonts w:ascii="Times New Roman Bold" w:hAnsi="Times New Roman Bold"/>
              <w:b/>
              <w:noProof/>
              <w:sz w:val="20"/>
              <w:szCs w:val="16"/>
            </w:rPr>
            <w:t>15</w:t>
          </w:r>
          <w:r w:rsidRPr="00390EE3">
            <w:rPr>
              <w:rFonts w:ascii="Times New Roman Bold" w:hAnsi="Times New Roman Bold"/>
              <w:b/>
              <w:sz w:val="20"/>
              <w:szCs w:val="16"/>
            </w:rPr>
            <w:fldChar w:fldCharType="end"/>
          </w:r>
        </w:p>
      </w:tc>
    </w:tr>
    <w:tr w:rsidR="00A66A81" w:rsidRPr="0020300F" w:rsidTr="00A162DE">
      <w:trPr>
        <w:trHeight w:val="432"/>
        <w:jc w:val="center"/>
      </w:trPr>
      <w:tc>
        <w:tcPr>
          <w:tcW w:w="5000" w:type="pct"/>
          <w:gridSpan w:val="3"/>
          <w:shd w:val="clear" w:color="auto" w:fill="auto"/>
          <w:vAlign w:val="center"/>
        </w:tcPr>
        <w:p w:rsidR="00A66A81" w:rsidRPr="00390EE3" w:rsidRDefault="00A66A81" w:rsidP="00A3127D">
          <w:pPr>
            <w:jc w:val="center"/>
            <w:rPr>
              <w:rFonts w:ascii="Times New Roman Bold" w:hAnsi="Times New Roman Bold"/>
              <w:b/>
              <w:sz w:val="20"/>
              <w:szCs w:val="24"/>
            </w:rPr>
          </w:pPr>
          <w:r>
            <w:rPr>
              <w:rFonts w:ascii="Times New Roman Bold" w:hAnsi="Times New Roman Bold"/>
              <w:b/>
              <w:sz w:val="22"/>
              <w:szCs w:val="24"/>
            </w:rPr>
            <w:t>ATTACHMENT 5</w:t>
          </w:r>
          <w:r w:rsidRPr="007415CA">
            <w:rPr>
              <w:rFonts w:ascii="Times New Roman Bold" w:hAnsi="Times New Roman Bold"/>
              <w:b/>
              <w:sz w:val="22"/>
              <w:szCs w:val="24"/>
            </w:rPr>
            <w:t xml:space="preserve"> </w:t>
          </w:r>
          <w:r>
            <w:rPr>
              <w:rFonts w:ascii="Times New Roman Bold" w:hAnsi="Times New Roman Bold"/>
              <w:b/>
              <w:sz w:val="22"/>
              <w:szCs w:val="24"/>
            </w:rPr>
            <w:t>–</w:t>
          </w:r>
          <w:r w:rsidRPr="007415CA">
            <w:rPr>
              <w:rFonts w:ascii="Times New Roman Bold" w:hAnsi="Times New Roman Bold"/>
              <w:b/>
              <w:sz w:val="22"/>
              <w:szCs w:val="24"/>
            </w:rPr>
            <w:t xml:space="preserve"> </w:t>
          </w:r>
          <w:r>
            <w:rPr>
              <w:rFonts w:ascii="Times New Roman Bold" w:hAnsi="Times New Roman Bold"/>
              <w:b/>
              <w:sz w:val="22"/>
              <w:szCs w:val="24"/>
            </w:rPr>
            <w:t>Control Strategy (CS)</w:t>
          </w:r>
        </w:p>
      </w:tc>
    </w:tr>
  </w:tbl>
  <w:p w:rsidR="00A66A81" w:rsidRDefault="00A66A81" w:rsidP="001B647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946"/>
      <w:gridCol w:w="6671"/>
      <w:gridCol w:w="1607"/>
    </w:tblGrid>
    <w:tr w:rsidR="00A66A81" w:rsidRPr="0020300F" w:rsidTr="00A162DE">
      <w:trPr>
        <w:trHeight w:val="1008"/>
        <w:jc w:val="center"/>
      </w:trPr>
      <w:tc>
        <w:tcPr>
          <w:tcW w:w="901" w:type="pct"/>
          <w:tcBorders>
            <w:top w:val="single" w:sz="4" w:space="0" w:color="auto"/>
            <w:left w:val="single" w:sz="4" w:space="0" w:color="auto"/>
            <w:bottom w:val="single" w:sz="4" w:space="0" w:color="auto"/>
            <w:right w:val="nil"/>
          </w:tcBorders>
          <w:shd w:val="clear" w:color="auto" w:fill="auto"/>
        </w:tcPr>
        <w:p w:rsidR="00A66A81" w:rsidRDefault="00A66A81" w:rsidP="00A34D25">
          <w:pPr>
            <w:tabs>
              <w:tab w:val="left" w:pos="1064"/>
            </w:tabs>
            <w:spacing w:before="120"/>
            <w:rPr>
              <w:noProof/>
            </w:rPr>
          </w:pPr>
          <w:r>
            <w:object w:dxaOrig="468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pt;height:48.75pt" o:ole="" o:allowoverlap="f">
                <v:imagedata r:id="rId1" o:title=""/>
              </v:shape>
              <o:OLEObject Type="Embed" ProgID="PBrush" ShapeID="_x0000_i1028" DrawAspect="Content" ObjectID="_1552725695" r:id="rId2"/>
            </w:object>
          </w:r>
        </w:p>
      </w:tc>
      <w:tc>
        <w:tcPr>
          <w:tcW w:w="3288" w:type="pct"/>
          <w:tcBorders>
            <w:top w:val="single" w:sz="4" w:space="0" w:color="auto"/>
            <w:left w:val="nil"/>
            <w:bottom w:val="single" w:sz="4" w:space="0" w:color="auto"/>
            <w:right w:val="nil"/>
          </w:tcBorders>
          <w:shd w:val="clear" w:color="auto" w:fill="auto"/>
          <w:vAlign w:val="center"/>
        </w:tcPr>
        <w:p w:rsidR="00A66A81" w:rsidRPr="00DE778A" w:rsidRDefault="00A66A81" w:rsidP="00DE778A">
          <w:pPr>
            <w:jc w:val="center"/>
            <w:rPr>
              <w:rFonts w:ascii="Times New Roman Bold" w:hAnsi="Times New Roman Bold"/>
              <w:b/>
              <w:bCs/>
              <w:spacing w:val="-3"/>
              <w:sz w:val="24"/>
              <w:szCs w:val="22"/>
            </w:rPr>
          </w:pPr>
          <w:proofErr w:type="spellStart"/>
          <w:r w:rsidRPr="00DE778A">
            <w:rPr>
              <w:rFonts w:ascii="Times New Roman Bold" w:hAnsi="Times New Roman Bold"/>
              <w:b/>
              <w:bCs/>
              <w:spacing w:val="-3"/>
              <w:sz w:val="24"/>
              <w:szCs w:val="22"/>
            </w:rPr>
            <w:t>Gelnique</w:t>
          </w:r>
          <w:proofErr w:type="spellEnd"/>
          <w:r w:rsidRPr="00DE778A">
            <w:rPr>
              <w:rFonts w:ascii="Times New Roman Bold" w:hAnsi="Times New Roman Bold"/>
              <w:b/>
              <w:bCs/>
              <w:spacing w:val="-3"/>
              <w:sz w:val="24"/>
              <w:szCs w:val="22"/>
            </w:rPr>
            <w:t xml:space="preserve"> </w:t>
          </w:r>
          <w:r>
            <w:rPr>
              <w:rFonts w:ascii="Times New Roman Bold" w:hAnsi="Times New Roman Bold"/>
              <w:b/>
              <w:bCs/>
              <w:spacing w:val="-3"/>
              <w:sz w:val="24"/>
              <w:szCs w:val="22"/>
            </w:rPr>
            <w:t>10% (8709) Sachets</w:t>
          </w:r>
        </w:p>
        <w:p w:rsidR="00A66A81" w:rsidRPr="007415CA" w:rsidRDefault="00A66A81" w:rsidP="005C4F0B">
          <w:pPr>
            <w:tabs>
              <w:tab w:val="left" w:pos="1064"/>
            </w:tabs>
            <w:jc w:val="center"/>
            <w:rPr>
              <w:rFonts w:ascii="Times New Roman Bold" w:hAnsi="Times New Roman Bold"/>
              <w:b/>
              <w:bCs/>
              <w:spacing w:val="-3"/>
              <w:sz w:val="24"/>
              <w:szCs w:val="22"/>
              <w:vertAlign w:val="superscript"/>
            </w:rPr>
          </w:pPr>
          <w:r w:rsidRPr="007415CA">
            <w:rPr>
              <w:rFonts w:ascii="Times New Roman Bold" w:hAnsi="Times New Roman Bold"/>
              <w:b/>
              <w:bCs/>
              <w:spacing w:val="-3"/>
              <w:sz w:val="24"/>
              <w:szCs w:val="22"/>
            </w:rPr>
            <w:t>Product Risk Assessment &amp; Control Strategy (PRACS)</w:t>
          </w:r>
        </w:p>
        <w:p w:rsidR="00A66A81" w:rsidRPr="00390EE3" w:rsidRDefault="00A66A81" w:rsidP="00F2183D">
          <w:pPr>
            <w:spacing w:before="120" w:after="120"/>
            <w:jc w:val="center"/>
            <w:rPr>
              <w:rFonts w:ascii="Times New Roman Bold" w:hAnsi="Times New Roman Bold"/>
              <w:b/>
              <w:bCs/>
              <w:caps/>
              <w:spacing w:val="-3"/>
              <w:sz w:val="20"/>
              <w:szCs w:val="24"/>
            </w:rPr>
          </w:pPr>
          <w:r>
            <w:rPr>
              <w:rFonts w:ascii="Times New Roman Bold" w:hAnsi="Times New Roman Bold"/>
              <w:b/>
              <w:bCs/>
              <w:spacing w:val="-3"/>
              <w:sz w:val="22"/>
              <w:szCs w:val="22"/>
            </w:rPr>
            <w:t>Risk Assessment # QRM-0047</w:t>
          </w:r>
          <w:r w:rsidRPr="007415CA">
            <w:rPr>
              <w:rFonts w:ascii="Times New Roman Bold" w:hAnsi="Times New Roman Bold"/>
              <w:b/>
              <w:bCs/>
              <w:spacing w:val="-3"/>
              <w:sz w:val="22"/>
              <w:szCs w:val="22"/>
            </w:rPr>
            <w:t>-</w:t>
          </w:r>
          <w:r>
            <w:rPr>
              <w:rFonts w:ascii="Times New Roman Bold" w:hAnsi="Times New Roman Bold"/>
              <w:b/>
              <w:bCs/>
              <w:spacing w:val="-3"/>
              <w:sz w:val="22"/>
              <w:szCs w:val="22"/>
            </w:rPr>
            <w:t>15</w:t>
          </w:r>
          <w:r w:rsidRPr="007415CA">
            <w:rPr>
              <w:rFonts w:ascii="Times New Roman Bold" w:hAnsi="Times New Roman Bold"/>
              <w:b/>
              <w:bCs/>
              <w:spacing w:val="-3"/>
              <w:sz w:val="22"/>
              <w:szCs w:val="22"/>
            </w:rPr>
            <w:t xml:space="preserve">  Rev. 00</w:t>
          </w:r>
        </w:p>
      </w:tc>
      <w:tc>
        <w:tcPr>
          <w:tcW w:w="811" w:type="pct"/>
          <w:tcBorders>
            <w:top w:val="single" w:sz="4" w:space="0" w:color="auto"/>
            <w:left w:val="nil"/>
            <w:bottom w:val="single" w:sz="4" w:space="0" w:color="auto"/>
            <w:right w:val="single" w:sz="4" w:space="0" w:color="auto"/>
          </w:tcBorders>
          <w:shd w:val="clear" w:color="auto" w:fill="auto"/>
          <w:vAlign w:val="center"/>
        </w:tcPr>
        <w:p w:rsidR="00A66A81" w:rsidRDefault="00A66A81" w:rsidP="00390EE3">
          <w:pPr>
            <w:tabs>
              <w:tab w:val="left" w:pos="1064"/>
            </w:tabs>
            <w:spacing w:before="120"/>
            <w:jc w:val="center"/>
            <w:rPr>
              <w:noProof/>
            </w:rPr>
          </w:pPr>
          <w:r w:rsidRPr="00390EE3">
            <w:rPr>
              <w:rFonts w:ascii="Times New Roman Bold" w:hAnsi="Times New Roman Bold"/>
              <w:b/>
              <w:sz w:val="20"/>
              <w:szCs w:val="16"/>
            </w:rPr>
            <w:t xml:space="preserve">Page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PAGE  \* Arabic  \* MERGEFORMAT </w:instrText>
          </w:r>
          <w:r w:rsidRPr="00390EE3">
            <w:rPr>
              <w:rFonts w:ascii="Times New Roman Bold" w:hAnsi="Times New Roman Bold"/>
              <w:b/>
              <w:sz w:val="20"/>
              <w:szCs w:val="16"/>
            </w:rPr>
            <w:fldChar w:fldCharType="separate"/>
          </w:r>
          <w:r w:rsidR="00D60EBE">
            <w:rPr>
              <w:rFonts w:ascii="Times New Roman Bold" w:hAnsi="Times New Roman Bold"/>
              <w:b/>
              <w:noProof/>
              <w:sz w:val="20"/>
              <w:szCs w:val="16"/>
            </w:rPr>
            <w:t>15</w:t>
          </w:r>
          <w:r w:rsidRPr="00390EE3">
            <w:rPr>
              <w:rFonts w:ascii="Times New Roman Bold" w:hAnsi="Times New Roman Bold"/>
              <w:b/>
              <w:sz w:val="20"/>
              <w:szCs w:val="16"/>
            </w:rPr>
            <w:fldChar w:fldCharType="end"/>
          </w:r>
          <w:r w:rsidRPr="00390EE3">
            <w:rPr>
              <w:rFonts w:ascii="Times New Roman Bold" w:hAnsi="Times New Roman Bold"/>
              <w:b/>
              <w:sz w:val="20"/>
              <w:szCs w:val="16"/>
            </w:rPr>
            <w:t xml:space="preserve"> of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NUMPAGES  \* Arabic  \* MERGEFORMAT </w:instrText>
          </w:r>
          <w:r w:rsidRPr="00390EE3">
            <w:rPr>
              <w:rFonts w:ascii="Times New Roman Bold" w:hAnsi="Times New Roman Bold"/>
              <w:b/>
              <w:sz w:val="20"/>
              <w:szCs w:val="16"/>
            </w:rPr>
            <w:fldChar w:fldCharType="separate"/>
          </w:r>
          <w:r w:rsidR="00D60EBE">
            <w:rPr>
              <w:rFonts w:ascii="Times New Roman Bold" w:hAnsi="Times New Roman Bold"/>
              <w:b/>
              <w:noProof/>
              <w:sz w:val="20"/>
              <w:szCs w:val="16"/>
            </w:rPr>
            <w:t>15</w:t>
          </w:r>
          <w:r w:rsidRPr="00390EE3">
            <w:rPr>
              <w:rFonts w:ascii="Times New Roman Bold" w:hAnsi="Times New Roman Bold"/>
              <w:b/>
              <w:sz w:val="20"/>
              <w:szCs w:val="16"/>
            </w:rPr>
            <w:fldChar w:fldCharType="end"/>
          </w:r>
        </w:p>
      </w:tc>
    </w:tr>
    <w:tr w:rsidR="00A66A81" w:rsidRPr="0020300F" w:rsidTr="00A162DE">
      <w:trPr>
        <w:trHeight w:val="432"/>
        <w:jc w:val="center"/>
      </w:trPr>
      <w:tc>
        <w:tcPr>
          <w:tcW w:w="5000" w:type="pct"/>
          <w:gridSpan w:val="3"/>
          <w:shd w:val="clear" w:color="auto" w:fill="auto"/>
          <w:vAlign w:val="center"/>
        </w:tcPr>
        <w:p w:rsidR="00A66A81" w:rsidRPr="00390EE3" w:rsidRDefault="00A66A81" w:rsidP="00A3127D">
          <w:pPr>
            <w:jc w:val="center"/>
            <w:rPr>
              <w:rFonts w:ascii="Times New Roman Bold" w:hAnsi="Times New Roman Bold"/>
              <w:b/>
              <w:sz w:val="20"/>
              <w:szCs w:val="24"/>
            </w:rPr>
          </w:pPr>
          <w:r>
            <w:rPr>
              <w:rFonts w:ascii="Times New Roman Bold" w:hAnsi="Times New Roman Bold"/>
              <w:b/>
              <w:sz w:val="22"/>
              <w:szCs w:val="24"/>
            </w:rPr>
            <w:t>ATTACHMENT 5</w:t>
          </w:r>
          <w:r w:rsidRPr="007415CA">
            <w:rPr>
              <w:rFonts w:ascii="Times New Roman Bold" w:hAnsi="Times New Roman Bold"/>
              <w:b/>
              <w:sz w:val="22"/>
              <w:szCs w:val="24"/>
            </w:rPr>
            <w:t xml:space="preserve"> </w:t>
          </w:r>
          <w:r>
            <w:rPr>
              <w:rFonts w:ascii="Times New Roman Bold" w:hAnsi="Times New Roman Bold"/>
              <w:b/>
              <w:sz w:val="22"/>
              <w:szCs w:val="24"/>
            </w:rPr>
            <w:t>–</w:t>
          </w:r>
          <w:r w:rsidRPr="007415CA">
            <w:rPr>
              <w:rFonts w:ascii="Times New Roman Bold" w:hAnsi="Times New Roman Bold"/>
              <w:b/>
              <w:sz w:val="22"/>
              <w:szCs w:val="24"/>
            </w:rPr>
            <w:t xml:space="preserve"> </w:t>
          </w:r>
          <w:r>
            <w:rPr>
              <w:rFonts w:ascii="Times New Roman Bold" w:hAnsi="Times New Roman Bold"/>
              <w:b/>
              <w:sz w:val="22"/>
              <w:szCs w:val="24"/>
            </w:rPr>
            <w:t>Control Strategy (CS)</w:t>
          </w:r>
        </w:p>
      </w:tc>
    </w:tr>
  </w:tbl>
  <w:p w:rsidR="00A66A81" w:rsidRDefault="00A66A81" w:rsidP="001B64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75A0E6A"/>
    <w:lvl w:ilvl="0">
      <w:numFmt w:val="bullet"/>
      <w:lvlText w:val="*"/>
      <w:lvlJc w:val="left"/>
    </w:lvl>
  </w:abstractNum>
  <w:abstractNum w:abstractNumId="1">
    <w:nsid w:val="006729DC"/>
    <w:multiLevelType w:val="hybridMultilevel"/>
    <w:tmpl w:val="43D2524E"/>
    <w:lvl w:ilvl="0" w:tplc="F54611CE">
      <w:start w:val="1"/>
      <w:numFmt w:val="lowerRoman"/>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5454A1C"/>
    <w:multiLevelType w:val="hybridMultilevel"/>
    <w:tmpl w:val="E14A9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57A1B"/>
    <w:multiLevelType w:val="hybridMultilevel"/>
    <w:tmpl w:val="1812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41165"/>
    <w:multiLevelType w:val="hybridMultilevel"/>
    <w:tmpl w:val="1BB2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37127"/>
    <w:multiLevelType w:val="hybridMultilevel"/>
    <w:tmpl w:val="9530D322"/>
    <w:lvl w:ilvl="0" w:tplc="0409000F">
      <w:start w:val="1"/>
      <w:numFmt w:val="decimal"/>
      <w:lvlText w:val="%1."/>
      <w:lvlJc w:val="left"/>
      <w:pPr>
        <w:ind w:left="81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5E6C7A"/>
    <w:multiLevelType w:val="hybridMultilevel"/>
    <w:tmpl w:val="81C4B0C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10954F60"/>
    <w:multiLevelType w:val="multilevel"/>
    <w:tmpl w:val="9FD06384"/>
    <w:lvl w:ilvl="0">
      <w:start w:val="1"/>
      <w:numFmt w:val="decimal"/>
      <w:lvlText w:val="%1.0"/>
      <w:lvlJc w:val="left"/>
      <w:pPr>
        <w:ind w:left="810" w:hanging="360"/>
      </w:pPr>
      <w:rPr>
        <w:rFonts w:hint="default"/>
        <w:sz w:val="28"/>
        <w:szCs w:val="28"/>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2FF65BC"/>
    <w:multiLevelType w:val="multilevel"/>
    <w:tmpl w:val="B47C6E4E"/>
    <w:lvl w:ilvl="0">
      <w:start w:val="6"/>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47175BF"/>
    <w:multiLevelType w:val="hybridMultilevel"/>
    <w:tmpl w:val="B066CC96"/>
    <w:lvl w:ilvl="0" w:tplc="04090001">
      <w:start w:val="1"/>
      <w:numFmt w:val="bullet"/>
      <w:lvlText w:val=""/>
      <w:lvlJc w:val="left"/>
      <w:pPr>
        <w:ind w:left="360" w:hanging="360"/>
      </w:pPr>
      <w:rPr>
        <w:rFonts w:ascii="Symbol" w:hAnsi="Symbol" w:hint="default"/>
      </w:rPr>
    </w:lvl>
    <w:lvl w:ilvl="1" w:tplc="7662042E">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C53098"/>
    <w:multiLevelType w:val="hybridMultilevel"/>
    <w:tmpl w:val="C992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F623E6"/>
    <w:multiLevelType w:val="hybridMultilevel"/>
    <w:tmpl w:val="E526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BB2AA9"/>
    <w:multiLevelType w:val="multilevel"/>
    <w:tmpl w:val="5BE0FDE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ascii="Arial" w:hAnsi="Arial"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68A3773"/>
    <w:multiLevelType w:val="hybridMultilevel"/>
    <w:tmpl w:val="0C34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40D78"/>
    <w:multiLevelType w:val="hybridMultilevel"/>
    <w:tmpl w:val="2406812E"/>
    <w:lvl w:ilvl="0" w:tplc="04090001">
      <w:start w:val="1"/>
      <w:numFmt w:val="bullet"/>
      <w:lvlText w:val=""/>
      <w:lvlJc w:val="left"/>
      <w:pPr>
        <w:ind w:left="360" w:hanging="360"/>
      </w:pPr>
      <w:rPr>
        <w:rFonts w:ascii="Symbol" w:hAnsi="Symbol" w:hint="default"/>
      </w:rPr>
    </w:lvl>
    <w:lvl w:ilvl="1" w:tplc="B40E1DD6">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052FC3"/>
    <w:multiLevelType w:val="hybridMultilevel"/>
    <w:tmpl w:val="ED6A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BF515D"/>
    <w:multiLevelType w:val="multilevel"/>
    <w:tmpl w:val="EB769D3C"/>
    <w:lvl w:ilvl="0">
      <w:start w:val="1"/>
      <w:numFmt w:val="decimal"/>
      <w:lvlText w:val="%1.0"/>
      <w:lvlJc w:val="left"/>
      <w:pPr>
        <w:tabs>
          <w:tab w:val="num" w:pos="720"/>
        </w:tabs>
        <w:ind w:left="360" w:hanging="360"/>
      </w:pPr>
      <w:rPr>
        <w:rFonts w:ascii="Arial Bold" w:hAnsi="Arial Bold" w:hint="default"/>
        <w:b/>
        <w:i w:val="0"/>
        <w:sz w:val="28"/>
      </w:rPr>
    </w:lvl>
    <w:lvl w:ilvl="1">
      <w:start w:val="1"/>
      <w:numFmt w:val="decimal"/>
      <w:lvlText w:val="%1.%2"/>
      <w:lvlJc w:val="left"/>
      <w:pPr>
        <w:tabs>
          <w:tab w:val="num" w:pos="720"/>
        </w:tabs>
        <w:ind w:left="360" w:hanging="360"/>
      </w:pPr>
      <w:rPr>
        <w:rFonts w:ascii="Arial Bold" w:hAnsi="Arial Bold" w:hint="default"/>
        <w:b/>
        <w:i w:val="0"/>
        <w:sz w:val="24"/>
      </w:rPr>
    </w:lvl>
    <w:lvl w:ilvl="2">
      <w:start w:val="1"/>
      <w:numFmt w:val="decimal"/>
      <w:lvlText w:val="%1.%2.%3"/>
      <w:lvlJc w:val="left"/>
      <w:pPr>
        <w:tabs>
          <w:tab w:val="num" w:pos="720"/>
        </w:tabs>
        <w:ind w:left="0" w:firstLine="360"/>
      </w:pPr>
      <w:rPr>
        <w:rFonts w:ascii="Arial Bold" w:hAnsi="Arial Bold" w:hint="default"/>
        <w:b/>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C2C15E6"/>
    <w:multiLevelType w:val="hybridMultilevel"/>
    <w:tmpl w:val="22B03BAA"/>
    <w:lvl w:ilvl="0" w:tplc="04090001">
      <w:start w:val="1"/>
      <w:numFmt w:val="bullet"/>
      <w:lvlText w:val=""/>
      <w:lvlJc w:val="left"/>
      <w:pPr>
        <w:ind w:left="1620" w:hanging="360"/>
      </w:pPr>
      <w:rPr>
        <w:rFonts w:ascii="Symbol" w:hAnsi="Symbol" w:hint="default"/>
      </w:rPr>
    </w:lvl>
    <w:lvl w:ilvl="1" w:tplc="CE46F328">
      <w:start w:val="1"/>
      <w:numFmt w:val="bullet"/>
      <w:lvlText w:val=""/>
      <w:lvlJc w:val="left"/>
      <w:pPr>
        <w:tabs>
          <w:tab w:val="num" w:pos="1980"/>
        </w:tabs>
        <w:ind w:left="198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3CCF1C38"/>
    <w:multiLevelType w:val="hybridMultilevel"/>
    <w:tmpl w:val="7384F4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1EC4B7A"/>
    <w:multiLevelType w:val="hybridMultilevel"/>
    <w:tmpl w:val="A0E4FC6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F22CB"/>
    <w:multiLevelType w:val="hybridMultilevel"/>
    <w:tmpl w:val="3EA23BA4"/>
    <w:lvl w:ilvl="0" w:tplc="04090011">
      <w:start w:val="1"/>
      <w:numFmt w:val="decimal"/>
      <w:lvlText w:val="%1)"/>
      <w:lvlJc w:val="left"/>
      <w:pPr>
        <w:ind w:left="720" w:hanging="360"/>
      </w:pPr>
      <w:rPr>
        <w:rFonts w:hint="default"/>
      </w:rPr>
    </w:lvl>
    <w:lvl w:ilvl="1" w:tplc="4E9AF06A">
      <w:start w:val="1"/>
      <w:numFmt w:val="lowerLetter"/>
      <w:lvlText w:val="%2."/>
      <w:lvlJc w:val="left"/>
      <w:pPr>
        <w:ind w:left="1440" w:hanging="360"/>
      </w:pPr>
      <w:rPr>
        <w:b/>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285502"/>
    <w:multiLevelType w:val="hybridMultilevel"/>
    <w:tmpl w:val="BD9A3BA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13312"/>
    <w:multiLevelType w:val="hybridMultilevel"/>
    <w:tmpl w:val="1234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DF2DB3"/>
    <w:multiLevelType w:val="multilevel"/>
    <w:tmpl w:val="EB769D3C"/>
    <w:styleLink w:val="Style1"/>
    <w:lvl w:ilvl="0">
      <w:start w:val="1"/>
      <w:numFmt w:val="decimal"/>
      <w:lvlText w:val="%1.0"/>
      <w:lvlJc w:val="left"/>
      <w:pPr>
        <w:tabs>
          <w:tab w:val="num" w:pos="720"/>
        </w:tabs>
        <w:ind w:left="360" w:hanging="360"/>
      </w:pPr>
      <w:rPr>
        <w:rFonts w:ascii="Arial Bold" w:hAnsi="Arial Bold" w:hint="default"/>
        <w:b/>
        <w:i w:val="0"/>
        <w:sz w:val="28"/>
      </w:rPr>
    </w:lvl>
    <w:lvl w:ilvl="1">
      <w:start w:val="1"/>
      <w:numFmt w:val="decimal"/>
      <w:lvlText w:val="%1.%2"/>
      <w:lvlJc w:val="left"/>
      <w:pPr>
        <w:tabs>
          <w:tab w:val="num" w:pos="720"/>
        </w:tabs>
        <w:ind w:left="360" w:hanging="360"/>
      </w:pPr>
      <w:rPr>
        <w:rFonts w:ascii="Arial Bold" w:hAnsi="Arial Bold" w:hint="default"/>
        <w:b/>
        <w:i w:val="0"/>
        <w:sz w:val="24"/>
      </w:rPr>
    </w:lvl>
    <w:lvl w:ilvl="2">
      <w:start w:val="1"/>
      <w:numFmt w:val="decimal"/>
      <w:lvlText w:val="%1.%2.%3"/>
      <w:lvlJc w:val="left"/>
      <w:pPr>
        <w:tabs>
          <w:tab w:val="num" w:pos="720"/>
        </w:tabs>
        <w:ind w:left="0" w:firstLine="360"/>
      </w:pPr>
      <w:rPr>
        <w:rFonts w:ascii="Arial Bold" w:hAnsi="Arial Bold" w:hint="default"/>
        <w:b/>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FD15027"/>
    <w:multiLevelType w:val="hybridMultilevel"/>
    <w:tmpl w:val="6E38C65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5">
    <w:nsid w:val="585452A9"/>
    <w:multiLevelType w:val="singleLevel"/>
    <w:tmpl w:val="9A8EE1B4"/>
    <w:lvl w:ilvl="0">
      <w:start w:val="1"/>
      <w:numFmt w:val="bullet"/>
      <w:lvlText w:val=""/>
      <w:lvlJc w:val="left"/>
      <w:pPr>
        <w:tabs>
          <w:tab w:val="num" w:pos="360"/>
        </w:tabs>
        <w:ind w:left="360" w:hanging="360"/>
      </w:pPr>
      <w:rPr>
        <w:rFonts w:ascii="Symbol" w:hAnsi="Symbol" w:hint="default"/>
        <w:sz w:val="16"/>
        <w:szCs w:val="16"/>
      </w:rPr>
    </w:lvl>
  </w:abstractNum>
  <w:abstractNum w:abstractNumId="26">
    <w:nsid w:val="5A9F3EAC"/>
    <w:multiLevelType w:val="hybridMultilevel"/>
    <w:tmpl w:val="298A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E2EBC"/>
    <w:multiLevelType w:val="hybridMultilevel"/>
    <w:tmpl w:val="2EB8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F52EE5"/>
    <w:multiLevelType w:val="hybridMultilevel"/>
    <w:tmpl w:val="8FB0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0234E3"/>
    <w:multiLevelType w:val="singleLevel"/>
    <w:tmpl w:val="B9B046B4"/>
    <w:name w:val="WWlb"/>
    <w:lvl w:ilvl="0">
      <w:start w:val="1"/>
      <w:numFmt w:val="bullet"/>
      <w:pStyle w:val="ListBullet"/>
      <w:lvlText w:val="•"/>
      <w:lvlJc w:val="left"/>
      <w:pPr>
        <w:tabs>
          <w:tab w:val="num" w:pos="360"/>
        </w:tabs>
        <w:ind w:left="360" w:hanging="360"/>
      </w:pPr>
      <w:rPr>
        <w:rFonts w:ascii="Times New Roman" w:hAnsi="Times New Roman" w:cs="Times New Roman" w:hint="default"/>
        <w:b w:val="0"/>
        <w:i w:val="0"/>
        <w:caps w:val="0"/>
        <w:sz w:val="28"/>
        <w:u w:val="none"/>
        <w:vertAlign w:val="baseline"/>
      </w:rPr>
    </w:lvl>
  </w:abstractNum>
  <w:abstractNum w:abstractNumId="30">
    <w:nsid w:val="7F8610F8"/>
    <w:multiLevelType w:val="hybridMultilevel"/>
    <w:tmpl w:val="5A9E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9"/>
  </w:num>
  <w:num w:numId="4">
    <w:abstractNumId w:val="15"/>
  </w:num>
  <w:num w:numId="5">
    <w:abstractNumId w:val="18"/>
  </w:num>
  <w:num w:numId="6">
    <w:abstractNumId w:val="5"/>
  </w:num>
  <w:num w:numId="7">
    <w:abstractNumId w:val="11"/>
  </w:num>
  <w:num w:numId="8">
    <w:abstractNumId w:val="20"/>
  </w:num>
  <w:num w:numId="9">
    <w:abstractNumId w:val="21"/>
  </w:num>
  <w:num w:numId="10">
    <w:abstractNumId w:val="2"/>
  </w:num>
  <w:num w:numId="11">
    <w:abstractNumId w:val="19"/>
  </w:num>
  <w:num w:numId="12">
    <w:abstractNumId w:val="22"/>
  </w:num>
  <w:num w:numId="13">
    <w:abstractNumId w:val="9"/>
  </w:num>
  <w:num w:numId="14">
    <w:abstractNumId w:val="13"/>
  </w:num>
  <w:num w:numId="15">
    <w:abstractNumId w:val="16"/>
    <w:lvlOverride w:ilvl="0">
      <w:lvl w:ilvl="0">
        <w:start w:val="1"/>
        <w:numFmt w:val="decimal"/>
        <w:lvlText w:val="%1.0"/>
        <w:lvlJc w:val="left"/>
        <w:pPr>
          <w:tabs>
            <w:tab w:val="num" w:pos="720"/>
          </w:tabs>
          <w:ind w:left="360" w:hanging="360"/>
        </w:pPr>
        <w:rPr>
          <w:rFonts w:ascii="Arial" w:hAnsi="Arial" w:cs="Arial" w:hint="default"/>
          <w:b/>
          <w:i w:val="0"/>
          <w:sz w:val="28"/>
        </w:rPr>
      </w:lvl>
    </w:lvlOverride>
    <w:lvlOverride w:ilvl="1">
      <w:lvl w:ilvl="1">
        <w:start w:val="1"/>
        <w:numFmt w:val="decimal"/>
        <w:lvlText w:val="%1.%2"/>
        <w:lvlJc w:val="left"/>
        <w:pPr>
          <w:tabs>
            <w:tab w:val="num" w:pos="720"/>
          </w:tabs>
          <w:ind w:left="720" w:hanging="720"/>
        </w:pPr>
        <w:rPr>
          <w:rFonts w:ascii="Arial" w:hAnsi="Arial" w:cs="Arial" w:hint="default"/>
          <w:b/>
          <w:i w:val="0"/>
          <w:sz w:val="24"/>
        </w:rPr>
      </w:lvl>
    </w:lvlOverride>
    <w:lvlOverride w:ilvl="2">
      <w:lvl w:ilvl="2">
        <w:start w:val="1"/>
        <w:numFmt w:val="decimal"/>
        <w:lvlText w:val="%1.%2.%3"/>
        <w:lvlJc w:val="left"/>
        <w:pPr>
          <w:tabs>
            <w:tab w:val="num" w:pos="720"/>
          </w:tabs>
          <w:ind w:left="0" w:firstLine="360"/>
        </w:pPr>
        <w:rPr>
          <w:rFonts w:ascii="Arial Bold" w:hAnsi="Arial Bold" w:hint="default"/>
          <w:b/>
          <w:i w:val="0"/>
          <w:sz w:val="20"/>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23"/>
  </w:num>
  <w:num w:numId="17">
    <w:abstractNumId w:val="16"/>
    <w:lvlOverride w:ilvl="0">
      <w:startOverride w:val="1"/>
      <w:lvl w:ilvl="0">
        <w:start w:val="1"/>
        <w:numFmt w:val="decimal"/>
        <w:lvlText w:val="%1.0"/>
        <w:lvlJc w:val="left"/>
        <w:pPr>
          <w:tabs>
            <w:tab w:val="num" w:pos="720"/>
          </w:tabs>
          <w:ind w:left="360" w:hanging="360"/>
        </w:pPr>
        <w:rPr>
          <w:rFonts w:ascii="Arial Bold" w:hAnsi="Arial Bold" w:hint="default"/>
          <w:b/>
          <w:i w:val="0"/>
          <w:sz w:val="28"/>
        </w:rPr>
      </w:lvl>
    </w:lvlOverride>
    <w:lvlOverride w:ilvl="1">
      <w:startOverride w:val="1"/>
      <w:lvl w:ilvl="1">
        <w:start w:val="1"/>
        <w:numFmt w:val="decimal"/>
        <w:lvlText w:val="%1.%2"/>
        <w:lvlJc w:val="left"/>
        <w:pPr>
          <w:tabs>
            <w:tab w:val="num" w:pos="720"/>
          </w:tabs>
          <w:ind w:left="360" w:hanging="360"/>
        </w:pPr>
        <w:rPr>
          <w:rFonts w:ascii="Arial Bold" w:hAnsi="Arial Bold" w:hint="default"/>
          <w:b/>
          <w:i w:val="0"/>
          <w:sz w:val="24"/>
        </w:rPr>
      </w:lvl>
    </w:lvlOverride>
    <w:lvlOverride w:ilvl="2">
      <w:startOverride w:val="1"/>
      <w:lvl w:ilvl="2">
        <w:start w:val="1"/>
        <w:numFmt w:val="decimal"/>
        <w:lvlText w:val="%1.%2.%3"/>
        <w:lvlJc w:val="left"/>
        <w:pPr>
          <w:tabs>
            <w:tab w:val="num" w:pos="720"/>
          </w:tabs>
          <w:ind w:left="0" w:firstLine="360"/>
        </w:pPr>
        <w:rPr>
          <w:rFonts w:ascii="Arial Bold" w:hAnsi="Arial Bold" w:hint="default"/>
          <w:b/>
          <w:i w:val="0"/>
          <w:sz w:val="20"/>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30"/>
  </w:num>
  <w:num w:numId="19">
    <w:abstractNumId w:val="26"/>
  </w:num>
  <w:num w:numId="20">
    <w:abstractNumId w:val="10"/>
  </w:num>
  <w:num w:numId="21">
    <w:abstractNumId w:val="28"/>
  </w:num>
  <w:num w:numId="22">
    <w:abstractNumId w:val="6"/>
  </w:num>
  <w:num w:numId="23">
    <w:abstractNumId w:val="3"/>
  </w:num>
  <w:num w:numId="24">
    <w:abstractNumId w:val="4"/>
  </w:num>
  <w:num w:numId="25">
    <w:abstractNumId w:val="12"/>
  </w:num>
  <w:num w:numId="26">
    <w:abstractNumId w:val="8"/>
  </w:num>
  <w:num w:numId="27">
    <w:abstractNumId w:val="1"/>
  </w:num>
  <w:num w:numId="28">
    <w:abstractNumId w:val="25"/>
  </w:num>
  <w:num w:numId="29">
    <w:abstractNumId w:val="24"/>
  </w:num>
  <w:num w:numId="30">
    <w:abstractNumId w:val="16"/>
    <w:lvlOverride w:ilvl="0">
      <w:lvl w:ilvl="0">
        <w:start w:val="1"/>
        <w:numFmt w:val="decimal"/>
        <w:lvlText w:val="%1.0"/>
        <w:lvlJc w:val="left"/>
        <w:pPr>
          <w:tabs>
            <w:tab w:val="num" w:pos="720"/>
          </w:tabs>
          <w:ind w:left="360" w:hanging="360"/>
        </w:pPr>
        <w:rPr>
          <w:rFonts w:ascii="Arial" w:hAnsi="Arial" w:cs="Arial" w:hint="default"/>
          <w:b/>
          <w:i w:val="0"/>
          <w:sz w:val="28"/>
        </w:rPr>
      </w:lvl>
    </w:lvlOverride>
    <w:lvlOverride w:ilvl="1">
      <w:lvl w:ilvl="1">
        <w:start w:val="1"/>
        <w:numFmt w:val="decimal"/>
        <w:lvlText w:val="%1.%2"/>
        <w:lvlJc w:val="left"/>
        <w:pPr>
          <w:tabs>
            <w:tab w:val="num" w:pos="720"/>
          </w:tabs>
          <w:ind w:left="720" w:hanging="720"/>
        </w:pPr>
        <w:rPr>
          <w:rFonts w:ascii="Arial Bold" w:hAnsi="Arial Bold" w:hint="default"/>
          <w:b/>
          <w:i w:val="0"/>
          <w:sz w:val="24"/>
        </w:rPr>
      </w:lvl>
    </w:lvlOverride>
    <w:lvlOverride w:ilvl="2">
      <w:lvl w:ilvl="2">
        <w:start w:val="1"/>
        <w:numFmt w:val="decimal"/>
        <w:lvlText w:val="%1.%2.%3"/>
        <w:lvlJc w:val="left"/>
        <w:pPr>
          <w:tabs>
            <w:tab w:val="num" w:pos="720"/>
          </w:tabs>
          <w:ind w:left="0" w:firstLine="360"/>
        </w:pPr>
        <w:rPr>
          <w:rFonts w:ascii="Arial Bold" w:hAnsi="Arial Bold" w:hint="default"/>
          <w:b/>
          <w:i w:val="0"/>
          <w:sz w:val="20"/>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14"/>
  </w:num>
  <w:num w:numId="32">
    <w:abstractNumId w:val="0"/>
    <w:lvlOverride w:ilvl="0">
      <w:lvl w:ilvl="0">
        <w:numFmt w:val="bullet"/>
        <w:lvlText w:val=""/>
        <w:legacy w:legacy="1" w:legacySpace="0" w:legacyIndent="0"/>
        <w:lvlJc w:val="left"/>
        <w:rPr>
          <w:rFonts w:ascii="Symbol" w:hAnsi="Symbol" w:hint="default"/>
          <w:sz w:val="16"/>
        </w:rPr>
      </w:lvl>
    </w:lvlOverride>
  </w:num>
  <w:num w:numId="33">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oNotTrackFormatting/>
  <w:defaultTabStop w:val="360"/>
  <w:characterSpacingControl w:val="doNotCompress"/>
  <w:hdrShapeDefaults>
    <o:shapedefaults v:ext="edit" spidmax="184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FB"/>
    <w:rsid w:val="00003D11"/>
    <w:rsid w:val="00011B36"/>
    <w:rsid w:val="00013C9E"/>
    <w:rsid w:val="000164E9"/>
    <w:rsid w:val="00017545"/>
    <w:rsid w:val="00032ACE"/>
    <w:rsid w:val="0004263D"/>
    <w:rsid w:val="00043599"/>
    <w:rsid w:val="000466CC"/>
    <w:rsid w:val="00047773"/>
    <w:rsid w:val="000538FC"/>
    <w:rsid w:val="00067E55"/>
    <w:rsid w:val="00074311"/>
    <w:rsid w:val="00075A72"/>
    <w:rsid w:val="00076D62"/>
    <w:rsid w:val="00080AD3"/>
    <w:rsid w:val="00082705"/>
    <w:rsid w:val="00082789"/>
    <w:rsid w:val="00084629"/>
    <w:rsid w:val="00084E37"/>
    <w:rsid w:val="000874BE"/>
    <w:rsid w:val="00092608"/>
    <w:rsid w:val="00094618"/>
    <w:rsid w:val="00096264"/>
    <w:rsid w:val="000A52E8"/>
    <w:rsid w:val="000B0614"/>
    <w:rsid w:val="000B67EE"/>
    <w:rsid w:val="000B719B"/>
    <w:rsid w:val="000B7DE7"/>
    <w:rsid w:val="000C5F02"/>
    <w:rsid w:val="000C65AA"/>
    <w:rsid w:val="000E2C4C"/>
    <w:rsid w:val="000E46CD"/>
    <w:rsid w:val="000E696B"/>
    <w:rsid w:val="000E7437"/>
    <w:rsid w:val="000F3CE2"/>
    <w:rsid w:val="000F4B84"/>
    <w:rsid w:val="000F4DE5"/>
    <w:rsid w:val="000F6D44"/>
    <w:rsid w:val="00102114"/>
    <w:rsid w:val="0011068C"/>
    <w:rsid w:val="00113FD0"/>
    <w:rsid w:val="0012270A"/>
    <w:rsid w:val="0012752A"/>
    <w:rsid w:val="00142622"/>
    <w:rsid w:val="001447D6"/>
    <w:rsid w:val="00146EE3"/>
    <w:rsid w:val="00147558"/>
    <w:rsid w:val="00154D6B"/>
    <w:rsid w:val="00163C89"/>
    <w:rsid w:val="0016657C"/>
    <w:rsid w:val="00166B0B"/>
    <w:rsid w:val="00171478"/>
    <w:rsid w:val="001740B7"/>
    <w:rsid w:val="00177765"/>
    <w:rsid w:val="00181CF5"/>
    <w:rsid w:val="0018757C"/>
    <w:rsid w:val="001901D1"/>
    <w:rsid w:val="00194670"/>
    <w:rsid w:val="00197957"/>
    <w:rsid w:val="001B3445"/>
    <w:rsid w:val="001B647C"/>
    <w:rsid w:val="001C5168"/>
    <w:rsid w:val="001D1F01"/>
    <w:rsid w:val="001D36EA"/>
    <w:rsid w:val="001D6DDE"/>
    <w:rsid w:val="001E6F2F"/>
    <w:rsid w:val="001F2926"/>
    <w:rsid w:val="001F4B97"/>
    <w:rsid w:val="001F5DA1"/>
    <w:rsid w:val="001F6B0C"/>
    <w:rsid w:val="00207078"/>
    <w:rsid w:val="0021131B"/>
    <w:rsid w:val="0021261F"/>
    <w:rsid w:val="00215F42"/>
    <w:rsid w:val="00222E6B"/>
    <w:rsid w:val="002230AC"/>
    <w:rsid w:val="00223536"/>
    <w:rsid w:val="00224B66"/>
    <w:rsid w:val="00231D16"/>
    <w:rsid w:val="00252950"/>
    <w:rsid w:val="0025636F"/>
    <w:rsid w:val="00261CF5"/>
    <w:rsid w:val="00262C13"/>
    <w:rsid w:val="0027264E"/>
    <w:rsid w:val="002846F3"/>
    <w:rsid w:val="00295EBC"/>
    <w:rsid w:val="00296F84"/>
    <w:rsid w:val="0029750D"/>
    <w:rsid w:val="00297A32"/>
    <w:rsid w:val="002A22B7"/>
    <w:rsid w:val="002A2A4B"/>
    <w:rsid w:val="002A2EDB"/>
    <w:rsid w:val="002A7395"/>
    <w:rsid w:val="002B6144"/>
    <w:rsid w:val="002C0750"/>
    <w:rsid w:val="002C633A"/>
    <w:rsid w:val="002C7F16"/>
    <w:rsid w:val="002D5BA2"/>
    <w:rsid w:val="002D7AEC"/>
    <w:rsid w:val="002E0DA9"/>
    <w:rsid w:val="002E67A7"/>
    <w:rsid w:val="002E7E27"/>
    <w:rsid w:val="002F24FB"/>
    <w:rsid w:val="003065E8"/>
    <w:rsid w:val="003070F4"/>
    <w:rsid w:val="0032789B"/>
    <w:rsid w:val="00332543"/>
    <w:rsid w:val="00332747"/>
    <w:rsid w:val="00333224"/>
    <w:rsid w:val="0033330C"/>
    <w:rsid w:val="0035393C"/>
    <w:rsid w:val="00357A24"/>
    <w:rsid w:val="00360D0A"/>
    <w:rsid w:val="00361B00"/>
    <w:rsid w:val="00362524"/>
    <w:rsid w:val="00373F3B"/>
    <w:rsid w:val="00377BC1"/>
    <w:rsid w:val="00383E88"/>
    <w:rsid w:val="00385E4B"/>
    <w:rsid w:val="00387001"/>
    <w:rsid w:val="00390BA3"/>
    <w:rsid w:val="00390EE3"/>
    <w:rsid w:val="003917CF"/>
    <w:rsid w:val="003919F1"/>
    <w:rsid w:val="003A12F4"/>
    <w:rsid w:val="003A272A"/>
    <w:rsid w:val="003A6AE4"/>
    <w:rsid w:val="003B4731"/>
    <w:rsid w:val="003B51F9"/>
    <w:rsid w:val="003B58CC"/>
    <w:rsid w:val="003C7E47"/>
    <w:rsid w:val="003D26FF"/>
    <w:rsid w:val="003D280E"/>
    <w:rsid w:val="003D7399"/>
    <w:rsid w:val="003E021F"/>
    <w:rsid w:val="003E2A44"/>
    <w:rsid w:val="003E3B35"/>
    <w:rsid w:val="003E6147"/>
    <w:rsid w:val="003F187B"/>
    <w:rsid w:val="003F3138"/>
    <w:rsid w:val="003F38FC"/>
    <w:rsid w:val="003F7141"/>
    <w:rsid w:val="00400A81"/>
    <w:rsid w:val="00404C52"/>
    <w:rsid w:val="00405634"/>
    <w:rsid w:val="00420DD2"/>
    <w:rsid w:val="00425580"/>
    <w:rsid w:val="00426BD4"/>
    <w:rsid w:val="00432E34"/>
    <w:rsid w:val="004335B2"/>
    <w:rsid w:val="00440A11"/>
    <w:rsid w:val="004446A8"/>
    <w:rsid w:val="00484E7E"/>
    <w:rsid w:val="0048564A"/>
    <w:rsid w:val="00490016"/>
    <w:rsid w:val="004A0A99"/>
    <w:rsid w:val="004B4E62"/>
    <w:rsid w:val="004C4DFB"/>
    <w:rsid w:val="004D1ECD"/>
    <w:rsid w:val="004D4251"/>
    <w:rsid w:val="004D59CF"/>
    <w:rsid w:val="004E3095"/>
    <w:rsid w:val="004F0340"/>
    <w:rsid w:val="004F3903"/>
    <w:rsid w:val="00504DE9"/>
    <w:rsid w:val="00506B95"/>
    <w:rsid w:val="00507DE2"/>
    <w:rsid w:val="00534683"/>
    <w:rsid w:val="00535A3C"/>
    <w:rsid w:val="00540483"/>
    <w:rsid w:val="0055048E"/>
    <w:rsid w:val="0055282E"/>
    <w:rsid w:val="005530CE"/>
    <w:rsid w:val="005541FC"/>
    <w:rsid w:val="00554A64"/>
    <w:rsid w:val="00567074"/>
    <w:rsid w:val="00567C08"/>
    <w:rsid w:val="005715B8"/>
    <w:rsid w:val="0057275C"/>
    <w:rsid w:val="00572BF2"/>
    <w:rsid w:val="00573254"/>
    <w:rsid w:val="0057329A"/>
    <w:rsid w:val="00582A6D"/>
    <w:rsid w:val="00582C81"/>
    <w:rsid w:val="005830DE"/>
    <w:rsid w:val="005835EB"/>
    <w:rsid w:val="00583EF0"/>
    <w:rsid w:val="0058775F"/>
    <w:rsid w:val="00587E01"/>
    <w:rsid w:val="00591235"/>
    <w:rsid w:val="0059294F"/>
    <w:rsid w:val="005A033B"/>
    <w:rsid w:val="005A2C29"/>
    <w:rsid w:val="005A6077"/>
    <w:rsid w:val="005B296A"/>
    <w:rsid w:val="005B5372"/>
    <w:rsid w:val="005C0721"/>
    <w:rsid w:val="005C4F0B"/>
    <w:rsid w:val="005C59AD"/>
    <w:rsid w:val="005D0D1D"/>
    <w:rsid w:val="005D1684"/>
    <w:rsid w:val="005D26D7"/>
    <w:rsid w:val="005F19C6"/>
    <w:rsid w:val="00600DB5"/>
    <w:rsid w:val="006041B3"/>
    <w:rsid w:val="00604208"/>
    <w:rsid w:val="0060610E"/>
    <w:rsid w:val="00622765"/>
    <w:rsid w:val="006228AA"/>
    <w:rsid w:val="00627EBC"/>
    <w:rsid w:val="00631E0B"/>
    <w:rsid w:val="00635DB0"/>
    <w:rsid w:val="006405D2"/>
    <w:rsid w:val="006479EE"/>
    <w:rsid w:val="00654CA4"/>
    <w:rsid w:val="00655C1B"/>
    <w:rsid w:val="0066019A"/>
    <w:rsid w:val="00660E6C"/>
    <w:rsid w:val="006622CE"/>
    <w:rsid w:val="00664C2F"/>
    <w:rsid w:val="00665B5D"/>
    <w:rsid w:val="00665BC0"/>
    <w:rsid w:val="00666EAC"/>
    <w:rsid w:val="00667289"/>
    <w:rsid w:val="00672971"/>
    <w:rsid w:val="006734C7"/>
    <w:rsid w:val="00677383"/>
    <w:rsid w:val="00677721"/>
    <w:rsid w:val="00677DE7"/>
    <w:rsid w:val="00685272"/>
    <w:rsid w:val="006A15B6"/>
    <w:rsid w:val="006A1AE2"/>
    <w:rsid w:val="006A42CC"/>
    <w:rsid w:val="006A53CD"/>
    <w:rsid w:val="006A6196"/>
    <w:rsid w:val="006B08AB"/>
    <w:rsid w:val="006B1788"/>
    <w:rsid w:val="006B44C4"/>
    <w:rsid w:val="006C0BDF"/>
    <w:rsid w:val="006D0A7E"/>
    <w:rsid w:val="006D158F"/>
    <w:rsid w:val="006D4E75"/>
    <w:rsid w:val="006F42B7"/>
    <w:rsid w:val="006F4C3E"/>
    <w:rsid w:val="006F6349"/>
    <w:rsid w:val="006F6610"/>
    <w:rsid w:val="00701DA7"/>
    <w:rsid w:val="007103EA"/>
    <w:rsid w:val="0071447C"/>
    <w:rsid w:val="00714589"/>
    <w:rsid w:val="00714B72"/>
    <w:rsid w:val="00714BF8"/>
    <w:rsid w:val="00725760"/>
    <w:rsid w:val="007265B1"/>
    <w:rsid w:val="0073258A"/>
    <w:rsid w:val="007360BD"/>
    <w:rsid w:val="00740140"/>
    <w:rsid w:val="007415CA"/>
    <w:rsid w:val="00745D02"/>
    <w:rsid w:val="00762FA3"/>
    <w:rsid w:val="00771A07"/>
    <w:rsid w:val="00774AFF"/>
    <w:rsid w:val="00780801"/>
    <w:rsid w:val="007848BE"/>
    <w:rsid w:val="007854E7"/>
    <w:rsid w:val="00785C56"/>
    <w:rsid w:val="00786AC5"/>
    <w:rsid w:val="007876FB"/>
    <w:rsid w:val="00794E7C"/>
    <w:rsid w:val="00797F84"/>
    <w:rsid w:val="007A206D"/>
    <w:rsid w:val="007A4DA1"/>
    <w:rsid w:val="007A5D68"/>
    <w:rsid w:val="007B0B8F"/>
    <w:rsid w:val="007B0D49"/>
    <w:rsid w:val="007B4A1D"/>
    <w:rsid w:val="007C7B06"/>
    <w:rsid w:val="007D0206"/>
    <w:rsid w:val="007D0AB7"/>
    <w:rsid w:val="007D3883"/>
    <w:rsid w:val="007D3AD5"/>
    <w:rsid w:val="007E4C83"/>
    <w:rsid w:val="007E560D"/>
    <w:rsid w:val="007E6A2B"/>
    <w:rsid w:val="007E6C63"/>
    <w:rsid w:val="007E744E"/>
    <w:rsid w:val="007F32D6"/>
    <w:rsid w:val="007F4DD8"/>
    <w:rsid w:val="007F6743"/>
    <w:rsid w:val="00801287"/>
    <w:rsid w:val="00804A7A"/>
    <w:rsid w:val="00820C72"/>
    <w:rsid w:val="0082220A"/>
    <w:rsid w:val="00830EB8"/>
    <w:rsid w:val="00834497"/>
    <w:rsid w:val="00845E21"/>
    <w:rsid w:val="00850D03"/>
    <w:rsid w:val="00851EE3"/>
    <w:rsid w:val="00854E36"/>
    <w:rsid w:val="00862000"/>
    <w:rsid w:val="00862A4C"/>
    <w:rsid w:val="00866992"/>
    <w:rsid w:val="00870B4F"/>
    <w:rsid w:val="00874A04"/>
    <w:rsid w:val="0089172C"/>
    <w:rsid w:val="00892EFD"/>
    <w:rsid w:val="008976A2"/>
    <w:rsid w:val="008A4247"/>
    <w:rsid w:val="008A5600"/>
    <w:rsid w:val="008B2756"/>
    <w:rsid w:val="008B2AE5"/>
    <w:rsid w:val="008C302A"/>
    <w:rsid w:val="008D76BA"/>
    <w:rsid w:val="008E1396"/>
    <w:rsid w:val="008E3A89"/>
    <w:rsid w:val="008E3B58"/>
    <w:rsid w:val="008F1082"/>
    <w:rsid w:val="008F4908"/>
    <w:rsid w:val="008F65D9"/>
    <w:rsid w:val="008F6E2E"/>
    <w:rsid w:val="00911DD5"/>
    <w:rsid w:val="00912E69"/>
    <w:rsid w:val="00916965"/>
    <w:rsid w:val="00917E73"/>
    <w:rsid w:val="00921D21"/>
    <w:rsid w:val="009253B9"/>
    <w:rsid w:val="009277CF"/>
    <w:rsid w:val="00937145"/>
    <w:rsid w:val="009378CC"/>
    <w:rsid w:val="0094156E"/>
    <w:rsid w:val="00941FF9"/>
    <w:rsid w:val="00942516"/>
    <w:rsid w:val="009462DC"/>
    <w:rsid w:val="00950888"/>
    <w:rsid w:val="00956107"/>
    <w:rsid w:val="00957257"/>
    <w:rsid w:val="009653AE"/>
    <w:rsid w:val="009720A6"/>
    <w:rsid w:val="00972DEA"/>
    <w:rsid w:val="009741E5"/>
    <w:rsid w:val="009747E3"/>
    <w:rsid w:val="00976F95"/>
    <w:rsid w:val="009819D1"/>
    <w:rsid w:val="00981CEA"/>
    <w:rsid w:val="00982FFB"/>
    <w:rsid w:val="00983477"/>
    <w:rsid w:val="009877EA"/>
    <w:rsid w:val="00992DC6"/>
    <w:rsid w:val="00993829"/>
    <w:rsid w:val="009961A4"/>
    <w:rsid w:val="009A16A8"/>
    <w:rsid w:val="009A6207"/>
    <w:rsid w:val="009B1EF4"/>
    <w:rsid w:val="009B5150"/>
    <w:rsid w:val="009C2191"/>
    <w:rsid w:val="009C2522"/>
    <w:rsid w:val="009C2746"/>
    <w:rsid w:val="009C634E"/>
    <w:rsid w:val="009D4AB8"/>
    <w:rsid w:val="009D52CB"/>
    <w:rsid w:val="009D6714"/>
    <w:rsid w:val="009D68E4"/>
    <w:rsid w:val="009D7AAC"/>
    <w:rsid w:val="009E4160"/>
    <w:rsid w:val="009F03CA"/>
    <w:rsid w:val="00A02FAC"/>
    <w:rsid w:val="00A058A5"/>
    <w:rsid w:val="00A104AC"/>
    <w:rsid w:val="00A162DE"/>
    <w:rsid w:val="00A16C62"/>
    <w:rsid w:val="00A23298"/>
    <w:rsid w:val="00A24988"/>
    <w:rsid w:val="00A26CDF"/>
    <w:rsid w:val="00A30D04"/>
    <w:rsid w:val="00A3127D"/>
    <w:rsid w:val="00A3164F"/>
    <w:rsid w:val="00A325BC"/>
    <w:rsid w:val="00A34D25"/>
    <w:rsid w:val="00A360BA"/>
    <w:rsid w:val="00A44C6B"/>
    <w:rsid w:val="00A53AFA"/>
    <w:rsid w:val="00A563C8"/>
    <w:rsid w:val="00A634FC"/>
    <w:rsid w:val="00A63782"/>
    <w:rsid w:val="00A651CB"/>
    <w:rsid w:val="00A66111"/>
    <w:rsid w:val="00A66A81"/>
    <w:rsid w:val="00A74B40"/>
    <w:rsid w:val="00A82B1B"/>
    <w:rsid w:val="00A82D82"/>
    <w:rsid w:val="00A83313"/>
    <w:rsid w:val="00A85031"/>
    <w:rsid w:val="00A86BAE"/>
    <w:rsid w:val="00A945F9"/>
    <w:rsid w:val="00A95ED7"/>
    <w:rsid w:val="00AA582D"/>
    <w:rsid w:val="00AA6687"/>
    <w:rsid w:val="00AA6AE1"/>
    <w:rsid w:val="00AA72AD"/>
    <w:rsid w:val="00AB16A9"/>
    <w:rsid w:val="00AC4593"/>
    <w:rsid w:val="00AC5EF5"/>
    <w:rsid w:val="00AC66A2"/>
    <w:rsid w:val="00AC6D86"/>
    <w:rsid w:val="00AD014B"/>
    <w:rsid w:val="00AD6597"/>
    <w:rsid w:val="00AE11BB"/>
    <w:rsid w:val="00AE53DB"/>
    <w:rsid w:val="00AE5E48"/>
    <w:rsid w:val="00AE7B89"/>
    <w:rsid w:val="00AF305D"/>
    <w:rsid w:val="00AF4CD0"/>
    <w:rsid w:val="00AF5A81"/>
    <w:rsid w:val="00AF7E8A"/>
    <w:rsid w:val="00B075BC"/>
    <w:rsid w:val="00B102C1"/>
    <w:rsid w:val="00B1057C"/>
    <w:rsid w:val="00B1201C"/>
    <w:rsid w:val="00B1743F"/>
    <w:rsid w:val="00B203A6"/>
    <w:rsid w:val="00B226D5"/>
    <w:rsid w:val="00B2313C"/>
    <w:rsid w:val="00B25442"/>
    <w:rsid w:val="00B263F4"/>
    <w:rsid w:val="00B3060E"/>
    <w:rsid w:val="00B30A59"/>
    <w:rsid w:val="00B34887"/>
    <w:rsid w:val="00B34C02"/>
    <w:rsid w:val="00B403C1"/>
    <w:rsid w:val="00B618D8"/>
    <w:rsid w:val="00B814D5"/>
    <w:rsid w:val="00B81BA4"/>
    <w:rsid w:val="00B8348C"/>
    <w:rsid w:val="00B85119"/>
    <w:rsid w:val="00B85472"/>
    <w:rsid w:val="00B857AB"/>
    <w:rsid w:val="00B85B3D"/>
    <w:rsid w:val="00B87CBE"/>
    <w:rsid w:val="00B93EA4"/>
    <w:rsid w:val="00BA1583"/>
    <w:rsid w:val="00BB3F4E"/>
    <w:rsid w:val="00BB4497"/>
    <w:rsid w:val="00BC044E"/>
    <w:rsid w:val="00BC42FB"/>
    <w:rsid w:val="00BC5D34"/>
    <w:rsid w:val="00BC75AD"/>
    <w:rsid w:val="00BD0856"/>
    <w:rsid w:val="00BD7CF8"/>
    <w:rsid w:val="00BE1BCD"/>
    <w:rsid w:val="00BE6FC8"/>
    <w:rsid w:val="00BF1952"/>
    <w:rsid w:val="00BF58C6"/>
    <w:rsid w:val="00BF73F0"/>
    <w:rsid w:val="00C0069A"/>
    <w:rsid w:val="00C010A9"/>
    <w:rsid w:val="00C06182"/>
    <w:rsid w:val="00C0693A"/>
    <w:rsid w:val="00C10829"/>
    <w:rsid w:val="00C11CE5"/>
    <w:rsid w:val="00C12C5D"/>
    <w:rsid w:val="00C1538E"/>
    <w:rsid w:val="00C170C0"/>
    <w:rsid w:val="00C26475"/>
    <w:rsid w:val="00C333D3"/>
    <w:rsid w:val="00C33EDA"/>
    <w:rsid w:val="00C42BE8"/>
    <w:rsid w:val="00C4415A"/>
    <w:rsid w:val="00C54D1A"/>
    <w:rsid w:val="00C6219D"/>
    <w:rsid w:val="00C63BF1"/>
    <w:rsid w:val="00C63F0E"/>
    <w:rsid w:val="00C701A9"/>
    <w:rsid w:val="00C7514B"/>
    <w:rsid w:val="00C75333"/>
    <w:rsid w:val="00C76D9D"/>
    <w:rsid w:val="00C8058A"/>
    <w:rsid w:val="00C80DAB"/>
    <w:rsid w:val="00C86445"/>
    <w:rsid w:val="00C86CBC"/>
    <w:rsid w:val="00C87933"/>
    <w:rsid w:val="00C92ED3"/>
    <w:rsid w:val="00CA40BA"/>
    <w:rsid w:val="00CA5451"/>
    <w:rsid w:val="00CB51D3"/>
    <w:rsid w:val="00CC43D2"/>
    <w:rsid w:val="00CC4806"/>
    <w:rsid w:val="00CC55B3"/>
    <w:rsid w:val="00CC5BBE"/>
    <w:rsid w:val="00CD193D"/>
    <w:rsid w:val="00CD5E2F"/>
    <w:rsid w:val="00CE02C7"/>
    <w:rsid w:val="00CE1A39"/>
    <w:rsid w:val="00CE24B7"/>
    <w:rsid w:val="00CE43C8"/>
    <w:rsid w:val="00CE5200"/>
    <w:rsid w:val="00CE77C5"/>
    <w:rsid w:val="00CF6A76"/>
    <w:rsid w:val="00D018E7"/>
    <w:rsid w:val="00D03C13"/>
    <w:rsid w:val="00D17D3C"/>
    <w:rsid w:val="00D21997"/>
    <w:rsid w:val="00D21D1E"/>
    <w:rsid w:val="00D26BAD"/>
    <w:rsid w:val="00D26E43"/>
    <w:rsid w:val="00D27CA8"/>
    <w:rsid w:val="00D32C49"/>
    <w:rsid w:val="00D34DA1"/>
    <w:rsid w:val="00D41F02"/>
    <w:rsid w:val="00D51904"/>
    <w:rsid w:val="00D544A5"/>
    <w:rsid w:val="00D60EBE"/>
    <w:rsid w:val="00D617D5"/>
    <w:rsid w:val="00D65F16"/>
    <w:rsid w:val="00D67B6C"/>
    <w:rsid w:val="00D713FE"/>
    <w:rsid w:val="00D74F5B"/>
    <w:rsid w:val="00D83A46"/>
    <w:rsid w:val="00D84089"/>
    <w:rsid w:val="00D852F2"/>
    <w:rsid w:val="00D8583D"/>
    <w:rsid w:val="00D9040D"/>
    <w:rsid w:val="00D91802"/>
    <w:rsid w:val="00D928E2"/>
    <w:rsid w:val="00D95727"/>
    <w:rsid w:val="00D97083"/>
    <w:rsid w:val="00DA48ED"/>
    <w:rsid w:val="00DA5F2B"/>
    <w:rsid w:val="00DB47EE"/>
    <w:rsid w:val="00DC07A3"/>
    <w:rsid w:val="00DC0EE4"/>
    <w:rsid w:val="00DC2D7F"/>
    <w:rsid w:val="00DC7843"/>
    <w:rsid w:val="00DE2F3F"/>
    <w:rsid w:val="00DE5956"/>
    <w:rsid w:val="00DE6214"/>
    <w:rsid w:val="00DE778A"/>
    <w:rsid w:val="00DF0268"/>
    <w:rsid w:val="00DF3C49"/>
    <w:rsid w:val="00DF5B81"/>
    <w:rsid w:val="00E02084"/>
    <w:rsid w:val="00E03042"/>
    <w:rsid w:val="00E030DF"/>
    <w:rsid w:val="00E16616"/>
    <w:rsid w:val="00E32536"/>
    <w:rsid w:val="00E3297F"/>
    <w:rsid w:val="00E34D52"/>
    <w:rsid w:val="00E41B1E"/>
    <w:rsid w:val="00E46C25"/>
    <w:rsid w:val="00E5005F"/>
    <w:rsid w:val="00E50492"/>
    <w:rsid w:val="00E565F3"/>
    <w:rsid w:val="00E56C1E"/>
    <w:rsid w:val="00E60220"/>
    <w:rsid w:val="00E60F0C"/>
    <w:rsid w:val="00E62036"/>
    <w:rsid w:val="00E658F0"/>
    <w:rsid w:val="00E70407"/>
    <w:rsid w:val="00E75A09"/>
    <w:rsid w:val="00E8000A"/>
    <w:rsid w:val="00E84440"/>
    <w:rsid w:val="00E9353A"/>
    <w:rsid w:val="00E963DA"/>
    <w:rsid w:val="00E974BB"/>
    <w:rsid w:val="00E97891"/>
    <w:rsid w:val="00EA15B3"/>
    <w:rsid w:val="00EA46F3"/>
    <w:rsid w:val="00EB3DAC"/>
    <w:rsid w:val="00EC0B64"/>
    <w:rsid w:val="00EC192F"/>
    <w:rsid w:val="00EC56E9"/>
    <w:rsid w:val="00ED1B2C"/>
    <w:rsid w:val="00ED78D1"/>
    <w:rsid w:val="00EE199C"/>
    <w:rsid w:val="00EE4AFF"/>
    <w:rsid w:val="00EF19F8"/>
    <w:rsid w:val="00EF2E01"/>
    <w:rsid w:val="00EF2F9C"/>
    <w:rsid w:val="00EF346F"/>
    <w:rsid w:val="00EF4D88"/>
    <w:rsid w:val="00F05F7E"/>
    <w:rsid w:val="00F14166"/>
    <w:rsid w:val="00F211A7"/>
    <w:rsid w:val="00F2183D"/>
    <w:rsid w:val="00F51229"/>
    <w:rsid w:val="00F5200B"/>
    <w:rsid w:val="00F5494F"/>
    <w:rsid w:val="00F60167"/>
    <w:rsid w:val="00F60A2B"/>
    <w:rsid w:val="00F61D8F"/>
    <w:rsid w:val="00F63B22"/>
    <w:rsid w:val="00F7069B"/>
    <w:rsid w:val="00F71F4B"/>
    <w:rsid w:val="00F72749"/>
    <w:rsid w:val="00F72DDD"/>
    <w:rsid w:val="00F744DC"/>
    <w:rsid w:val="00F77CF7"/>
    <w:rsid w:val="00F82380"/>
    <w:rsid w:val="00F94824"/>
    <w:rsid w:val="00F950E6"/>
    <w:rsid w:val="00F96AB0"/>
    <w:rsid w:val="00FA0042"/>
    <w:rsid w:val="00FA1E18"/>
    <w:rsid w:val="00FA341F"/>
    <w:rsid w:val="00FB0020"/>
    <w:rsid w:val="00FB0581"/>
    <w:rsid w:val="00FB1C50"/>
    <w:rsid w:val="00FB2DA8"/>
    <w:rsid w:val="00FB46B5"/>
    <w:rsid w:val="00FB4F56"/>
    <w:rsid w:val="00FC1812"/>
    <w:rsid w:val="00FC6BED"/>
    <w:rsid w:val="00FD000D"/>
    <w:rsid w:val="00FD350B"/>
    <w:rsid w:val="00FD41C2"/>
    <w:rsid w:val="00FD4C2A"/>
    <w:rsid w:val="00FD5280"/>
    <w:rsid w:val="00FD60EA"/>
    <w:rsid w:val="00FD6226"/>
    <w:rsid w:val="00FE009D"/>
    <w:rsid w:val="00FE0EBD"/>
    <w:rsid w:val="00FE2FAD"/>
    <w:rsid w:val="00FE38C8"/>
    <w:rsid w:val="00FF18A0"/>
    <w:rsid w:val="00FF4F89"/>
    <w:rsid w:val="00FF78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BC42FB"/>
    <w:pPr>
      <w:spacing w:after="0" w:line="240" w:lineRule="auto"/>
    </w:pPr>
    <w:rPr>
      <w:rFonts w:ascii="Times New Roman" w:eastAsia="Times New Roman" w:hAnsi="Times New Roman" w:cs="Times New Roman"/>
      <w:sz w:val="28"/>
      <w:szCs w:val="20"/>
    </w:rPr>
  </w:style>
  <w:style w:type="paragraph" w:styleId="Heading1">
    <w:name w:val="heading 1"/>
    <w:basedOn w:val="Normal"/>
    <w:next w:val="Normal"/>
    <w:link w:val="Heading1Char"/>
    <w:qFormat/>
    <w:rsid w:val="000F4B84"/>
    <w:pPr>
      <w:keepNext/>
      <w:spacing w:before="360" w:after="120"/>
      <w:outlineLvl w:val="0"/>
    </w:pPr>
    <w:rPr>
      <w:rFonts w:ascii="Times New Roman Bold" w:hAnsi="Times New Roman Bold" w:cs="Arial"/>
      <w:b/>
      <w:bCs/>
      <w:color w:val="000000"/>
      <w:kern w:val="32"/>
      <w:szCs w:val="24"/>
    </w:rPr>
  </w:style>
  <w:style w:type="paragraph" w:styleId="Heading2">
    <w:name w:val="heading 2"/>
    <w:basedOn w:val="Heading1"/>
    <w:next w:val="Normal"/>
    <w:link w:val="Heading2Char"/>
    <w:qFormat/>
    <w:rsid w:val="00332747"/>
    <w:pPr>
      <w:keepNext w:val="0"/>
      <w:spacing w:before="0"/>
      <w:outlineLvl w:val="1"/>
    </w:pPr>
    <w:rPr>
      <w:rFonts w:ascii="Times New Roman" w:hAnsi="Times New Roman" w:cs="Times New Roman"/>
      <w:sz w:val="26"/>
    </w:rPr>
  </w:style>
  <w:style w:type="paragraph" w:styleId="Heading3">
    <w:name w:val="heading 3"/>
    <w:basedOn w:val="Normal"/>
    <w:next w:val="Normal"/>
    <w:link w:val="Heading3Char"/>
    <w:qFormat/>
    <w:rsid w:val="00BC42FB"/>
    <w:pPr>
      <w:keepNext/>
      <w:numPr>
        <w:ilvl w:val="2"/>
        <w:numId w:val="1"/>
      </w:numPr>
      <w:spacing w:before="240" w:after="120"/>
      <w:outlineLvl w:val="2"/>
    </w:pPr>
    <w:rPr>
      <w:rFonts w:cs="Arial"/>
      <w:b/>
      <w:bCs/>
      <w:sz w:val="26"/>
      <w:szCs w:val="26"/>
    </w:rPr>
  </w:style>
  <w:style w:type="paragraph" w:styleId="Heading4">
    <w:name w:val="heading 4"/>
    <w:basedOn w:val="Normal"/>
    <w:next w:val="Normal"/>
    <w:link w:val="Heading4Char"/>
    <w:qFormat/>
    <w:rsid w:val="00BC42FB"/>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BC42FB"/>
    <w:pPr>
      <w:numPr>
        <w:ilvl w:val="4"/>
        <w:numId w:val="1"/>
      </w:numPr>
      <w:spacing w:before="240" w:after="60"/>
      <w:outlineLvl w:val="4"/>
    </w:pPr>
    <w:rPr>
      <w:b/>
      <w:bCs/>
      <w:iCs/>
      <w:sz w:val="26"/>
      <w:szCs w:val="26"/>
    </w:rPr>
  </w:style>
  <w:style w:type="paragraph" w:styleId="Heading6">
    <w:name w:val="heading 6"/>
    <w:basedOn w:val="Normal"/>
    <w:next w:val="Normal"/>
    <w:link w:val="Heading6Char"/>
    <w:qFormat/>
    <w:rsid w:val="00BC42FB"/>
    <w:pPr>
      <w:numPr>
        <w:ilvl w:val="5"/>
        <w:numId w:val="1"/>
      </w:numPr>
      <w:spacing w:before="240" w:after="60"/>
      <w:outlineLvl w:val="5"/>
    </w:pPr>
    <w:rPr>
      <w:b/>
      <w:bCs/>
      <w:szCs w:val="22"/>
    </w:rPr>
  </w:style>
  <w:style w:type="paragraph" w:styleId="Heading7">
    <w:name w:val="heading 7"/>
    <w:basedOn w:val="Normal"/>
    <w:next w:val="Normal"/>
    <w:link w:val="Heading7Char"/>
    <w:qFormat/>
    <w:rsid w:val="00BC42FB"/>
    <w:pPr>
      <w:numPr>
        <w:ilvl w:val="6"/>
        <w:numId w:val="1"/>
      </w:numPr>
      <w:spacing w:before="240" w:after="60"/>
      <w:outlineLvl w:val="6"/>
    </w:pPr>
    <w:rPr>
      <w:szCs w:val="24"/>
    </w:rPr>
  </w:style>
  <w:style w:type="paragraph" w:styleId="Heading8">
    <w:name w:val="heading 8"/>
    <w:basedOn w:val="Normal"/>
    <w:next w:val="Normal"/>
    <w:link w:val="Heading8Char"/>
    <w:qFormat/>
    <w:rsid w:val="00BC42FB"/>
    <w:pPr>
      <w:numPr>
        <w:ilvl w:val="7"/>
        <w:numId w:val="1"/>
      </w:numPr>
      <w:spacing w:before="240" w:after="60"/>
      <w:outlineLvl w:val="7"/>
    </w:pPr>
    <w:rPr>
      <w:iCs/>
      <w:szCs w:val="24"/>
    </w:rPr>
  </w:style>
  <w:style w:type="paragraph" w:styleId="Heading9">
    <w:name w:val="heading 9"/>
    <w:basedOn w:val="Normal"/>
    <w:next w:val="Normal"/>
    <w:link w:val="Heading9Char"/>
    <w:qFormat/>
    <w:rsid w:val="00BC42F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B84"/>
    <w:rPr>
      <w:rFonts w:ascii="Times New Roman Bold" w:eastAsia="Times New Roman" w:hAnsi="Times New Roman Bold" w:cs="Arial"/>
      <w:b/>
      <w:bCs/>
      <w:color w:val="000000"/>
      <w:kern w:val="32"/>
      <w:sz w:val="28"/>
      <w:szCs w:val="24"/>
    </w:rPr>
  </w:style>
  <w:style w:type="character" w:customStyle="1" w:styleId="Heading2Char">
    <w:name w:val="Heading 2 Char"/>
    <w:basedOn w:val="DefaultParagraphFont"/>
    <w:link w:val="Heading2"/>
    <w:rsid w:val="00332747"/>
    <w:rPr>
      <w:rFonts w:ascii="Times New Roman" w:eastAsia="Times New Roman" w:hAnsi="Times New Roman" w:cs="Times New Roman"/>
      <w:b/>
      <w:bCs/>
      <w:color w:val="000000"/>
      <w:kern w:val="32"/>
      <w:sz w:val="26"/>
      <w:szCs w:val="24"/>
    </w:rPr>
  </w:style>
  <w:style w:type="character" w:customStyle="1" w:styleId="Heading3Char">
    <w:name w:val="Heading 3 Char"/>
    <w:basedOn w:val="DefaultParagraphFont"/>
    <w:link w:val="Heading3"/>
    <w:rsid w:val="00BC42FB"/>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BC42F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BC42FB"/>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rsid w:val="00BC42FB"/>
    <w:rPr>
      <w:rFonts w:ascii="Times New Roman" w:eastAsia="Times New Roman" w:hAnsi="Times New Roman" w:cs="Times New Roman"/>
      <w:b/>
      <w:bCs/>
      <w:sz w:val="28"/>
    </w:rPr>
  </w:style>
  <w:style w:type="character" w:customStyle="1" w:styleId="Heading7Char">
    <w:name w:val="Heading 7 Char"/>
    <w:basedOn w:val="DefaultParagraphFont"/>
    <w:link w:val="Heading7"/>
    <w:rsid w:val="00BC42FB"/>
    <w:rPr>
      <w:rFonts w:ascii="Times New Roman" w:eastAsia="Times New Roman" w:hAnsi="Times New Roman" w:cs="Times New Roman"/>
      <w:sz w:val="28"/>
      <w:szCs w:val="24"/>
    </w:rPr>
  </w:style>
  <w:style w:type="character" w:customStyle="1" w:styleId="Heading8Char">
    <w:name w:val="Heading 8 Char"/>
    <w:basedOn w:val="DefaultParagraphFont"/>
    <w:link w:val="Heading8"/>
    <w:rsid w:val="00BC42FB"/>
    <w:rPr>
      <w:rFonts w:ascii="Times New Roman" w:eastAsia="Times New Roman" w:hAnsi="Times New Roman" w:cs="Times New Roman"/>
      <w:iCs/>
      <w:sz w:val="28"/>
      <w:szCs w:val="24"/>
    </w:rPr>
  </w:style>
  <w:style w:type="character" w:customStyle="1" w:styleId="Heading9Char">
    <w:name w:val="Heading 9 Char"/>
    <w:basedOn w:val="DefaultParagraphFont"/>
    <w:link w:val="Heading9"/>
    <w:rsid w:val="00BC42FB"/>
    <w:rPr>
      <w:rFonts w:ascii="Times New Roman" w:eastAsia="Times New Roman" w:hAnsi="Times New Roman" w:cs="Arial"/>
      <w:sz w:val="28"/>
    </w:rPr>
  </w:style>
  <w:style w:type="paragraph" w:styleId="Header">
    <w:name w:val="header"/>
    <w:basedOn w:val="Normal"/>
    <w:link w:val="HeaderChar"/>
    <w:rsid w:val="00BC42FB"/>
    <w:pPr>
      <w:tabs>
        <w:tab w:val="center" w:pos="4536"/>
        <w:tab w:val="right" w:pos="9072"/>
      </w:tabs>
    </w:pPr>
  </w:style>
  <w:style w:type="character" w:customStyle="1" w:styleId="HeaderChar">
    <w:name w:val="Header Char"/>
    <w:basedOn w:val="DefaultParagraphFont"/>
    <w:link w:val="Header"/>
    <w:rsid w:val="00BC42FB"/>
    <w:rPr>
      <w:rFonts w:ascii="Times New Roman" w:eastAsia="Times New Roman" w:hAnsi="Times New Roman" w:cs="Times New Roman"/>
      <w:sz w:val="28"/>
      <w:szCs w:val="20"/>
      <w:lang w:val="de-DE"/>
    </w:rPr>
  </w:style>
  <w:style w:type="character" w:styleId="PageNumber">
    <w:name w:val="page number"/>
    <w:basedOn w:val="DefaultParagraphFont"/>
    <w:rsid w:val="00BC42FB"/>
  </w:style>
  <w:style w:type="table" w:styleId="TableGrid">
    <w:name w:val="Table Grid"/>
    <w:basedOn w:val="TableNormal"/>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link w:val="TOC1Char"/>
    <w:autoRedefine/>
    <w:uiPriority w:val="39"/>
    <w:qFormat/>
    <w:rsid w:val="00834497"/>
    <w:pPr>
      <w:tabs>
        <w:tab w:val="left" w:pos="360"/>
        <w:tab w:val="left" w:pos="720"/>
        <w:tab w:val="right" w:leader="dot" w:pos="9800"/>
      </w:tabs>
      <w:spacing w:before="120" w:after="120"/>
    </w:pPr>
    <w:rPr>
      <w:rFonts w:ascii="Times New Roman Bold" w:hAnsi="Times New Roman Bold"/>
      <w:bCs/>
      <w:noProof/>
      <w:sz w:val="20"/>
    </w:rPr>
  </w:style>
  <w:style w:type="paragraph" w:styleId="TOC2">
    <w:name w:val="toc 2"/>
    <w:basedOn w:val="Normal"/>
    <w:next w:val="Normal"/>
    <w:autoRedefine/>
    <w:uiPriority w:val="39"/>
    <w:qFormat/>
    <w:rsid w:val="00912E69"/>
    <w:pPr>
      <w:tabs>
        <w:tab w:val="left" w:pos="1120"/>
        <w:tab w:val="right" w:leader="dot" w:pos="9810"/>
      </w:tabs>
      <w:spacing w:before="120"/>
      <w:ind w:left="540"/>
    </w:pPr>
    <w:rPr>
      <w:rFonts w:ascii="Calibri" w:hAnsi="Calibri"/>
      <w:i/>
      <w:iCs/>
      <w:sz w:val="20"/>
    </w:rPr>
  </w:style>
  <w:style w:type="paragraph" w:styleId="TOC3">
    <w:name w:val="toc 3"/>
    <w:basedOn w:val="Normal"/>
    <w:next w:val="Normal"/>
    <w:autoRedefine/>
    <w:uiPriority w:val="39"/>
    <w:semiHidden/>
    <w:qFormat/>
    <w:rsid w:val="00BC42FB"/>
    <w:pPr>
      <w:ind w:left="560"/>
    </w:pPr>
    <w:rPr>
      <w:rFonts w:ascii="Calibri" w:hAnsi="Calibri"/>
      <w:sz w:val="20"/>
    </w:rPr>
  </w:style>
  <w:style w:type="character" w:styleId="Hyperlink">
    <w:name w:val="Hyperlink"/>
    <w:uiPriority w:val="99"/>
    <w:rsid w:val="00BC42FB"/>
    <w:rPr>
      <w:color w:val="0000FF"/>
      <w:u w:val="single"/>
    </w:rPr>
  </w:style>
  <w:style w:type="paragraph" w:styleId="Footer">
    <w:name w:val="footer"/>
    <w:basedOn w:val="Normal"/>
    <w:link w:val="FooterChar"/>
    <w:rsid w:val="00BC42FB"/>
    <w:pPr>
      <w:tabs>
        <w:tab w:val="center" w:pos="4536"/>
        <w:tab w:val="right" w:pos="9072"/>
      </w:tabs>
    </w:pPr>
    <w:rPr>
      <w:lang w:eastAsia="x-none"/>
    </w:rPr>
  </w:style>
  <w:style w:type="character" w:customStyle="1" w:styleId="FooterChar">
    <w:name w:val="Footer Char"/>
    <w:basedOn w:val="DefaultParagraphFont"/>
    <w:link w:val="Footer"/>
    <w:rsid w:val="00BC42FB"/>
    <w:rPr>
      <w:rFonts w:ascii="Times New Roman" w:eastAsia="Times New Roman" w:hAnsi="Times New Roman" w:cs="Times New Roman"/>
      <w:sz w:val="28"/>
      <w:szCs w:val="20"/>
      <w:lang w:val="de-DE" w:eastAsia="x-none"/>
    </w:rPr>
  </w:style>
  <w:style w:type="paragraph" w:styleId="BalloonText">
    <w:name w:val="Balloon Text"/>
    <w:basedOn w:val="Normal"/>
    <w:link w:val="BalloonTextChar"/>
    <w:semiHidden/>
    <w:rsid w:val="00BC42FB"/>
    <w:rPr>
      <w:rFonts w:ascii="Tahoma" w:hAnsi="Tahoma" w:cs="Tahoma"/>
      <w:sz w:val="16"/>
      <w:szCs w:val="16"/>
    </w:rPr>
  </w:style>
  <w:style w:type="character" w:customStyle="1" w:styleId="BalloonTextChar">
    <w:name w:val="Balloon Text Char"/>
    <w:basedOn w:val="DefaultParagraphFont"/>
    <w:link w:val="BalloonText"/>
    <w:semiHidden/>
    <w:rsid w:val="00BC42FB"/>
    <w:rPr>
      <w:rFonts w:ascii="Tahoma" w:eastAsia="Times New Roman" w:hAnsi="Tahoma" w:cs="Tahoma"/>
      <w:sz w:val="16"/>
      <w:szCs w:val="16"/>
      <w:lang w:val="de-DE"/>
    </w:rPr>
  </w:style>
  <w:style w:type="character" w:styleId="CommentReference">
    <w:name w:val="annotation reference"/>
    <w:semiHidden/>
    <w:rsid w:val="00BC42FB"/>
    <w:rPr>
      <w:sz w:val="16"/>
      <w:szCs w:val="16"/>
    </w:rPr>
  </w:style>
  <w:style w:type="paragraph" w:styleId="CommentText">
    <w:name w:val="annotation text"/>
    <w:basedOn w:val="Normal"/>
    <w:link w:val="CommentTextChar"/>
    <w:semiHidden/>
    <w:rsid w:val="00BC42FB"/>
    <w:rPr>
      <w:sz w:val="20"/>
    </w:rPr>
  </w:style>
  <w:style w:type="character" w:customStyle="1" w:styleId="CommentTextChar">
    <w:name w:val="Comment Text Char"/>
    <w:basedOn w:val="DefaultParagraphFont"/>
    <w:link w:val="CommentText"/>
    <w:semiHidden/>
    <w:rsid w:val="00BC42FB"/>
    <w:rPr>
      <w:rFonts w:ascii="Times New Roman" w:eastAsia="Times New Roman" w:hAnsi="Times New Roman" w:cs="Times New Roman"/>
      <w:sz w:val="20"/>
      <w:szCs w:val="20"/>
      <w:lang w:val="de-DE"/>
    </w:rPr>
  </w:style>
  <w:style w:type="paragraph" w:styleId="CommentSubject">
    <w:name w:val="annotation subject"/>
    <w:basedOn w:val="CommentText"/>
    <w:next w:val="CommentText"/>
    <w:link w:val="CommentSubjectChar"/>
    <w:semiHidden/>
    <w:rsid w:val="00BC42FB"/>
    <w:rPr>
      <w:b/>
      <w:bCs/>
    </w:rPr>
  </w:style>
  <w:style w:type="character" w:customStyle="1" w:styleId="CommentSubjectChar">
    <w:name w:val="Comment Subject Char"/>
    <w:basedOn w:val="CommentTextChar"/>
    <w:link w:val="CommentSubject"/>
    <w:semiHidden/>
    <w:rsid w:val="00BC42FB"/>
    <w:rPr>
      <w:rFonts w:ascii="Times New Roman" w:eastAsia="Times New Roman" w:hAnsi="Times New Roman" w:cs="Times New Roman"/>
      <w:b/>
      <w:bCs/>
      <w:sz w:val="20"/>
      <w:szCs w:val="20"/>
      <w:lang w:val="de-DE"/>
    </w:rPr>
  </w:style>
  <w:style w:type="paragraph" w:styleId="TOCHeading">
    <w:name w:val="TOC Heading"/>
    <w:basedOn w:val="Heading1"/>
    <w:next w:val="Normal"/>
    <w:uiPriority w:val="39"/>
    <w:unhideWhenUsed/>
    <w:qFormat/>
    <w:rsid w:val="00BC42FB"/>
    <w:pPr>
      <w:keepLines/>
      <w:spacing w:before="480" w:line="276" w:lineRule="auto"/>
      <w:outlineLvl w:val="9"/>
    </w:pPr>
    <w:rPr>
      <w:rFonts w:ascii="Cambria" w:eastAsia="MS Gothic" w:hAnsi="Cambria" w:cs="Times New Roman"/>
      <w:caps/>
      <w:color w:val="365F91"/>
      <w:kern w:val="0"/>
      <w:szCs w:val="28"/>
      <w:lang w:eastAsia="ja-JP"/>
    </w:rPr>
  </w:style>
  <w:style w:type="paragraph" w:customStyle="1" w:styleId="Default">
    <w:name w:val="Default"/>
    <w:rsid w:val="00BC42F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uiPriority w:val="99"/>
    <w:semiHidden/>
    <w:unhideWhenUsed/>
    <w:rsid w:val="00BC42FB"/>
    <w:rPr>
      <w:color w:val="800080"/>
      <w:u w:val="single"/>
    </w:rPr>
  </w:style>
  <w:style w:type="character" w:customStyle="1" w:styleId="bold5">
    <w:name w:val="bold5"/>
    <w:rsid w:val="00BC42FB"/>
    <w:rPr>
      <w:b/>
      <w:bCs/>
      <w:i w:val="0"/>
      <w:iCs w:val="0"/>
    </w:rPr>
  </w:style>
  <w:style w:type="paragraph" w:styleId="NoSpacing">
    <w:name w:val="No Spacing"/>
    <w:uiPriority w:val="1"/>
    <w:qFormat/>
    <w:rsid w:val="00BC42FB"/>
    <w:pPr>
      <w:spacing w:after="0" w:line="240" w:lineRule="auto"/>
    </w:pPr>
    <w:rPr>
      <w:rFonts w:ascii="Arial" w:eastAsia="Times New Roman" w:hAnsi="Arial" w:cs="Times New Roman"/>
      <w:sz w:val="24"/>
      <w:szCs w:val="20"/>
      <w:lang w:val="de-DE"/>
    </w:rPr>
  </w:style>
  <w:style w:type="paragraph" w:customStyle="1" w:styleId="Normal2">
    <w:name w:val="Normal2"/>
    <w:basedOn w:val="Normal"/>
    <w:next w:val="Normal"/>
    <w:qFormat/>
    <w:rsid w:val="000F4B84"/>
    <w:rPr>
      <w:sz w:val="24"/>
      <w:szCs w:val="24"/>
    </w:rPr>
  </w:style>
  <w:style w:type="character" w:styleId="IntenseEmphasis">
    <w:name w:val="Intense Emphasis"/>
    <w:uiPriority w:val="21"/>
    <w:qFormat/>
    <w:rsid w:val="00BC42FB"/>
    <w:rPr>
      <w:b/>
      <w:bCs/>
      <w:i/>
      <w:iCs/>
      <w:color w:val="4F81BD"/>
    </w:rPr>
  </w:style>
  <w:style w:type="paragraph" w:styleId="Revision">
    <w:name w:val="Revision"/>
    <w:hidden/>
    <w:uiPriority w:val="99"/>
    <w:semiHidden/>
    <w:rsid w:val="00BC42FB"/>
    <w:pPr>
      <w:spacing w:after="0" w:line="240" w:lineRule="auto"/>
    </w:pPr>
    <w:rPr>
      <w:rFonts w:ascii="Times New Roman" w:eastAsia="Times New Roman" w:hAnsi="Times New Roman" w:cs="Times New Roman"/>
      <w:sz w:val="28"/>
      <w:szCs w:val="20"/>
      <w:lang w:val="de-DE"/>
    </w:rPr>
  </w:style>
  <w:style w:type="table" w:customStyle="1" w:styleId="TableGrid1">
    <w:name w:val="Table Grid1"/>
    <w:basedOn w:val="TableNormal"/>
    <w:next w:val="TableGrid"/>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Table">
    <w:name w:val="_Text Table"/>
    <w:basedOn w:val="Normal"/>
    <w:link w:val="TextTableChar"/>
    <w:rsid w:val="00BC42FB"/>
    <w:pPr>
      <w:spacing w:before="40"/>
    </w:pPr>
    <w:rPr>
      <w:sz w:val="22"/>
      <w:szCs w:val="22"/>
    </w:rPr>
  </w:style>
  <w:style w:type="character" w:customStyle="1" w:styleId="TextTableChar">
    <w:name w:val="_Text Table Char"/>
    <w:link w:val="TextTable"/>
    <w:rsid w:val="00BC42FB"/>
    <w:rPr>
      <w:rFonts w:ascii="Times New Roman" w:eastAsia="Times New Roman" w:hAnsi="Times New Roman" w:cs="Times New Roman"/>
    </w:rPr>
  </w:style>
  <w:style w:type="character" w:customStyle="1" w:styleId="bold">
    <w:name w:val="bold"/>
    <w:rsid w:val="00BC42FB"/>
  </w:style>
  <w:style w:type="paragraph" w:styleId="NormalWeb">
    <w:name w:val="Normal (Web)"/>
    <w:basedOn w:val="Normal"/>
    <w:uiPriority w:val="99"/>
    <w:semiHidden/>
    <w:unhideWhenUsed/>
    <w:rsid w:val="00BC42FB"/>
    <w:pPr>
      <w:spacing w:before="100" w:beforeAutospacing="1" w:after="100" w:afterAutospacing="1"/>
    </w:pPr>
    <w:rPr>
      <w:sz w:val="24"/>
      <w:szCs w:val="24"/>
    </w:rPr>
  </w:style>
  <w:style w:type="paragraph" w:customStyle="1" w:styleId="first">
    <w:name w:val="first"/>
    <w:basedOn w:val="Normal"/>
    <w:rsid w:val="00BC42FB"/>
    <w:pPr>
      <w:spacing w:before="100" w:beforeAutospacing="1" w:after="100" w:afterAutospacing="1"/>
    </w:pPr>
    <w:rPr>
      <w:sz w:val="24"/>
      <w:szCs w:val="24"/>
    </w:rPr>
  </w:style>
  <w:style w:type="character" w:customStyle="1" w:styleId="italics">
    <w:name w:val="italics"/>
    <w:rsid w:val="00BC42FB"/>
  </w:style>
  <w:style w:type="character" w:customStyle="1" w:styleId="sup">
    <w:name w:val="sup"/>
    <w:rsid w:val="00BC42FB"/>
  </w:style>
  <w:style w:type="character" w:customStyle="1" w:styleId="TOC1Char">
    <w:name w:val="TOC 1 Char"/>
    <w:link w:val="TOC1"/>
    <w:uiPriority w:val="39"/>
    <w:rsid w:val="00834497"/>
    <w:rPr>
      <w:rFonts w:ascii="Times New Roman Bold" w:eastAsia="Times New Roman" w:hAnsi="Times New Roman Bold" w:cs="Times New Roman"/>
      <w:bCs/>
      <w:noProof/>
      <w:sz w:val="20"/>
      <w:szCs w:val="20"/>
    </w:rPr>
  </w:style>
  <w:style w:type="paragraph" w:styleId="ListParagraph">
    <w:name w:val="List Paragraph"/>
    <w:basedOn w:val="Normal"/>
    <w:uiPriority w:val="34"/>
    <w:qFormat/>
    <w:rsid w:val="00BC42FB"/>
    <w:pPr>
      <w:ind w:left="720"/>
    </w:pPr>
  </w:style>
  <w:style w:type="paragraph" w:styleId="TOC4">
    <w:name w:val="toc 4"/>
    <w:basedOn w:val="Normal"/>
    <w:next w:val="Normal"/>
    <w:autoRedefine/>
    <w:uiPriority w:val="39"/>
    <w:unhideWhenUsed/>
    <w:rsid w:val="00BC42FB"/>
    <w:pPr>
      <w:ind w:left="840"/>
    </w:pPr>
    <w:rPr>
      <w:rFonts w:ascii="Calibri" w:hAnsi="Calibri"/>
      <w:sz w:val="20"/>
    </w:rPr>
  </w:style>
  <w:style w:type="paragraph" w:styleId="TOC5">
    <w:name w:val="toc 5"/>
    <w:basedOn w:val="Normal"/>
    <w:next w:val="Normal"/>
    <w:autoRedefine/>
    <w:uiPriority w:val="39"/>
    <w:unhideWhenUsed/>
    <w:rsid w:val="00BC42FB"/>
    <w:pPr>
      <w:ind w:left="1120"/>
    </w:pPr>
    <w:rPr>
      <w:rFonts w:ascii="Calibri" w:hAnsi="Calibri"/>
      <w:sz w:val="20"/>
    </w:rPr>
  </w:style>
  <w:style w:type="paragraph" w:styleId="TOC6">
    <w:name w:val="toc 6"/>
    <w:basedOn w:val="Normal"/>
    <w:next w:val="Normal"/>
    <w:autoRedefine/>
    <w:uiPriority w:val="39"/>
    <w:unhideWhenUsed/>
    <w:rsid w:val="00BC42FB"/>
    <w:pPr>
      <w:ind w:left="1400"/>
    </w:pPr>
    <w:rPr>
      <w:rFonts w:ascii="Calibri" w:hAnsi="Calibri"/>
      <w:sz w:val="20"/>
    </w:rPr>
  </w:style>
  <w:style w:type="paragraph" w:styleId="TOC7">
    <w:name w:val="toc 7"/>
    <w:basedOn w:val="Normal"/>
    <w:next w:val="Normal"/>
    <w:autoRedefine/>
    <w:uiPriority w:val="39"/>
    <w:unhideWhenUsed/>
    <w:rsid w:val="00BC42FB"/>
    <w:pPr>
      <w:ind w:left="1680"/>
    </w:pPr>
    <w:rPr>
      <w:rFonts w:ascii="Calibri" w:hAnsi="Calibri"/>
      <w:sz w:val="20"/>
    </w:rPr>
  </w:style>
  <w:style w:type="paragraph" w:styleId="TOC8">
    <w:name w:val="toc 8"/>
    <w:basedOn w:val="Normal"/>
    <w:next w:val="Normal"/>
    <w:autoRedefine/>
    <w:uiPriority w:val="39"/>
    <w:unhideWhenUsed/>
    <w:rsid w:val="00BC42FB"/>
    <w:pPr>
      <w:ind w:left="1960"/>
    </w:pPr>
    <w:rPr>
      <w:rFonts w:ascii="Calibri" w:hAnsi="Calibri"/>
      <w:sz w:val="20"/>
    </w:rPr>
  </w:style>
  <w:style w:type="paragraph" w:styleId="TOC9">
    <w:name w:val="toc 9"/>
    <w:basedOn w:val="Normal"/>
    <w:next w:val="Normal"/>
    <w:autoRedefine/>
    <w:uiPriority w:val="39"/>
    <w:unhideWhenUsed/>
    <w:rsid w:val="00BC42FB"/>
    <w:pPr>
      <w:ind w:left="2240"/>
    </w:pPr>
    <w:rPr>
      <w:rFonts w:ascii="Calibri" w:hAnsi="Calibri"/>
      <w:sz w:val="20"/>
    </w:rPr>
  </w:style>
  <w:style w:type="paragraph" w:styleId="BodyText">
    <w:name w:val="Body Text"/>
    <w:basedOn w:val="Normal"/>
    <w:link w:val="BodyTextChar"/>
    <w:uiPriority w:val="99"/>
    <w:unhideWhenUsed/>
    <w:rsid w:val="009877EA"/>
    <w:pPr>
      <w:spacing w:after="120"/>
    </w:pPr>
  </w:style>
  <w:style w:type="character" w:customStyle="1" w:styleId="BodyTextChar">
    <w:name w:val="Body Text Char"/>
    <w:basedOn w:val="DefaultParagraphFont"/>
    <w:link w:val="BodyText"/>
    <w:rsid w:val="009877EA"/>
    <w:rPr>
      <w:rFonts w:ascii="Times New Roman" w:eastAsia="Times New Roman" w:hAnsi="Times New Roman" w:cs="Times New Roman"/>
      <w:sz w:val="28"/>
      <w:szCs w:val="20"/>
    </w:rPr>
  </w:style>
  <w:style w:type="paragraph" w:customStyle="1" w:styleId="TableTextCenter">
    <w:name w:val="Table Text Center"/>
    <w:basedOn w:val="Normal"/>
    <w:rsid w:val="00540483"/>
    <w:pPr>
      <w:spacing w:before="40" w:after="40"/>
      <w:jc w:val="center"/>
    </w:pPr>
    <w:rPr>
      <w:rFonts w:ascii="Helvetica" w:hAnsi="Helvetica"/>
      <w:sz w:val="18"/>
    </w:rPr>
  </w:style>
  <w:style w:type="paragraph" w:customStyle="1" w:styleId="TableHeading">
    <w:name w:val="Table Heading"/>
    <w:basedOn w:val="Normal"/>
    <w:rsid w:val="00D928E2"/>
    <w:pPr>
      <w:spacing w:before="20" w:after="20"/>
      <w:jc w:val="center"/>
    </w:pPr>
    <w:rPr>
      <w:rFonts w:ascii="Helvetica" w:hAnsi="Helvetica"/>
      <w:b/>
      <w:sz w:val="18"/>
    </w:rPr>
  </w:style>
  <w:style w:type="paragraph" w:styleId="ListBullet">
    <w:name w:val="List Bullet"/>
    <w:rsid w:val="00405634"/>
    <w:pPr>
      <w:numPr>
        <w:numId w:val="3"/>
      </w:numPr>
      <w:spacing w:after="0" w:line="240" w:lineRule="auto"/>
    </w:pPr>
    <w:rPr>
      <w:rFonts w:ascii="Times New Roman" w:eastAsia="Times New Roman" w:hAnsi="Times New Roman" w:cs="Times New Roman"/>
      <w:sz w:val="24"/>
      <w:szCs w:val="20"/>
    </w:rPr>
  </w:style>
  <w:style w:type="paragraph" w:styleId="Caption">
    <w:name w:val="caption"/>
    <w:basedOn w:val="Normal"/>
    <w:next w:val="Normal"/>
    <w:unhideWhenUsed/>
    <w:qFormat/>
    <w:rsid w:val="00D21D1E"/>
    <w:pPr>
      <w:jc w:val="center"/>
    </w:pPr>
    <w:rPr>
      <w:b/>
      <w:bCs/>
      <w:sz w:val="20"/>
    </w:rPr>
  </w:style>
  <w:style w:type="paragraph" w:styleId="TableofFigures">
    <w:name w:val="table of figures"/>
    <w:basedOn w:val="Normal"/>
    <w:next w:val="Normal"/>
    <w:uiPriority w:val="99"/>
    <w:unhideWhenUsed/>
    <w:rsid w:val="002C0750"/>
  </w:style>
  <w:style w:type="paragraph" w:styleId="FootnoteText">
    <w:name w:val="footnote text"/>
    <w:basedOn w:val="Normal"/>
    <w:link w:val="FootnoteTextChar"/>
    <w:uiPriority w:val="99"/>
    <w:semiHidden/>
    <w:unhideWhenUsed/>
    <w:rsid w:val="003B4731"/>
    <w:rPr>
      <w:sz w:val="20"/>
    </w:rPr>
  </w:style>
  <w:style w:type="character" w:customStyle="1" w:styleId="FootnoteTextChar">
    <w:name w:val="Footnote Text Char"/>
    <w:basedOn w:val="DefaultParagraphFont"/>
    <w:link w:val="FootnoteText"/>
    <w:uiPriority w:val="99"/>
    <w:semiHidden/>
    <w:rsid w:val="003B473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B4731"/>
    <w:rPr>
      <w:vertAlign w:val="superscript"/>
    </w:rPr>
  </w:style>
  <w:style w:type="character" w:styleId="LineNumber">
    <w:name w:val="line number"/>
    <w:basedOn w:val="DefaultParagraphFont"/>
    <w:uiPriority w:val="99"/>
    <w:semiHidden/>
    <w:unhideWhenUsed/>
    <w:rsid w:val="00B075BC"/>
  </w:style>
  <w:style w:type="numbering" w:customStyle="1" w:styleId="Style1">
    <w:name w:val="Style1"/>
    <w:rsid w:val="00F211A7"/>
    <w:pPr>
      <w:numPr>
        <w:numId w:val="16"/>
      </w:numPr>
    </w:pPr>
  </w:style>
  <w:style w:type="table" w:customStyle="1" w:styleId="TableGrid2">
    <w:name w:val="Table Grid2"/>
    <w:basedOn w:val="TableNormal"/>
    <w:next w:val="TableGrid"/>
    <w:rsid w:val="00582A6D"/>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E963DA"/>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BC42FB"/>
    <w:pPr>
      <w:spacing w:after="0" w:line="240" w:lineRule="auto"/>
    </w:pPr>
    <w:rPr>
      <w:rFonts w:ascii="Times New Roman" w:eastAsia="Times New Roman" w:hAnsi="Times New Roman" w:cs="Times New Roman"/>
      <w:sz w:val="28"/>
      <w:szCs w:val="20"/>
    </w:rPr>
  </w:style>
  <w:style w:type="paragraph" w:styleId="Heading1">
    <w:name w:val="heading 1"/>
    <w:basedOn w:val="Normal"/>
    <w:next w:val="Normal"/>
    <w:link w:val="Heading1Char"/>
    <w:qFormat/>
    <w:rsid w:val="000F4B84"/>
    <w:pPr>
      <w:keepNext/>
      <w:spacing w:before="360" w:after="120"/>
      <w:outlineLvl w:val="0"/>
    </w:pPr>
    <w:rPr>
      <w:rFonts w:ascii="Times New Roman Bold" w:hAnsi="Times New Roman Bold" w:cs="Arial"/>
      <w:b/>
      <w:bCs/>
      <w:color w:val="000000"/>
      <w:kern w:val="32"/>
      <w:szCs w:val="24"/>
    </w:rPr>
  </w:style>
  <w:style w:type="paragraph" w:styleId="Heading2">
    <w:name w:val="heading 2"/>
    <w:basedOn w:val="Heading1"/>
    <w:next w:val="Normal"/>
    <w:link w:val="Heading2Char"/>
    <w:qFormat/>
    <w:rsid w:val="00332747"/>
    <w:pPr>
      <w:keepNext w:val="0"/>
      <w:spacing w:before="0"/>
      <w:outlineLvl w:val="1"/>
    </w:pPr>
    <w:rPr>
      <w:rFonts w:ascii="Times New Roman" w:hAnsi="Times New Roman" w:cs="Times New Roman"/>
      <w:sz w:val="26"/>
    </w:rPr>
  </w:style>
  <w:style w:type="paragraph" w:styleId="Heading3">
    <w:name w:val="heading 3"/>
    <w:basedOn w:val="Normal"/>
    <w:next w:val="Normal"/>
    <w:link w:val="Heading3Char"/>
    <w:qFormat/>
    <w:rsid w:val="00BC42FB"/>
    <w:pPr>
      <w:keepNext/>
      <w:numPr>
        <w:ilvl w:val="2"/>
        <w:numId w:val="1"/>
      </w:numPr>
      <w:spacing w:before="240" w:after="120"/>
      <w:outlineLvl w:val="2"/>
    </w:pPr>
    <w:rPr>
      <w:rFonts w:cs="Arial"/>
      <w:b/>
      <w:bCs/>
      <w:sz w:val="26"/>
      <w:szCs w:val="26"/>
    </w:rPr>
  </w:style>
  <w:style w:type="paragraph" w:styleId="Heading4">
    <w:name w:val="heading 4"/>
    <w:basedOn w:val="Normal"/>
    <w:next w:val="Normal"/>
    <w:link w:val="Heading4Char"/>
    <w:qFormat/>
    <w:rsid w:val="00BC42FB"/>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BC42FB"/>
    <w:pPr>
      <w:numPr>
        <w:ilvl w:val="4"/>
        <w:numId w:val="1"/>
      </w:numPr>
      <w:spacing w:before="240" w:after="60"/>
      <w:outlineLvl w:val="4"/>
    </w:pPr>
    <w:rPr>
      <w:b/>
      <w:bCs/>
      <w:iCs/>
      <w:sz w:val="26"/>
      <w:szCs w:val="26"/>
    </w:rPr>
  </w:style>
  <w:style w:type="paragraph" w:styleId="Heading6">
    <w:name w:val="heading 6"/>
    <w:basedOn w:val="Normal"/>
    <w:next w:val="Normal"/>
    <w:link w:val="Heading6Char"/>
    <w:qFormat/>
    <w:rsid w:val="00BC42FB"/>
    <w:pPr>
      <w:numPr>
        <w:ilvl w:val="5"/>
        <w:numId w:val="1"/>
      </w:numPr>
      <w:spacing w:before="240" w:after="60"/>
      <w:outlineLvl w:val="5"/>
    </w:pPr>
    <w:rPr>
      <w:b/>
      <w:bCs/>
      <w:szCs w:val="22"/>
    </w:rPr>
  </w:style>
  <w:style w:type="paragraph" w:styleId="Heading7">
    <w:name w:val="heading 7"/>
    <w:basedOn w:val="Normal"/>
    <w:next w:val="Normal"/>
    <w:link w:val="Heading7Char"/>
    <w:qFormat/>
    <w:rsid w:val="00BC42FB"/>
    <w:pPr>
      <w:numPr>
        <w:ilvl w:val="6"/>
        <w:numId w:val="1"/>
      </w:numPr>
      <w:spacing w:before="240" w:after="60"/>
      <w:outlineLvl w:val="6"/>
    </w:pPr>
    <w:rPr>
      <w:szCs w:val="24"/>
    </w:rPr>
  </w:style>
  <w:style w:type="paragraph" w:styleId="Heading8">
    <w:name w:val="heading 8"/>
    <w:basedOn w:val="Normal"/>
    <w:next w:val="Normal"/>
    <w:link w:val="Heading8Char"/>
    <w:qFormat/>
    <w:rsid w:val="00BC42FB"/>
    <w:pPr>
      <w:numPr>
        <w:ilvl w:val="7"/>
        <w:numId w:val="1"/>
      </w:numPr>
      <w:spacing w:before="240" w:after="60"/>
      <w:outlineLvl w:val="7"/>
    </w:pPr>
    <w:rPr>
      <w:iCs/>
      <w:szCs w:val="24"/>
    </w:rPr>
  </w:style>
  <w:style w:type="paragraph" w:styleId="Heading9">
    <w:name w:val="heading 9"/>
    <w:basedOn w:val="Normal"/>
    <w:next w:val="Normal"/>
    <w:link w:val="Heading9Char"/>
    <w:qFormat/>
    <w:rsid w:val="00BC42F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B84"/>
    <w:rPr>
      <w:rFonts w:ascii="Times New Roman Bold" w:eastAsia="Times New Roman" w:hAnsi="Times New Roman Bold" w:cs="Arial"/>
      <w:b/>
      <w:bCs/>
      <w:color w:val="000000"/>
      <w:kern w:val="32"/>
      <w:sz w:val="28"/>
      <w:szCs w:val="24"/>
    </w:rPr>
  </w:style>
  <w:style w:type="character" w:customStyle="1" w:styleId="Heading2Char">
    <w:name w:val="Heading 2 Char"/>
    <w:basedOn w:val="DefaultParagraphFont"/>
    <w:link w:val="Heading2"/>
    <w:rsid w:val="00332747"/>
    <w:rPr>
      <w:rFonts w:ascii="Times New Roman" w:eastAsia="Times New Roman" w:hAnsi="Times New Roman" w:cs="Times New Roman"/>
      <w:b/>
      <w:bCs/>
      <w:color w:val="000000"/>
      <w:kern w:val="32"/>
      <w:sz w:val="26"/>
      <w:szCs w:val="24"/>
    </w:rPr>
  </w:style>
  <w:style w:type="character" w:customStyle="1" w:styleId="Heading3Char">
    <w:name w:val="Heading 3 Char"/>
    <w:basedOn w:val="DefaultParagraphFont"/>
    <w:link w:val="Heading3"/>
    <w:rsid w:val="00BC42FB"/>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BC42F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BC42FB"/>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rsid w:val="00BC42FB"/>
    <w:rPr>
      <w:rFonts w:ascii="Times New Roman" w:eastAsia="Times New Roman" w:hAnsi="Times New Roman" w:cs="Times New Roman"/>
      <w:b/>
      <w:bCs/>
      <w:sz w:val="28"/>
    </w:rPr>
  </w:style>
  <w:style w:type="character" w:customStyle="1" w:styleId="Heading7Char">
    <w:name w:val="Heading 7 Char"/>
    <w:basedOn w:val="DefaultParagraphFont"/>
    <w:link w:val="Heading7"/>
    <w:rsid w:val="00BC42FB"/>
    <w:rPr>
      <w:rFonts w:ascii="Times New Roman" w:eastAsia="Times New Roman" w:hAnsi="Times New Roman" w:cs="Times New Roman"/>
      <w:sz w:val="28"/>
      <w:szCs w:val="24"/>
    </w:rPr>
  </w:style>
  <w:style w:type="character" w:customStyle="1" w:styleId="Heading8Char">
    <w:name w:val="Heading 8 Char"/>
    <w:basedOn w:val="DefaultParagraphFont"/>
    <w:link w:val="Heading8"/>
    <w:rsid w:val="00BC42FB"/>
    <w:rPr>
      <w:rFonts w:ascii="Times New Roman" w:eastAsia="Times New Roman" w:hAnsi="Times New Roman" w:cs="Times New Roman"/>
      <w:iCs/>
      <w:sz w:val="28"/>
      <w:szCs w:val="24"/>
    </w:rPr>
  </w:style>
  <w:style w:type="character" w:customStyle="1" w:styleId="Heading9Char">
    <w:name w:val="Heading 9 Char"/>
    <w:basedOn w:val="DefaultParagraphFont"/>
    <w:link w:val="Heading9"/>
    <w:rsid w:val="00BC42FB"/>
    <w:rPr>
      <w:rFonts w:ascii="Times New Roman" w:eastAsia="Times New Roman" w:hAnsi="Times New Roman" w:cs="Arial"/>
      <w:sz w:val="28"/>
    </w:rPr>
  </w:style>
  <w:style w:type="paragraph" w:styleId="Header">
    <w:name w:val="header"/>
    <w:basedOn w:val="Normal"/>
    <w:link w:val="HeaderChar"/>
    <w:rsid w:val="00BC42FB"/>
    <w:pPr>
      <w:tabs>
        <w:tab w:val="center" w:pos="4536"/>
        <w:tab w:val="right" w:pos="9072"/>
      </w:tabs>
    </w:pPr>
  </w:style>
  <w:style w:type="character" w:customStyle="1" w:styleId="HeaderChar">
    <w:name w:val="Header Char"/>
    <w:basedOn w:val="DefaultParagraphFont"/>
    <w:link w:val="Header"/>
    <w:rsid w:val="00BC42FB"/>
    <w:rPr>
      <w:rFonts w:ascii="Times New Roman" w:eastAsia="Times New Roman" w:hAnsi="Times New Roman" w:cs="Times New Roman"/>
      <w:sz w:val="28"/>
      <w:szCs w:val="20"/>
      <w:lang w:val="de-DE"/>
    </w:rPr>
  </w:style>
  <w:style w:type="character" w:styleId="PageNumber">
    <w:name w:val="page number"/>
    <w:basedOn w:val="DefaultParagraphFont"/>
    <w:rsid w:val="00BC42FB"/>
  </w:style>
  <w:style w:type="table" w:styleId="TableGrid">
    <w:name w:val="Table Grid"/>
    <w:basedOn w:val="TableNormal"/>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link w:val="TOC1Char"/>
    <w:autoRedefine/>
    <w:uiPriority w:val="39"/>
    <w:qFormat/>
    <w:rsid w:val="00834497"/>
    <w:pPr>
      <w:tabs>
        <w:tab w:val="left" w:pos="360"/>
        <w:tab w:val="left" w:pos="720"/>
        <w:tab w:val="right" w:leader="dot" w:pos="9800"/>
      </w:tabs>
      <w:spacing w:before="120" w:after="120"/>
    </w:pPr>
    <w:rPr>
      <w:rFonts w:ascii="Times New Roman Bold" w:hAnsi="Times New Roman Bold"/>
      <w:bCs/>
      <w:noProof/>
      <w:sz w:val="20"/>
    </w:rPr>
  </w:style>
  <w:style w:type="paragraph" w:styleId="TOC2">
    <w:name w:val="toc 2"/>
    <w:basedOn w:val="Normal"/>
    <w:next w:val="Normal"/>
    <w:autoRedefine/>
    <w:uiPriority w:val="39"/>
    <w:qFormat/>
    <w:rsid w:val="00912E69"/>
    <w:pPr>
      <w:tabs>
        <w:tab w:val="left" w:pos="1120"/>
        <w:tab w:val="right" w:leader="dot" w:pos="9810"/>
      </w:tabs>
      <w:spacing w:before="120"/>
      <w:ind w:left="540"/>
    </w:pPr>
    <w:rPr>
      <w:rFonts w:ascii="Calibri" w:hAnsi="Calibri"/>
      <w:i/>
      <w:iCs/>
      <w:sz w:val="20"/>
    </w:rPr>
  </w:style>
  <w:style w:type="paragraph" w:styleId="TOC3">
    <w:name w:val="toc 3"/>
    <w:basedOn w:val="Normal"/>
    <w:next w:val="Normal"/>
    <w:autoRedefine/>
    <w:uiPriority w:val="39"/>
    <w:semiHidden/>
    <w:qFormat/>
    <w:rsid w:val="00BC42FB"/>
    <w:pPr>
      <w:ind w:left="560"/>
    </w:pPr>
    <w:rPr>
      <w:rFonts w:ascii="Calibri" w:hAnsi="Calibri"/>
      <w:sz w:val="20"/>
    </w:rPr>
  </w:style>
  <w:style w:type="character" w:styleId="Hyperlink">
    <w:name w:val="Hyperlink"/>
    <w:uiPriority w:val="99"/>
    <w:rsid w:val="00BC42FB"/>
    <w:rPr>
      <w:color w:val="0000FF"/>
      <w:u w:val="single"/>
    </w:rPr>
  </w:style>
  <w:style w:type="paragraph" w:styleId="Footer">
    <w:name w:val="footer"/>
    <w:basedOn w:val="Normal"/>
    <w:link w:val="FooterChar"/>
    <w:rsid w:val="00BC42FB"/>
    <w:pPr>
      <w:tabs>
        <w:tab w:val="center" w:pos="4536"/>
        <w:tab w:val="right" w:pos="9072"/>
      </w:tabs>
    </w:pPr>
    <w:rPr>
      <w:lang w:eastAsia="x-none"/>
    </w:rPr>
  </w:style>
  <w:style w:type="character" w:customStyle="1" w:styleId="FooterChar">
    <w:name w:val="Footer Char"/>
    <w:basedOn w:val="DefaultParagraphFont"/>
    <w:link w:val="Footer"/>
    <w:rsid w:val="00BC42FB"/>
    <w:rPr>
      <w:rFonts w:ascii="Times New Roman" w:eastAsia="Times New Roman" w:hAnsi="Times New Roman" w:cs="Times New Roman"/>
      <w:sz w:val="28"/>
      <w:szCs w:val="20"/>
      <w:lang w:val="de-DE" w:eastAsia="x-none"/>
    </w:rPr>
  </w:style>
  <w:style w:type="paragraph" w:styleId="BalloonText">
    <w:name w:val="Balloon Text"/>
    <w:basedOn w:val="Normal"/>
    <w:link w:val="BalloonTextChar"/>
    <w:semiHidden/>
    <w:rsid w:val="00BC42FB"/>
    <w:rPr>
      <w:rFonts w:ascii="Tahoma" w:hAnsi="Tahoma" w:cs="Tahoma"/>
      <w:sz w:val="16"/>
      <w:szCs w:val="16"/>
    </w:rPr>
  </w:style>
  <w:style w:type="character" w:customStyle="1" w:styleId="BalloonTextChar">
    <w:name w:val="Balloon Text Char"/>
    <w:basedOn w:val="DefaultParagraphFont"/>
    <w:link w:val="BalloonText"/>
    <w:semiHidden/>
    <w:rsid w:val="00BC42FB"/>
    <w:rPr>
      <w:rFonts w:ascii="Tahoma" w:eastAsia="Times New Roman" w:hAnsi="Tahoma" w:cs="Tahoma"/>
      <w:sz w:val="16"/>
      <w:szCs w:val="16"/>
      <w:lang w:val="de-DE"/>
    </w:rPr>
  </w:style>
  <w:style w:type="character" w:styleId="CommentReference">
    <w:name w:val="annotation reference"/>
    <w:semiHidden/>
    <w:rsid w:val="00BC42FB"/>
    <w:rPr>
      <w:sz w:val="16"/>
      <w:szCs w:val="16"/>
    </w:rPr>
  </w:style>
  <w:style w:type="paragraph" w:styleId="CommentText">
    <w:name w:val="annotation text"/>
    <w:basedOn w:val="Normal"/>
    <w:link w:val="CommentTextChar"/>
    <w:semiHidden/>
    <w:rsid w:val="00BC42FB"/>
    <w:rPr>
      <w:sz w:val="20"/>
    </w:rPr>
  </w:style>
  <w:style w:type="character" w:customStyle="1" w:styleId="CommentTextChar">
    <w:name w:val="Comment Text Char"/>
    <w:basedOn w:val="DefaultParagraphFont"/>
    <w:link w:val="CommentText"/>
    <w:semiHidden/>
    <w:rsid w:val="00BC42FB"/>
    <w:rPr>
      <w:rFonts w:ascii="Times New Roman" w:eastAsia="Times New Roman" w:hAnsi="Times New Roman" w:cs="Times New Roman"/>
      <w:sz w:val="20"/>
      <w:szCs w:val="20"/>
      <w:lang w:val="de-DE"/>
    </w:rPr>
  </w:style>
  <w:style w:type="paragraph" w:styleId="CommentSubject">
    <w:name w:val="annotation subject"/>
    <w:basedOn w:val="CommentText"/>
    <w:next w:val="CommentText"/>
    <w:link w:val="CommentSubjectChar"/>
    <w:semiHidden/>
    <w:rsid w:val="00BC42FB"/>
    <w:rPr>
      <w:b/>
      <w:bCs/>
    </w:rPr>
  </w:style>
  <w:style w:type="character" w:customStyle="1" w:styleId="CommentSubjectChar">
    <w:name w:val="Comment Subject Char"/>
    <w:basedOn w:val="CommentTextChar"/>
    <w:link w:val="CommentSubject"/>
    <w:semiHidden/>
    <w:rsid w:val="00BC42FB"/>
    <w:rPr>
      <w:rFonts w:ascii="Times New Roman" w:eastAsia="Times New Roman" w:hAnsi="Times New Roman" w:cs="Times New Roman"/>
      <w:b/>
      <w:bCs/>
      <w:sz w:val="20"/>
      <w:szCs w:val="20"/>
      <w:lang w:val="de-DE"/>
    </w:rPr>
  </w:style>
  <w:style w:type="paragraph" w:styleId="TOCHeading">
    <w:name w:val="TOC Heading"/>
    <w:basedOn w:val="Heading1"/>
    <w:next w:val="Normal"/>
    <w:uiPriority w:val="39"/>
    <w:unhideWhenUsed/>
    <w:qFormat/>
    <w:rsid w:val="00BC42FB"/>
    <w:pPr>
      <w:keepLines/>
      <w:spacing w:before="480" w:line="276" w:lineRule="auto"/>
      <w:outlineLvl w:val="9"/>
    </w:pPr>
    <w:rPr>
      <w:rFonts w:ascii="Cambria" w:eastAsia="MS Gothic" w:hAnsi="Cambria" w:cs="Times New Roman"/>
      <w:caps/>
      <w:color w:val="365F91"/>
      <w:kern w:val="0"/>
      <w:szCs w:val="28"/>
      <w:lang w:eastAsia="ja-JP"/>
    </w:rPr>
  </w:style>
  <w:style w:type="paragraph" w:customStyle="1" w:styleId="Default">
    <w:name w:val="Default"/>
    <w:rsid w:val="00BC42F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uiPriority w:val="99"/>
    <w:semiHidden/>
    <w:unhideWhenUsed/>
    <w:rsid w:val="00BC42FB"/>
    <w:rPr>
      <w:color w:val="800080"/>
      <w:u w:val="single"/>
    </w:rPr>
  </w:style>
  <w:style w:type="character" w:customStyle="1" w:styleId="bold5">
    <w:name w:val="bold5"/>
    <w:rsid w:val="00BC42FB"/>
    <w:rPr>
      <w:b/>
      <w:bCs/>
      <w:i w:val="0"/>
      <w:iCs w:val="0"/>
    </w:rPr>
  </w:style>
  <w:style w:type="paragraph" w:styleId="NoSpacing">
    <w:name w:val="No Spacing"/>
    <w:uiPriority w:val="1"/>
    <w:qFormat/>
    <w:rsid w:val="00BC42FB"/>
    <w:pPr>
      <w:spacing w:after="0" w:line="240" w:lineRule="auto"/>
    </w:pPr>
    <w:rPr>
      <w:rFonts w:ascii="Arial" w:eastAsia="Times New Roman" w:hAnsi="Arial" w:cs="Times New Roman"/>
      <w:sz w:val="24"/>
      <w:szCs w:val="20"/>
      <w:lang w:val="de-DE"/>
    </w:rPr>
  </w:style>
  <w:style w:type="paragraph" w:customStyle="1" w:styleId="Normal2">
    <w:name w:val="Normal2"/>
    <w:basedOn w:val="Normal"/>
    <w:next w:val="Normal"/>
    <w:qFormat/>
    <w:rsid w:val="000F4B84"/>
    <w:rPr>
      <w:sz w:val="24"/>
      <w:szCs w:val="24"/>
    </w:rPr>
  </w:style>
  <w:style w:type="character" w:styleId="IntenseEmphasis">
    <w:name w:val="Intense Emphasis"/>
    <w:uiPriority w:val="21"/>
    <w:qFormat/>
    <w:rsid w:val="00BC42FB"/>
    <w:rPr>
      <w:b/>
      <w:bCs/>
      <w:i/>
      <w:iCs/>
      <w:color w:val="4F81BD"/>
    </w:rPr>
  </w:style>
  <w:style w:type="paragraph" w:styleId="Revision">
    <w:name w:val="Revision"/>
    <w:hidden/>
    <w:uiPriority w:val="99"/>
    <w:semiHidden/>
    <w:rsid w:val="00BC42FB"/>
    <w:pPr>
      <w:spacing w:after="0" w:line="240" w:lineRule="auto"/>
    </w:pPr>
    <w:rPr>
      <w:rFonts w:ascii="Times New Roman" w:eastAsia="Times New Roman" w:hAnsi="Times New Roman" w:cs="Times New Roman"/>
      <w:sz w:val="28"/>
      <w:szCs w:val="20"/>
      <w:lang w:val="de-DE"/>
    </w:rPr>
  </w:style>
  <w:style w:type="table" w:customStyle="1" w:styleId="TableGrid1">
    <w:name w:val="Table Grid1"/>
    <w:basedOn w:val="TableNormal"/>
    <w:next w:val="TableGrid"/>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Table">
    <w:name w:val="_Text Table"/>
    <w:basedOn w:val="Normal"/>
    <w:link w:val="TextTableChar"/>
    <w:rsid w:val="00BC42FB"/>
    <w:pPr>
      <w:spacing w:before="40"/>
    </w:pPr>
    <w:rPr>
      <w:sz w:val="22"/>
      <w:szCs w:val="22"/>
    </w:rPr>
  </w:style>
  <w:style w:type="character" w:customStyle="1" w:styleId="TextTableChar">
    <w:name w:val="_Text Table Char"/>
    <w:link w:val="TextTable"/>
    <w:rsid w:val="00BC42FB"/>
    <w:rPr>
      <w:rFonts w:ascii="Times New Roman" w:eastAsia="Times New Roman" w:hAnsi="Times New Roman" w:cs="Times New Roman"/>
    </w:rPr>
  </w:style>
  <w:style w:type="character" w:customStyle="1" w:styleId="bold">
    <w:name w:val="bold"/>
    <w:rsid w:val="00BC42FB"/>
  </w:style>
  <w:style w:type="paragraph" w:styleId="NormalWeb">
    <w:name w:val="Normal (Web)"/>
    <w:basedOn w:val="Normal"/>
    <w:uiPriority w:val="99"/>
    <w:semiHidden/>
    <w:unhideWhenUsed/>
    <w:rsid w:val="00BC42FB"/>
    <w:pPr>
      <w:spacing w:before="100" w:beforeAutospacing="1" w:after="100" w:afterAutospacing="1"/>
    </w:pPr>
    <w:rPr>
      <w:sz w:val="24"/>
      <w:szCs w:val="24"/>
    </w:rPr>
  </w:style>
  <w:style w:type="paragraph" w:customStyle="1" w:styleId="first">
    <w:name w:val="first"/>
    <w:basedOn w:val="Normal"/>
    <w:rsid w:val="00BC42FB"/>
    <w:pPr>
      <w:spacing w:before="100" w:beforeAutospacing="1" w:after="100" w:afterAutospacing="1"/>
    </w:pPr>
    <w:rPr>
      <w:sz w:val="24"/>
      <w:szCs w:val="24"/>
    </w:rPr>
  </w:style>
  <w:style w:type="character" w:customStyle="1" w:styleId="italics">
    <w:name w:val="italics"/>
    <w:rsid w:val="00BC42FB"/>
  </w:style>
  <w:style w:type="character" w:customStyle="1" w:styleId="sup">
    <w:name w:val="sup"/>
    <w:rsid w:val="00BC42FB"/>
  </w:style>
  <w:style w:type="character" w:customStyle="1" w:styleId="TOC1Char">
    <w:name w:val="TOC 1 Char"/>
    <w:link w:val="TOC1"/>
    <w:uiPriority w:val="39"/>
    <w:rsid w:val="00834497"/>
    <w:rPr>
      <w:rFonts w:ascii="Times New Roman Bold" w:eastAsia="Times New Roman" w:hAnsi="Times New Roman Bold" w:cs="Times New Roman"/>
      <w:bCs/>
      <w:noProof/>
      <w:sz w:val="20"/>
      <w:szCs w:val="20"/>
    </w:rPr>
  </w:style>
  <w:style w:type="paragraph" w:styleId="ListParagraph">
    <w:name w:val="List Paragraph"/>
    <w:basedOn w:val="Normal"/>
    <w:uiPriority w:val="34"/>
    <w:qFormat/>
    <w:rsid w:val="00BC42FB"/>
    <w:pPr>
      <w:ind w:left="720"/>
    </w:pPr>
  </w:style>
  <w:style w:type="paragraph" w:styleId="TOC4">
    <w:name w:val="toc 4"/>
    <w:basedOn w:val="Normal"/>
    <w:next w:val="Normal"/>
    <w:autoRedefine/>
    <w:uiPriority w:val="39"/>
    <w:unhideWhenUsed/>
    <w:rsid w:val="00BC42FB"/>
    <w:pPr>
      <w:ind w:left="840"/>
    </w:pPr>
    <w:rPr>
      <w:rFonts w:ascii="Calibri" w:hAnsi="Calibri"/>
      <w:sz w:val="20"/>
    </w:rPr>
  </w:style>
  <w:style w:type="paragraph" w:styleId="TOC5">
    <w:name w:val="toc 5"/>
    <w:basedOn w:val="Normal"/>
    <w:next w:val="Normal"/>
    <w:autoRedefine/>
    <w:uiPriority w:val="39"/>
    <w:unhideWhenUsed/>
    <w:rsid w:val="00BC42FB"/>
    <w:pPr>
      <w:ind w:left="1120"/>
    </w:pPr>
    <w:rPr>
      <w:rFonts w:ascii="Calibri" w:hAnsi="Calibri"/>
      <w:sz w:val="20"/>
    </w:rPr>
  </w:style>
  <w:style w:type="paragraph" w:styleId="TOC6">
    <w:name w:val="toc 6"/>
    <w:basedOn w:val="Normal"/>
    <w:next w:val="Normal"/>
    <w:autoRedefine/>
    <w:uiPriority w:val="39"/>
    <w:unhideWhenUsed/>
    <w:rsid w:val="00BC42FB"/>
    <w:pPr>
      <w:ind w:left="1400"/>
    </w:pPr>
    <w:rPr>
      <w:rFonts w:ascii="Calibri" w:hAnsi="Calibri"/>
      <w:sz w:val="20"/>
    </w:rPr>
  </w:style>
  <w:style w:type="paragraph" w:styleId="TOC7">
    <w:name w:val="toc 7"/>
    <w:basedOn w:val="Normal"/>
    <w:next w:val="Normal"/>
    <w:autoRedefine/>
    <w:uiPriority w:val="39"/>
    <w:unhideWhenUsed/>
    <w:rsid w:val="00BC42FB"/>
    <w:pPr>
      <w:ind w:left="1680"/>
    </w:pPr>
    <w:rPr>
      <w:rFonts w:ascii="Calibri" w:hAnsi="Calibri"/>
      <w:sz w:val="20"/>
    </w:rPr>
  </w:style>
  <w:style w:type="paragraph" w:styleId="TOC8">
    <w:name w:val="toc 8"/>
    <w:basedOn w:val="Normal"/>
    <w:next w:val="Normal"/>
    <w:autoRedefine/>
    <w:uiPriority w:val="39"/>
    <w:unhideWhenUsed/>
    <w:rsid w:val="00BC42FB"/>
    <w:pPr>
      <w:ind w:left="1960"/>
    </w:pPr>
    <w:rPr>
      <w:rFonts w:ascii="Calibri" w:hAnsi="Calibri"/>
      <w:sz w:val="20"/>
    </w:rPr>
  </w:style>
  <w:style w:type="paragraph" w:styleId="TOC9">
    <w:name w:val="toc 9"/>
    <w:basedOn w:val="Normal"/>
    <w:next w:val="Normal"/>
    <w:autoRedefine/>
    <w:uiPriority w:val="39"/>
    <w:unhideWhenUsed/>
    <w:rsid w:val="00BC42FB"/>
    <w:pPr>
      <w:ind w:left="2240"/>
    </w:pPr>
    <w:rPr>
      <w:rFonts w:ascii="Calibri" w:hAnsi="Calibri"/>
      <w:sz w:val="20"/>
    </w:rPr>
  </w:style>
  <w:style w:type="paragraph" w:styleId="BodyText">
    <w:name w:val="Body Text"/>
    <w:basedOn w:val="Normal"/>
    <w:link w:val="BodyTextChar"/>
    <w:uiPriority w:val="99"/>
    <w:unhideWhenUsed/>
    <w:rsid w:val="009877EA"/>
    <w:pPr>
      <w:spacing w:after="120"/>
    </w:pPr>
  </w:style>
  <w:style w:type="character" w:customStyle="1" w:styleId="BodyTextChar">
    <w:name w:val="Body Text Char"/>
    <w:basedOn w:val="DefaultParagraphFont"/>
    <w:link w:val="BodyText"/>
    <w:rsid w:val="009877EA"/>
    <w:rPr>
      <w:rFonts w:ascii="Times New Roman" w:eastAsia="Times New Roman" w:hAnsi="Times New Roman" w:cs="Times New Roman"/>
      <w:sz w:val="28"/>
      <w:szCs w:val="20"/>
    </w:rPr>
  </w:style>
  <w:style w:type="paragraph" w:customStyle="1" w:styleId="TableTextCenter">
    <w:name w:val="Table Text Center"/>
    <w:basedOn w:val="Normal"/>
    <w:rsid w:val="00540483"/>
    <w:pPr>
      <w:spacing w:before="40" w:after="40"/>
      <w:jc w:val="center"/>
    </w:pPr>
    <w:rPr>
      <w:rFonts w:ascii="Helvetica" w:hAnsi="Helvetica"/>
      <w:sz w:val="18"/>
    </w:rPr>
  </w:style>
  <w:style w:type="paragraph" w:customStyle="1" w:styleId="TableHeading">
    <w:name w:val="Table Heading"/>
    <w:basedOn w:val="Normal"/>
    <w:rsid w:val="00D928E2"/>
    <w:pPr>
      <w:spacing w:before="20" w:after="20"/>
      <w:jc w:val="center"/>
    </w:pPr>
    <w:rPr>
      <w:rFonts w:ascii="Helvetica" w:hAnsi="Helvetica"/>
      <w:b/>
      <w:sz w:val="18"/>
    </w:rPr>
  </w:style>
  <w:style w:type="paragraph" w:styleId="ListBullet">
    <w:name w:val="List Bullet"/>
    <w:rsid w:val="00405634"/>
    <w:pPr>
      <w:numPr>
        <w:numId w:val="3"/>
      </w:numPr>
      <w:spacing w:after="0" w:line="240" w:lineRule="auto"/>
    </w:pPr>
    <w:rPr>
      <w:rFonts w:ascii="Times New Roman" w:eastAsia="Times New Roman" w:hAnsi="Times New Roman" w:cs="Times New Roman"/>
      <w:sz w:val="24"/>
      <w:szCs w:val="20"/>
    </w:rPr>
  </w:style>
  <w:style w:type="paragraph" w:styleId="Caption">
    <w:name w:val="caption"/>
    <w:basedOn w:val="Normal"/>
    <w:next w:val="Normal"/>
    <w:unhideWhenUsed/>
    <w:qFormat/>
    <w:rsid w:val="00D21D1E"/>
    <w:pPr>
      <w:jc w:val="center"/>
    </w:pPr>
    <w:rPr>
      <w:b/>
      <w:bCs/>
      <w:sz w:val="20"/>
    </w:rPr>
  </w:style>
  <w:style w:type="paragraph" w:styleId="TableofFigures">
    <w:name w:val="table of figures"/>
    <w:basedOn w:val="Normal"/>
    <w:next w:val="Normal"/>
    <w:uiPriority w:val="99"/>
    <w:unhideWhenUsed/>
    <w:rsid w:val="002C0750"/>
  </w:style>
  <w:style w:type="paragraph" w:styleId="FootnoteText">
    <w:name w:val="footnote text"/>
    <w:basedOn w:val="Normal"/>
    <w:link w:val="FootnoteTextChar"/>
    <w:uiPriority w:val="99"/>
    <w:semiHidden/>
    <w:unhideWhenUsed/>
    <w:rsid w:val="003B4731"/>
    <w:rPr>
      <w:sz w:val="20"/>
    </w:rPr>
  </w:style>
  <w:style w:type="character" w:customStyle="1" w:styleId="FootnoteTextChar">
    <w:name w:val="Footnote Text Char"/>
    <w:basedOn w:val="DefaultParagraphFont"/>
    <w:link w:val="FootnoteText"/>
    <w:uiPriority w:val="99"/>
    <w:semiHidden/>
    <w:rsid w:val="003B473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B4731"/>
    <w:rPr>
      <w:vertAlign w:val="superscript"/>
    </w:rPr>
  </w:style>
  <w:style w:type="character" w:styleId="LineNumber">
    <w:name w:val="line number"/>
    <w:basedOn w:val="DefaultParagraphFont"/>
    <w:uiPriority w:val="99"/>
    <w:semiHidden/>
    <w:unhideWhenUsed/>
    <w:rsid w:val="00B075BC"/>
  </w:style>
  <w:style w:type="numbering" w:customStyle="1" w:styleId="Style1">
    <w:name w:val="Style1"/>
    <w:rsid w:val="00F211A7"/>
    <w:pPr>
      <w:numPr>
        <w:numId w:val="16"/>
      </w:numPr>
    </w:pPr>
  </w:style>
  <w:style w:type="table" w:customStyle="1" w:styleId="TableGrid2">
    <w:name w:val="Table Grid2"/>
    <w:basedOn w:val="TableNormal"/>
    <w:next w:val="TableGrid"/>
    <w:rsid w:val="00582A6D"/>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E963DA"/>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986">
      <w:bodyDiv w:val="1"/>
      <w:marLeft w:val="0"/>
      <w:marRight w:val="0"/>
      <w:marTop w:val="0"/>
      <w:marBottom w:val="0"/>
      <w:divBdr>
        <w:top w:val="none" w:sz="0" w:space="0" w:color="auto"/>
        <w:left w:val="none" w:sz="0" w:space="0" w:color="auto"/>
        <w:bottom w:val="none" w:sz="0" w:space="0" w:color="auto"/>
        <w:right w:val="none" w:sz="0" w:space="0" w:color="auto"/>
      </w:divBdr>
    </w:div>
    <w:div w:id="1290353079">
      <w:bodyDiv w:val="1"/>
      <w:marLeft w:val="0"/>
      <w:marRight w:val="0"/>
      <w:marTop w:val="0"/>
      <w:marBottom w:val="0"/>
      <w:divBdr>
        <w:top w:val="none" w:sz="0" w:space="0" w:color="auto"/>
        <w:left w:val="none" w:sz="0" w:space="0" w:color="auto"/>
        <w:bottom w:val="none" w:sz="0" w:space="0" w:color="auto"/>
        <w:right w:val="none" w:sz="0" w:space="0" w:color="auto"/>
      </w:divBdr>
    </w:div>
    <w:div w:id="1783647504">
      <w:bodyDiv w:val="1"/>
      <w:marLeft w:val="0"/>
      <w:marRight w:val="0"/>
      <w:marTop w:val="0"/>
      <w:marBottom w:val="0"/>
      <w:divBdr>
        <w:top w:val="none" w:sz="0" w:space="0" w:color="auto"/>
        <w:left w:val="none" w:sz="0" w:space="0" w:color="auto"/>
        <w:bottom w:val="none" w:sz="0" w:space="0" w:color="auto"/>
        <w:right w:val="none" w:sz="0" w:space="0" w:color="auto"/>
      </w:divBdr>
      <w:divsChild>
        <w:div w:id="1496602883">
          <w:marLeft w:val="0"/>
          <w:marRight w:val="0"/>
          <w:marTop w:val="0"/>
          <w:marBottom w:val="0"/>
          <w:divBdr>
            <w:top w:val="none" w:sz="0" w:space="0" w:color="auto"/>
            <w:left w:val="none" w:sz="0" w:space="0" w:color="auto"/>
            <w:bottom w:val="none" w:sz="0" w:space="0" w:color="auto"/>
            <w:right w:val="none" w:sz="0" w:space="0" w:color="auto"/>
          </w:divBdr>
          <w:divsChild>
            <w:div w:id="735321869">
              <w:marLeft w:val="0"/>
              <w:marRight w:val="0"/>
              <w:marTop w:val="0"/>
              <w:marBottom w:val="0"/>
              <w:divBdr>
                <w:top w:val="none" w:sz="0" w:space="0" w:color="auto"/>
                <w:left w:val="none" w:sz="0" w:space="0" w:color="auto"/>
                <w:bottom w:val="none" w:sz="0" w:space="0" w:color="auto"/>
                <w:right w:val="none" w:sz="0" w:space="0" w:color="auto"/>
              </w:divBdr>
              <w:divsChild>
                <w:div w:id="1968077080">
                  <w:marLeft w:val="0"/>
                  <w:marRight w:val="0"/>
                  <w:marTop w:val="0"/>
                  <w:marBottom w:val="0"/>
                  <w:divBdr>
                    <w:top w:val="none" w:sz="0" w:space="0" w:color="auto"/>
                    <w:left w:val="none" w:sz="0" w:space="0" w:color="auto"/>
                    <w:bottom w:val="none" w:sz="0" w:space="0" w:color="auto"/>
                    <w:right w:val="none" w:sz="0" w:space="0" w:color="auto"/>
                  </w:divBdr>
                  <w:divsChild>
                    <w:div w:id="223953835">
                      <w:marLeft w:val="0"/>
                      <w:marRight w:val="0"/>
                      <w:marTop w:val="0"/>
                      <w:marBottom w:val="0"/>
                      <w:divBdr>
                        <w:top w:val="none" w:sz="0" w:space="0" w:color="auto"/>
                        <w:left w:val="none" w:sz="0" w:space="0" w:color="auto"/>
                        <w:bottom w:val="none" w:sz="0" w:space="0" w:color="auto"/>
                        <w:right w:val="none" w:sz="0" w:space="0" w:color="auto"/>
                      </w:divBdr>
                    </w:div>
                    <w:div w:id="2215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957AC-8A99-4D23-A9CB-39982E2D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Watson Pharmaceuticals, Inc</Company>
  <LinksUpToDate>false</LinksUpToDate>
  <CharactersWithSpaces>20177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Ryan</dc:creator>
  <cp:lastModifiedBy>Raza, S.Rafeh</cp:lastModifiedBy>
  <cp:revision>21</cp:revision>
  <cp:lastPrinted>2017-03-23T20:55:00Z</cp:lastPrinted>
  <dcterms:created xsi:type="dcterms:W3CDTF">2017-01-24T19:37:00Z</dcterms:created>
  <dcterms:modified xsi:type="dcterms:W3CDTF">2017-04-03T17:54:00Z</dcterms:modified>
</cp:coreProperties>
</file>