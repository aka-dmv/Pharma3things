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5303397" w:displacedByCustomXml="next"/>
    <w:bookmarkStart w:id="1" w:name="_Toc404699080" w:displacedByCustomXml="next"/>
    <w:bookmarkStart w:id="2" w:name="_Toc404698918" w:displacedByCustomXml="next"/>
    <w:bookmarkStart w:id="3" w:name="_Toc404698615" w:displacedByCustomXml="next"/>
    <w:bookmarkStart w:id="4" w:name="_Toc404698331" w:displacedByCustomXml="next"/>
    <w:bookmarkStart w:id="5" w:name="_Toc404697857" w:displacedByCustomXml="next"/>
    <w:bookmarkStart w:id="6" w:name="_Toc404697352" w:displacedByCustomXml="next"/>
    <w:bookmarkStart w:id="7" w:name="_Toc404697135" w:displacedByCustomXml="next"/>
    <w:bookmarkStart w:id="8" w:name="_Toc404697090" w:displacedByCustomXml="next"/>
    <w:bookmarkStart w:id="9" w:name="_Toc404689987" w:displacedByCustomXml="next"/>
    <w:bookmarkStart w:id="10" w:name="_Toc404689976" w:displacedByCustomXml="next"/>
    <w:bookmarkStart w:id="11" w:name="_Toc404687284" w:displacedByCustomXml="next"/>
    <w:sdt>
      <w:sdtPr>
        <w:rPr>
          <w:rFonts w:ascii="Times New Roman Bold" w:hAnsi="Times New Roman Bold"/>
          <w:b/>
          <w:bCs/>
          <w:caps/>
          <w:noProof/>
          <w:sz w:val="24"/>
          <w:szCs w:val="24"/>
        </w:rPr>
        <w:id w:val="-1683436475"/>
        <w:docPartObj>
          <w:docPartGallery w:val="Table of Contents"/>
          <w:docPartUnique/>
        </w:docPartObj>
      </w:sdtPr>
      <w:sdtEndPr>
        <w:rPr>
          <w:b w:val="0"/>
          <w:caps w:val="0"/>
          <w:sz w:val="20"/>
          <w:szCs w:val="20"/>
        </w:rPr>
      </w:sdtEndPr>
      <w:sdtContent>
        <w:p w:rsidR="009C2522" w:rsidRDefault="009C2522" w:rsidP="009C2522">
          <w:pPr>
            <w:spacing w:after="240"/>
            <w:jc w:val="center"/>
            <w:rPr>
              <w:b/>
            </w:rPr>
          </w:pPr>
          <w:r w:rsidRPr="00992DC6">
            <w:rPr>
              <w:b/>
            </w:rPr>
            <w:t>Table of Contents</w:t>
          </w:r>
        </w:p>
        <w:p w:rsidR="00C31684" w:rsidRPr="00C31684" w:rsidRDefault="00912E69">
          <w:pPr>
            <w:pStyle w:val="TOC1"/>
            <w:rPr>
              <w:rFonts w:ascii="Times New Roman" w:eastAsiaTheme="minorEastAsia" w:hAnsi="Times New Roman"/>
              <w:bCs w:val="0"/>
              <w:sz w:val="24"/>
              <w:szCs w:val="24"/>
            </w:rPr>
          </w:pPr>
          <w:r w:rsidRPr="00C31684">
            <w:rPr>
              <w:rFonts w:ascii="Times New Roman" w:hAnsi="Times New Roman"/>
              <w:sz w:val="24"/>
              <w:szCs w:val="24"/>
            </w:rPr>
            <w:fldChar w:fldCharType="begin"/>
          </w:r>
          <w:r w:rsidRPr="00C31684">
            <w:rPr>
              <w:rFonts w:ascii="Times New Roman" w:hAnsi="Times New Roman"/>
              <w:sz w:val="24"/>
              <w:szCs w:val="24"/>
            </w:rPr>
            <w:instrText xml:space="preserve"> TOC \o "1-3" \h \z \u </w:instrText>
          </w:r>
          <w:r w:rsidRPr="00C31684">
            <w:rPr>
              <w:rFonts w:ascii="Times New Roman" w:hAnsi="Times New Roman"/>
              <w:sz w:val="24"/>
              <w:szCs w:val="24"/>
            </w:rPr>
            <w:fldChar w:fldCharType="separate"/>
          </w:r>
          <w:hyperlink w:anchor="_Toc470785763" w:history="1">
            <w:r w:rsidR="00C31684" w:rsidRPr="00C31684">
              <w:rPr>
                <w:rStyle w:val="Hyperlink"/>
                <w:rFonts w:ascii="Times New Roman" w:hAnsi="Times New Roman"/>
                <w:sz w:val="24"/>
                <w:szCs w:val="24"/>
              </w:rPr>
              <w:t>1.</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Objective</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_Toc470785763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2</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64" w:history="1">
            <w:r w:rsidR="00C31684" w:rsidRPr="00C31684">
              <w:rPr>
                <w:rStyle w:val="Hyperlink"/>
                <w:rFonts w:ascii="Times New Roman" w:hAnsi="Times New Roman"/>
                <w:sz w:val="24"/>
                <w:szCs w:val="24"/>
              </w:rPr>
              <w:t>2.</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Scope</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_Toc470785764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2</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65" w:history="1">
            <w:r w:rsidR="00C31684" w:rsidRPr="00C31684">
              <w:rPr>
                <w:rStyle w:val="Hyperlink"/>
                <w:rFonts w:ascii="Times New Roman" w:hAnsi="Times New Roman"/>
                <w:sz w:val="24"/>
                <w:szCs w:val="24"/>
              </w:rPr>
              <w:t>3.</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Definitions</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_Toc470785765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2</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66" w:history="1">
            <w:r w:rsidR="00C31684" w:rsidRPr="00C31684">
              <w:rPr>
                <w:rStyle w:val="Hyperlink"/>
                <w:rFonts w:ascii="Times New Roman" w:hAnsi="Times New Roman"/>
                <w:sz w:val="24"/>
                <w:szCs w:val="24"/>
              </w:rPr>
              <w:t>4.</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Hazard Identification and Risk Assessment</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_Toc470785766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3</w:t>
            </w:r>
            <w:r w:rsidR="00C31684" w:rsidRPr="00C31684">
              <w:rPr>
                <w:rFonts w:ascii="Times New Roman" w:hAnsi="Times New Roman"/>
                <w:webHidden/>
                <w:sz w:val="24"/>
                <w:szCs w:val="24"/>
              </w:rPr>
              <w:fldChar w:fldCharType="end"/>
            </w:r>
          </w:hyperlink>
        </w:p>
        <w:p w:rsidR="00C31684" w:rsidRPr="00C31684" w:rsidRDefault="0050678A">
          <w:pPr>
            <w:pStyle w:val="TOC2"/>
            <w:rPr>
              <w:rFonts w:ascii="Times New Roman" w:eastAsiaTheme="minorEastAsia" w:hAnsi="Times New Roman"/>
              <w:i w:val="0"/>
              <w:iCs w:val="0"/>
              <w:noProof/>
              <w:sz w:val="24"/>
              <w:szCs w:val="24"/>
            </w:rPr>
          </w:pPr>
          <w:hyperlink w:anchor="_Toc470785767" w:history="1">
            <w:r w:rsidR="00C31684" w:rsidRPr="00C31684">
              <w:rPr>
                <w:rStyle w:val="Hyperlink"/>
                <w:rFonts w:ascii="Times New Roman" w:hAnsi="Times New Roman"/>
                <w:noProof/>
                <w:sz w:val="24"/>
                <w:szCs w:val="24"/>
              </w:rPr>
              <w:t>4.1</w:t>
            </w:r>
            <w:r w:rsidR="00C31684" w:rsidRPr="00C31684">
              <w:rPr>
                <w:rFonts w:ascii="Times New Roman" w:eastAsiaTheme="minorEastAsia" w:hAnsi="Times New Roman"/>
                <w:i w:val="0"/>
                <w:iCs w:val="0"/>
                <w:noProof/>
                <w:sz w:val="24"/>
                <w:szCs w:val="24"/>
              </w:rPr>
              <w:tab/>
            </w:r>
            <w:r w:rsidR="00C31684" w:rsidRPr="00C31684">
              <w:rPr>
                <w:rStyle w:val="Hyperlink"/>
                <w:rFonts w:ascii="Times New Roman" w:hAnsi="Times New Roman"/>
                <w:noProof/>
                <w:sz w:val="24"/>
                <w:szCs w:val="24"/>
              </w:rPr>
              <w:t>Definition of Risk Evaluation Levels</w:t>
            </w:r>
            <w:r w:rsidR="00C31684" w:rsidRPr="00C31684">
              <w:rPr>
                <w:rFonts w:ascii="Times New Roman" w:hAnsi="Times New Roman"/>
                <w:noProof/>
                <w:webHidden/>
                <w:sz w:val="24"/>
                <w:szCs w:val="24"/>
              </w:rPr>
              <w:tab/>
            </w:r>
            <w:r w:rsidR="00C31684" w:rsidRPr="00C31684">
              <w:rPr>
                <w:rFonts w:ascii="Times New Roman" w:hAnsi="Times New Roman"/>
                <w:noProof/>
                <w:webHidden/>
                <w:sz w:val="24"/>
                <w:szCs w:val="24"/>
              </w:rPr>
              <w:fldChar w:fldCharType="begin"/>
            </w:r>
            <w:r w:rsidR="00C31684" w:rsidRPr="00C31684">
              <w:rPr>
                <w:rFonts w:ascii="Times New Roman" w:hAnsi="Times New Roman"/>
                <w:noProof/>
                <w:webHidden/>
                <w:sz w:val="24"/>
                <w:szCs w:val="24"/>
              </w:rPr>
              <w:instrText xml:space="preserve"> PAGEREF _Toc470785767 \h </w:instrText>
            </w:r>
            <w:r w:rsidR="00C31684" w:rsidRPr="00C31684">
              <w:rPr>
                <w:rFonts w:ascii="Times New Roman" w:hAnsi="Times New Roman"/>
                <w:noProof/>
                <w:webHidden/>
                <w:sz w:val="24"/>
                <w:szCs w:val="24"/>
              </w:rPr>
            </w:r>
            <w:r w:rsidR="00C31684" w:rsidRPr="00C31684">
              <w:rPr>
                <w:rFonts w:ascii="Times New Roman" w:hAnsi="Times New Roman"/>
                <w:noProof/>
                <w:webHidden/>
                <w:sz w:val="24"/>
                <w:szCs w:val="24"/>
              </w:rPr>
              <w:fldChar w:fldCharType="separate"/>
            </w:r>
            <w:r w:rsidR="00B026A5">
              <w:rPr>
                <w:rFonts w:ascii="Times New Roman" w:hAnsi="Times New Roman"/>
                <w:noProof/>
                <w:webHidden/>
                <w:sz w:val="24"/>
                <w:szCs w:val="24"/>
              </w:rPr>
              <w:t>3</w:t>
            </w:r>
            <w:r w:rsidR="00C31684" w:rsidRPr="00C31684">
              <w:rPr>
                <w:rFonts w:ascii="Times New Roman" w:hAnsi="Times New Roman"/>
                <w:noProof/>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68" w:history="1">
            <w:r w:rsidR="00C31684" w:rsidRPr="00C31684">
              <w:rPr>
                <w:rStyle w:val="Hyperlink"/>
                <w:rFonts w:ascii="Times New Roman" w:hAnsi="Times New Roman"/>
                <w:sz w:val="24"/>
                <w:szCs w:val="24"/>
              </w:rPr>
              <w:t>5.</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Risk Assessment of Critical Material Attributes</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_Toc470785768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5</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69" w:history="1">
            <w:r w:rsidR="00C31684" w:rsidRPr="00C31684">
              <w:rPr>
                <w:rStyle w:val="Hyperlink"/>
                <w:rFonts w:ascii="Times New Roman" w:hAnsi="Times New Roman"/>
                <w:sz w:val="24"/>
                <w:szCs w:val="24"/>
              </w:rPr>
              <w:t>6.</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Risk Assessment of Manufacturing Process Variables</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_Toc470785769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12</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70" w:history="1">
            <w:r w:rsidR="00C31684" w:rsidRPr="00C31684">
              <w:rPr>
                <w:rStyle w:val="Hyperlink"/>
                <w:rFonts w:ascii="Times New Roman" w:hAnsi="Times New Roman"/>
                <w:sz w:val="24"/>
                <w:szCs w:val="24"/>
              </w:rPr>
              <w:t>7.</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Hazard Risk Evaluation</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_Toc470785770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16</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71" w:history="1">
            <w:r w:rsidR="00C31684" w:rsidRPr="00C31684">
              <w:rPr>
                <w:rStyle w:val="Hyperlink"/>
                <w:rFonts w:ascii="Times New Roman" w:hAnsi="Times New Roman"/>
                <w:sz w:val="24"/>
                <w:szCs w:val="24"/>
              </w:rPr>
              <w:t>8.</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Conclusions</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_Toc470785771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31</w:t>
            </w:r>
            <w:r w:rsidR="00C31684" w:rsidRPr="00C31684">
              <w:rPr>
                <w:rFonts w:ascii="Times New Roman" w:hAnsi="Times New Roman"/>
                <w:webHidden/>
                <w:sz w:val="24"/>
                <w:szCs w:val="24"/>
              </w:rPr>
              <w:fldChar w:fldCharType="end"/>
            </w:r>
          </w:hyperlink>
        </w:p>
        <w:p w:rsidR="00C31684" w:rsidRPr="00C31684" w:rsidRDefault="0050678A">
          <w:pPr>
            <w:pStyle w:val="TOC1"/>
            <w:rPr>
              <w:rFonts w:ascii="Times New Roman" w:eastAsiaTheme="minorEastAsia" w:hAnsi="Times New Roman"/>
              <w:bCs w:val="0"/>
              <w:sz w:val="24"/>
              <w:szCs w:val="24"/>
            </w:rPr>
          </w:pPr>
          <w:hyperlink w:anchor="_Toc470785772" w:history="1">
            <w:r w:rsidR="00C31684" w:rsidRPr="00C31684">
              <w:rPr>
                <w:rStyle w:val="Hyperlink"/>
                <w:rFonts w:ascii="Times New Roman" w:hAnsi="Times New Roman"/>
                <w:sz w:val="24"/>
                <w:szCs w:val="24"/>
              </w:rPr>
              <w:t>9.</w:t>
            </w:r>
            <w:r w:rsidR="00C31684" w:rsidRPr="00C31684">
              <w:rPr>
                <w:rFonts w:ascii="Times New Roman" w:eastAsiaTheme="minorEastAsia" w:hAnsi="Times New Roman"/>
                <w:bCs w:val="0"/>
                <w:sz w:val="24"/>
                <w:szCs w:val="24"/>
              </w:rPr>
              <w:tab/>
            </w:r>
            <w:r w:rsidR="00C31684" w:rsidRPr="00C31684">
              <w:rPr>
                <w:rStyle w:val="Hyperlink"/>
                <w:rFonts w:ascii="Times New Roman" w:hAnsi="Times New Roman"/>
                <w:sz w:val="24"/>
                <w:szCs w:val="24"/>
              </w:rPr>
              <w:t>References</w:t>
            </w:r>
            <w:r w:rsidR="00C31684" w:rsidRPr="00C31684">
              <w:rPr>
                <w:rFonts w:ascii="Times New Roman" w:hAnsi="Times New Roman"/>
                <w:webHidden/>
                <w:sz w:val="24"/>
                <w:szCs w:val="24"/>
              </w:rPr>
              <w:tab/>
            </w:r>
            <w:r w:rsidR="00C31684" w:rsidRPr="00C31684">
              <w:rPr>
                <w:rFonts w:ascii="Times New Roman" w:hAnsi="Times New Roman"/>
                <w:webHidden/>
                <w:sz w:val="24"/>
                <w:szCs w:val="24"/>
              </w:rPr>
              <w:fldChar w:fldCharType="begin"/>
            </w:r>
            <w:r w:rsidR="00C31684" w:rsidRPr="00C31684">
              <w:rPr>
                <w:rFonts w:ascii="Times New Roman" w:hAnsi="Times New Roman"/>
                <w:webHidden/>
                <w:sz w:val="24"/>
                <w:szCs w:val="24"/>
              </w:rPr>
              <w:instrText xml:space="preserve"> PAGEREF _Toc470785772 \h </w:instrText>
            </w:r>
            <w:r w:rsidR="00C31684" w:rsidRPr="00C31684">
              <w:rPr>
                <w:rFonts w:ascii="Times New Roman" w:hAnsi="Times New Roman"/>
                <w:webHidden/>
                <w:sz w:val="24"/>
                <w:szCs w:val="24"/>
              </w:rPr>
            </w:r>
            <w:r w:rsidR="00C31684" w:rsidRPr="00C31684">
              <w:rPr>
                <w:rFonts w:ascii="Times New Roman" w:hAnsi="Times New Roman"/>
                <w:webHidden/>
                <w:sz w:val="24"/>
                <w:szCs w:val="24"/>
              </w:rPr>
              <w:fldChar w:fldCharType="separate"/>
            </w:r>
            <w:r w:rsidR="00B026A5">
              <w:rPr>
                <w:rFonts w:ascii="Times New Roman" w:hAnsi="Times New Roman"/>
                <w:webHidden/>
                <w:sz w:val="24"/>
                <w:szCs w:val="24"/>
              </w:rPr>
              <w:t>32</w:t>
            </w:r>
            <w:r w:rsidR="00C31684" w:rsidRPr="00C31684">
              <w:rPr>
                <w:rFonts w:ascii="Times New Roman" w:hAnsi="Times New Roman"/>
                <w:webHidden/>
                <w:sz w:val="24"/>
                <w:szCs w:val="24"/>
              </w:rPr>
              <w:fldChar w:fldCharType="end"/>
            </w:r>
          </w:hyperlink>
        </w:p>
        <w:p w:rsidR="00912E69" w:rsidRPr="004446A8" w:rsidRDefault="00912E69" w:rsidP="004446A8">
          <w:pPr>
            <w:pStyle w:val="TOC1"/>
            <w:rPr>
              <w:rFonts w:ascii="Times New Roman" w:hAnsi="Times New Roman"/>
            </w:rPr>
          </w:pPr>
          <w:r w:rsidRPr="00C31684">
            <w:rPr>
              <w:rFonts w:ascii="Times New Roman" w:hAnsi="Times New Roman"/>
              <w:bCs w:val="0"/>
              <w:sz w:val="24"/>
              <w:szCs w:val="24"/>
            </w:rPr>
            <w:fldChar w:fldCharType="end"/>
          </w:r>
        </w:p>
      </w:sdtContent>
    </w:sdt>
    <w:p w:rsidR="004446A8" w:rsidRDefault="004446A8" w:rsidP="004446A8">
      <w:pPr>
        <w:jc w:val="center"/>
        <w:rPr>
          <w:b/>
          <w:sz w:val="24"/>
          <w:szCs w:val="16"/>
        </w:rPr>
      </w:pPr>
    </w:p>
    <w:p w:rsidR="00C31684" w:rsidRDefault="00912E69" w:rsidP="00912E69">
      <w:pPr>
        <w:spacing w:after="240"/>
        <w:jc w:val="center"/>
        <w:rPr>
          <w:noProof/>
        </w:rPr>
      </w:pPr>
      <w:r w:rsidRPr="007848BE">
        <w:rPr>
          <w:b/>
          <w:szCs w:val="28"/>
        </w:rPr>
        <w:t>List of Tables</w:t>
      </w:r>
      <w:r w:rsidR="002C0750" w:rsidRPr="00143EBA">
        <w:rPr>
          <w:sz w:val="22"/>
          <w:szCs w:val="22"/>
        </w:rPr>
        <w:fldChar w:fldCharType="begin"/>
      </w:r>
      <w:r w:rsidR="002C0750" w:rsidRPr="00143EBA">
        <w:rPr>
          <w:sz w:val="22"/>
          <w:szCs w:val="22"/>
        </w:rPr>
        <w:instrText xml:space="preserve"> TOC \h \z \c "Table" </w:instrText>
      </w:r>
      <w:r w:rsidR="002C0750" w:rsidRPr="00143EBA">
        <w:rPr>
          <w:sz w:val="22"/>
          <w:szCs w:val="22"/>
        </w:rPr>
        <w:fldChar w:fldCharType="separate"/>
      </w:r>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3" w:history="1">
        <w:r w:rsidR="00C31684" w:rsidRPr="00C31684">
          <w:rPr>
            <w:rStyle w:val="Hyperlink"/>
            <w:noProof/>
            <w:sz w:val="22"/>
          </w:rPr>
          <w:t>Table 1: Risk Severity Rating [from SLCSOP 920G-0107]</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_Toc470785773 \h </w:instrText>
        </w:r>
        <w:r w:rsidR="00C31684" w:rsidRPr="00C31684">
          <w:rPr>
            <w:noProof/>
            <w:webHidden/>
            <w:sz w:val="22"/>
          </w:rPr>
        </w:r>
        <w:r w:rsidR="00C31684" w:rsidRPr="00C31684">
          <w:rPr>
            <w:noProof/>
            <w:webHidden/>
            <w:sz w:val="22"/>
          </w:rPr>
          <w:fldChar w:fldCharType="separate"/>
        </w:r>
        <w:r w:rsidR="00B026A5">
          <w:rPr>
            <w:noProof/>
            <w:webHidden/>
            <w:sz w:val="22"/>
          </w:rPr>
          <w:t>4</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4" w:history="1">
        <w:r w:rsidR="00C31684" w:rsidRPr="00C31684">
          <w:rPr>
            <w:rStyle w:val="Hyperlink"/>
            <w:noProof/>
            <w:sz w:val="22"/>
          </w:rPr>
          <w:t>Table 2: Risk Likelihood of Occurrence Rating [from SLCSOP 920G-0107]</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_Toc470785774 \h </w:instrText>
        </w:r>
        <w:r w:rsidR="00C31684" w:rsidRPr="00C31684">
          <w:rPr>
            <w:noProof/>
            <w:webHidden/>
            <w:sz w:val="22"/>
          </w:rPr>
        </w:r>
        <w:r w:rsidR="00C31684" w:rsidRPr="00C31684">
          <w:rPr>
            <w:noProof/>
            <w:webHidden/>
            <w:sz w:val="22"/>
          </w:rPr>
          <w:fldChar w:fldCharType="separate"/>
        </w:r>
        <w:r w:rsidR="00B026A5">
          <w:rPr>
            <w:noProof/>
            <w:webHidden/>
            <w:sz w:val="22"/>
          </w:rPr>
          <w:t>5</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5" w:history="1">
        <w:r w:rsidR="00C31684" w:rsidRPr="00C31684">
          <w:rPr>
            <w:rStyle w:val="Hyperlink"/>
            <w:noProof/>
            <w:sz w:val="22"/>
          </w:rPr>
          <w:t>Table 3: Risk Categorization (without considering detectability) [from SLCSOP 920G-0107]</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_Toc470785775 \h </w:instrText>
        </w:r>
        <w:r w:rsidR="00C31684" w:rsidRPr="00C31684">
          <w:rPr>
            <w:noProof/>
            <w:webHidden/>
            <w:sz w:val="22"/>
          </w:rPr>
        </w:r>
        <w:r w:rsidR="00C31684" w:rsidRPr="00C31684">
          <w:rPr>
            <w:noProof/>
            <w:webHidden/>
            <w:sz w:val="22"/>
          </w:rPr>
          <w:fldChar w:fldCharType="separate"/>
        </w:r>
        <w:r w:rsidR="00B026A5">
          <w:rPr>
            <w:noProof/>
            <w:webHidden/>
            <w:sz w:val="22"/>
          </w:rPr>
          <w:t>5</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6" w:history="1">
        <w:r w:rsidR="00C31684" w:rsidRPr="00C31684">
          <w:rPr>
            <w:rStyle w:val="Hyperlink"/>
            <w:noProof/>
            <w:sz w:val="22"/>
          </w:rPr>
          <w:t>Table 4: Risk Assessment of Critical Material Attributes</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_Toc470785776 \h </w:instrText>
        </w:r>
        <w:r w:rsidR="00C31684" w:rsidRPr="00C31684">
          <w:rPr>
            <w:noProof/>
            <w:webHidden/>
            <w:sz w:val="22"/>
          </w:rPr>
        </w:r>
        <w:r w:rsidR="00C31684" w:rsidRPr="00C31684">
          <w:rPr>
            <w:noProof/>
            <w:webHidden/>
            <w:sz w:val="22"/>
          </w:rPr>
          <w:fldChar w:fldCharType="separate"/>
        </w:r>
        <w:r w:rsidR="00B026A5">
          <w:rPr>
            <w:noProof/>
            <w:webHidden/>
            <w:sz w:val="22"/>
          </w:rPr>
          <w:t>6</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7" w:history="1">
        <w:r w:rsidR="00C31684" w:rsidRPr="00C31684">
          <w:rPr>
            <w:rStyle w:val="Hyperlink"/>
            <w:noProof/>
            <w:sz w:val="22"/>
          </w:rPr>
          <w:t>Table 5: Risk Assessment of Manufacturing Process Variables</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_Toc470785777 \h </w:instrText>
        </w:r>
        <w:r w:rsidR="00C31684" w:rsidRPr="00C31684">
          <w:rPr>
            <w:noProof/>
            <w:webHidden/>
            <w:sz w:val="22"/>
          </w:rPr>
        </w:r>
        <w:r w:rsidR="00C31684" w:rsidRPr="00C31684">
          <w:rPr>
            <w:noProof/>
            <w:webHidden/>
            <w:sz w:val="22"/>
          </w:rPr>
          <w:fldChar w:fldCharType="separate"/>
        </w:r>
        <w:r w:rsidR="00B026A5">
          <w:rPr>
            <w:noProof/>
            <w:webHidden/>
            <w:sz w:val="22"/>
          </w:rPr>
          <w:t>13</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8" w:history="1">
        <w:r w:rsidR="00C31684" w:rsidRPr="00C31684">
          <w:rPr>
            <w:rStyle w:val="Hyperlink"/>
            <w:noProof/>
            <w:sz w:val="22"/>
          </w:rPr>
          <w:t>Table 6: Lots Examined for Likelihood Analysis</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_Toc470785778 \h </w:instrText>
        </w:r>
        <w:r w:rsidR="00C31684" w:rsidRPr="00C31684">
          <w:rPr>
            <w:noProof/>
            <w:webHidden/>
            <w:sz w:val="22"/>
          </w:rPr>
        </w:r>
        <w:r w:rsidR="00C31684" w:rsidRPr="00C31684">
          <w:rPr>
            <w:noProof/>
            <w:webHidden/>
            <w:sz w:val="22"/>
          </w:rPr>
          <w:fldChar w:fldCharType="separate"/>
        </w:r>
        <w:r w:rsidR="00B026A5">
          <w:rPr>
            <w:noProof/>
            <w:webHidden/>
            <w:sz w:val="22"/>
          </w:rPr>
          <w:t>16</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79" w:history="1">
        <w:r w:rsidR="00C31684" w:rsidRPr="00C31684">
          <w:rPr>
            <w:rStyle w:val="Hyperlink"/>
            <w:noProof/>
            <w:sz w:val="22"/>
          </w:rPr>
          <w:t>Table 7:  Hazard Identification</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_Toc470785779 \h </w:instrText>
        </w:r>
        <w:r w:rsidR="00C31684" w:rsidRPr="00C31684">
          <w:rPr>
            <w:noProof/>
            <w:webHidden/>
            <w:sz w:val="22"/>
          </w:rPr>
        </w:r>
        <w:r w:rsidR="00C31684" w:rsidRPr="00C31684">
          <w:rPr>
            <w:noProof/>
            <w:webHidden/>
            <w:sz w:val="22"/>
          </w:rPr>
          <w:fldChar w:fldCharType="separate"/>
        </w:r>
        <w:r w:rsidR="00B026A5">
          <w:rPr>
            <w:noProof/>
            <w:webHidden/>
            <w:sz w:val="22"/>
          </w:rPr>
          <w:t>17</w:t>
        </w:r>
        <w:r w:rsidR="00C31684" w:rsidRPr="00C31684">
          <w:rPr>
            <w:noProof/>
            <w:webHidden/>
            <w:sz w:val="22"/>
          </w:rPr>
          <w:fldChar w:fldCharType="end"/>
        </w:r>
      </w:hyperlink>
    </w:p>
    <w:p w:rsidR="00C31684" w:rsidRPr="00C31684" w:rsidRDefault="0050678A">
      <w:pPr>
        <w:pStyle w:val="TableofFigures"/>
        <w:tabs>
          <w:tab w:val="right" w:leader="dot" w:pos="10070"/>
        </w:tabs>
        <w:rPr>
          <w:rFonts w:asciiTheme="minorHAnsi" w:eastAsiaTheme="minorEastAsia" w:hAnsiTheme="minorHAnsi" w:cstheme="minorBidi"/>
          <w:noProof/>
          <w:sz w:val="18"/>
          <w:szCs w:val="22"/>
        </w:rPr>
      </w:pPr>
      <w:hyperlink w:anchor="_Toc470785780" w:history="1">
        <w:r w:rsidR="00C31684" w:rsidRPr="00C31684">
          <w:rPr>
            <w:rStyle w:val="Hyperlink"/>
            <w:noProof/>
            <w:sz w:val="22"/>
          </w:rPr>
          <w:t>Table 8: Factor / CQA Relationships with Undesirable or Unacceptable Risk Levels</w:t>
        </w:r>
        <w:r w:rsidR="00C31684" w:rsidRPr="00C31684">
          <w:rPr>
            <w:noProof/>
            <w:webHidden/>
            <w:sz w:val="22"/>
          </w:rPr>
          <w:tab/>
        </w:r>
        <w:r w:rsidR="00C31684" w:rsidRPr="00C31684">
          <w:rPr>
            <w:noProof/>
            <w:webHidden/>
            <w:sz w:val="22"/>
          </w:rPr>
          <w:fldChar w:fldCharType="begin"/>
        </w:r>
        <w:r w:rsidR="00C31684" w:rsidRPr="00C31684">
          <w:rPr>
            <w:noProof/>
            <w:webHidden/>
            <w:sz w:val="22"/>
          </w:rPr>
          <w:instrText xml:space="preserve"> PAGEREF _Toc470785780 \h </w:instrText>
        </w:r>
        <w:r w:rsidR="00C31684" w:rsidRPr="00C31684">
          <w:rPr>
            <w:noProof/>
            <w:webHidden/>
            <w:sz w:val="22"/>
          </w:rPr>
        </w:r>
        <w:r w:rsidR="00C31684" w:rsidRPr="00C31684">
          <w:rPr>
            <w:noProof/>
            <w:webHidden/>
            <w:sz w:val="22"/>
          </w:rPr>
          <w:fldChar w:fldCharType="separate"/>
        </w:r>
        <w:r w:rsidR="00B026A5">
          <w:rPr>
            <w:noProof/>
            <w:webHidden/>
            <w:sz w:val="22"/>
          </w:rPr>
          <w:t>31</w:t>
        </w:r>
        <w:r w:rsidR="00C31684" w:rsidRPr="00C31684">
          <w:rPr>
            <w:noProof/>
            <w:webHidden/>
            <w:sz w:val="22"/>
          </w:rPr>
          <w:fldChar w:fldCharType="end"/>
        </w:r>
      </w:hyperlink>
    </w:p>
    <w:p w:rsidR="00774AFF" w:rsidRDefault="002C0750" w:rsidP="00912E69">
      <w:pPr>
        <w:rPr>
          <w:sz w:val="20"/>
        </w:rPr>
        <w:sectPr w:rsidR="00774AFF" w:rsidSect="00423D9C">
          <w:headerReference w:type="default" r:id="rId9"/>
          <w:pgSz w:w="12240" w:h="15840" w:code="1"/>
          <w:pgMar w:top="1440" w:right="1080" w:bottom="720" w:left="1080" w:header="720" w:footer="720" w:gutter="0"/>
          <w:cols w:space="708"/>
          <w:docGrid w:linePitch="381"/>
        </w:sectPr>
      </w:pPr>
      <w:r w:rsidRPr="00143EBA">
        <w:rPr>
          <w:sz w:val="22"/>
          <w:szCs w:val="22"/>
        </w:rPr>
        <w:fldChar w:fldCharType="end"/>
      </w:r>
    </w:p>
    <w:p w:rsidR="00BC42FB" w:rsidRPr="004446A8" w:rsidRDefault="003E021F" w:rsidP="000F4B84">
      <w:pPr>
        <w:pStyle w:val="Heading1"/>
        <w:rPr>
          <w:rFonts w:ascii="Times New Roman" w:hAnsi="Times New Roman" w:cs="Times New Roman"/>
        </w:rPr>
      </w:pPr>
      <w:bookmarkStart w:id="12" w:name="_Toc412031430"/>
      <w:bookmarkStart w:id="13" w:name="_Toc412118239"/>
      <w:bookmarkStart w:id="14" w:name="_Toc417999278"/>
      <w:bookmarkStart w:id="15" w:name="_Toc417999404"/>
      <w:bookmarkStart w:id="16" w:name="_Toc467075272"/>
      <w:bookmarkStart w:id="17" w:name="_Toc470785763"/>
      <w:r w:rsidRPr="004446A8">
        <w:rPr>
          <w:rFonts w:ascii="Times New Roman" w:hAnsi="Times New Roman" w:cs="Times New Roman"/>
        </w:rPr>
        <w:lastRenderedPageBreak/>
        <w:t>Objective</w:t>
      </w:r>
      <w:bookmarkEnd w:id="12"/>
      <w:bookmarkEnd w:id="13"/>
      <w:bookmarkEnd w:id="14"/>
      <w:bookmarkEnd w:id="15"/>
      <w:bookmarkEnd w:id="16"/>
      <w:bookmarkEnd w:id="17"/>
    </w:p>
    <w:p w:rsidR="009B1EF4" w:rsidRDefault="0058775F" w:rsidP="00332747">
      <w:pPr>
        <w:pStyle w:val="Normal2"/>
      </w:pPr>
      <w:r w:rsidRPr="004446A8">
        <w:t>T</w:t>
      </w:r>
      <w:r w:rsidR="00A83313" w:rsidRPr="004446A8">
        <w:t>he objective of this report is to</w:t>
      </w:r>
      <w:r w:rsidRPr="004446A8">
        <w:t xml:space="preserve"> </w:t>
      </w:r>
      <w:r w:rsidR="009B1EF4">
        <w:t xml:space="preserve">identify and assess the risk of </w:t>
      </w:r>
      <w:proofErr w:type="spellStart"/>
      <w:r w:rsidR="009B1EF4" w:rsidRPr="004446A8">
        <w:t>Gelnique</w:t>
      </w:r>
      <w:proofErr w:type="spellEnd"/>
      <w:r w:rsidR="009B1EF4" w:rsidRPr="004446A8">
        <w:t>™ (Oxybutynin Chloride) Gel 10%</w:t>
      </w:r>
      <w:r w:rsidR="009B1EF4">
        <w:t xml:space="preserve"> process and product-related hazards.</w:t>
      </w:r>
    </w:p>
    <w:p w:rsidR="00BC42FB" w:rsidRPr="004446A8" w:rsidRDefault="003E021F" w:rsidP="000F4B84">
      <w:pPr>
        <w:pStyle w:val="Heading1"/>
        <w:rPr>
          <w:rFonts w:ascii="Times New Roman" w:hAnsi="Times New Roman" w:cs="Times New Roman"/>
        </w:rPr>
      </w:pPr>
      <w:bookmarkStart w:id="18" w:name="_Toc412031431"/>
      <w:bookmarkStart w:id="19" w:name="_Toc412118240"/>
      <w:bookmarkStart w:id="20" w:name="_Toc417999279"/>
      <w:bookmarkStart w:id="21" w:name="_Toc417999405"/>
      <w:bookmarkStart w:id="22" w:name="_Toc467075273"/>
      <w:bookmarkStart w:id="23" w:name="_Toc470785764"/>
      <w:r w:rsidRPr="004446A8">
        <w:rPr>
          <w:rFonts w:ascii="Times New Roman" w:hAnsi="Times New Roman" w:cs="Times New Roman"/>
        </w:rPr>
        <w:t>Scope</w:t>
      </w:r>
      <w:bookmarkEnd w:id="18"/>
      <w:bookmarkEnd w:id="19"/>
      <w:bookmarkEnd w:id="20"/>
      <w:bookmarkEnd w:id="21"/>
      <w:bookmarkEnd w:id="22"/>
      <w:bookmarkEnd w:id="23"/>
      <w:bookmarkEnd w:id="8"/>
      <w:bookmarkEnd w:id="7"/>
      <w:bookmarkEnd w:id="6"/>
      <w:bookmarkEnd w:id="5"/>
      <w:bookmarkEnd w:id="4"/>
      <w:bookmarkEnd w:id="3"/>
      <w:bookmarkEnd w:id="2"/>
      <w:bookmarkEnd w:id="1"/>
      <w:bookmarkEnd w:id="0"/>
    </w:p>
    <w:p w:rsidR="00DA5F2B" w:rsidRPr="009B1EF4" w:rsidRDefault="009B1EF4" w:rsidP="000F4B84">
      <w:pPr>
        <w:pStyle w:val="Normal2"/>
      </w:pPr>
      <w:r w:rsidRPr="009B1EF4">
        <w:t xml:space="preserve">This report covers </w:t>
      </w:r>
      <w:proofErr w:type="spellStart"/>
      <w:r w:rsidRPr="009B1EF4">
        <w:t>Gelnique</w:t>
      </w:r>
      <w:proofErr w:type="spellEnd"/>
      <w:r w:rsidRPr="009B1EF4">
        <w:t>™ (Oxybutynin Chloride) Gel 10% bulk gel and finished product sachet packaging configurations manufactured at Actavis Laboratories UT, Inc.:</w:t>
      </w:r>
    </w:p>
    <w:p w:rsidR="009B1EF4" w:rsidRDefault="009B1EF4" w:rsidP="009B1EF4">
      <w:pPr>
        <w:pStyle w:val="ListParagraph"/>
        <w:numPr>
          <w:ilvl w:val="0"/>
          <w:numId w:val="35"/>
        </w:numPr>
        <w:ind w:left="360"/>
        <w:rPr>
          <w:sz w:val="24"/>
          <w:szCs w:val="24"/>
        </w:rPr>
      </w:pPr>
      <w:r w:rsidRPr="009B1EF4">
        <w:rPr>
          <w:sz w:val="24"/>
          <w:szCs w:val="24"/>
        </w:rPr>
        <w:t>Inter</w:t>
      </w:r>
      <w:r>
        <w:rPr>
          <w:sz w:val="24"/>
          <w:szCs w:val="24"/>
        </w:rPr>
        <w:t>mediate Bulk Gel</w:t>
      </w:r>
    </w:p>
    <w:p w:rsidR="009B1EF4" w:rsidRDefault="009B1EF4" w:rsidP="009B1EF4">
      <w:pPr>
        <w:pStyle w:val="ListParagraph"/>
        <w:numPr>
          <w:ilvl w:val="1"/>
          <w:numId w:val="35"/>
        </w:numPr>
        <w:ind w:left="720"/>
        <w:rPr>
          <w:sz w:val="24"/>
          <w:szCs w:val="24"/>
        </w:rPr>
      </w:pPr>
      <w:r>
        <w:rPr>
          <w:sz w:val="24"/>
          <w:szCs w:val="24"/>
        </w:rPr>
        <w:t xml:space="preserve">Item # 175547 </w:t>
      </w:r>
      <w:r w:rsidRPr="004446A8">
        <w:rPr>
          <w:sz w:val="24"/>
        </w:rPr>
        <w:t xml:space="preserve">– </w:t>
      </w:r>
      <w:r>
        <w:rPr>
          <w:sz w:val="24"/>
          <w:szCs w:val="24"/>
        </w:rPr>
        <w:t>Oxybutynin Chloride Gel, 100 mg/g</w:t>
      </w:r>
    </w:p>
    <w:p w:rsidR="009B1EF4" w:rsidRDefault="009B1EF4" w:rsidP="009B1EF4">
      <w:pPr>
        <w:pStyle w:val="ListParagraph"/>
        <w:numPr>
          <w:ilvl w:val="0"/>
          <w:numId w:val="35"/>
        </w:numPr>
        <w:ind w:left="360"/>
        <w:rPr>
          <w:sz w:val="24"/>
          <w:szCs w:val="24"/>
        </w:rPr>
      </w:pPr>
      <w:r>
        <w:rPr>
          <w:sz w:val="24"/>
          <w:szCs w:val="24"/>
        </w:rPr>
        <w:t>Finished Drug Product</w:t>
      </w:r>
    </w:p>
    <w:p w:rsidR="009B1EF4" w:rsidRPr="004446A8" w:rsidRDefault="009B1EF4" w:rsidP="009B1EF4">
      <w:pPr>
        <w:pStyle w:val="BodyText"/>
        <w:numPr>
          <w:ilvl w:val="1"/>
          <w:numId w:val="35"/>
        </w:numPr>
        <w:spacing w:before="60" w:after="60"/>
        <w:ind w:left="720"/>
        <w:rPr>
          <w:sz w:val="24"/>
        </w:rPr>
      </w:pPr>
      <w:r w:rsidRPr="004446A8">
        <w:rPr>
          <w:sz w:val="24"/>
        </w:rPr>
        <w:t xml:space="preserve">Item 52544008430 – </w:t>
      </w:r>
      <w:proofErr w:type="spellStart"/>
      <w:r w:rsidRPr="004446A8">
        <w:rPr>
          <w:sz w:val="24"/>
        </w:rPr>
        <w:t>Gelnique</w:t>
      </w:r>
      <w:proofErr w:type="spellEnd"/>
      <w:r w:rsidRPr="004446A8">
        <w:rPr>
          <w:sz w:val="24"/>
        </w:rPr>
        <w:t xml:space="preserve"> Oxybutynin Chloride Gel, 10%, </w:t>
      </w:r>
      <w:proofErr w:type="spellStart"/>
      <w:r w:rsidRPr="004446A8">
        <w:rPr>
          <w:sz w:val="24"/>
        </w:rPr>
        <w:t>Ctn</w:t>
      </w:r>
      <w:proofErr w:type="spellEnd"/>
      <w:r w:rsidRPr="004446A8">
        <w:rPr>
          <w:sz w:val="24"/>
        </w:rPr>
        <w:t xml:space="preserve"> x 30 (US)</w:t>
      </w:r>
    </w:p>
    <w:p w:rsidR="009B1EF4" w:rsidRPr="004446A8" w:rsidRDefault="009B1EF4" w:rsidP="009B1EF4">
      <w:pPr>
        <w:pStyle w:val="BodyText"/>
        <w:numPr>
          <w:ilvl w:val="1"/>
          <w:numId w:val="35"/>
        </w:numPr>
        <w:spacing w:before="60" w:after="60"/>
        <w:ind w:left="720"/>
        <w:rPr>
          <w:sz w:val="24"/>
        </w:rPr>
      </w:pPr>
      <w:r w:rsidRPr="004446A8">
        <w:rPr>
          <w:sz w:val="24"/>
        </w:rPr>
        <w:t xml:space="preserve">Item 52544008477 – </w:t>
      </w:r>
      <w:proofErr w:type="spellStart"/>
      <w:r w:rsidRPr="004446A8">
        <w:rPr>
          <w:sz w:val="24"/>
        </w:rPr>
        <w:t>Gelnique</w:t>
      </w:r>
      <w:proofErr w:type="spellEnd"/>
      <w:r w:rsidRPr="004446A8">
        <w:rPr>
          <w:sz w:val="24"/>
        </w:rPr>
        <w:t xml:space="preserve"> Oxybutynin Chloride Gel, 10%, </w:t>
      </w:r>
      <w:proofErr w:type="spellStart"/>
      <w:r w:rsidRPr="004446A8">
        <w:rPr>
          <w:sz w:val="24"/>
        </w:rPr>
        <w:t>Ctn</w:t>
      </w:r>
      <w:proofErr w:type="spellEnd"/>
      <w:r w:rsidRPr="004446A8">
        <w:rPr>
          <w:sz w:val="24"/>
        </w:rPr>
        <w:t xml:space="preserve"> x 7 (Sample, US)</w:t>
      </w:r>
    </w:p>
    <w:p w:rsidR="009B1EF4" w:rsidRPr="004446A8" w:rsidRDefault="009B1EF4" w:rsidP="009B1EF4">
      <w:pPr>
        <w:pStyle w:val="BodyText"/>
        <w:numPr>
          <w:ilvl w:val="1"/>
          <w:numId w:val="35"/>
        </w:numPr>
        <w:spacing w:before="60" w:after="60"/>
        <w:ind w:left="720"/>
        <w:rPr>
          <w:sz w:val="24"/>
        </w:rPr>
      </w:pPr>
      <w:r w:rsidRPr="004446A8">
        <w:rPr>
          <w:sz w:val="24"/>
        </w:rPr>
        <w:t xml:space="preserve">Item 74028708430 – </w:t>
      </w:r>
      <w:proofErr w:type="spellStart"/>
      <w:r w:rsidRPr="004446A8">
        <w:rPr>
          <w:sz w:val="24"/>
        </w:rPr>
        <w:t>Gelnique</w:t>
      </w:r>
      <w:proofErr w:type="spellEnd"/>
      <w:r w:rsidRPr="004446A8">
        <w:rPr>
          <w:sz w:val="24"/>
        </w:rPr>
        <w:t xml:space="preserve"> Oxybutynin Chloride Gel, 10%, Carton x 30 (Canada)</w:t>
      </w:r>
    </w:p>
    <w:p w:rsidR="009B1EF4" w:rsidRPr="004446A8" w:rsidRDefault="009B1EF4" w:rsidP="009B1EF4">
      <w:pPr>
        <w:pStyle w:val="BodyText"/>
        <w:numPr>
          <w:ilvl w:val="1"/>
          <w:numId w:val="35"/>
        </w:numPr>
        <w:spacing w:before="60" w:after="0"/>
        <w:ind w:left="720"/>
        <w:rPr>
          <w:sz w:val="24"/>
        </w:rPr>
      </w:pPr>
      <w:r w:rsidRPr="004446A8">
        <w:rPr>
          <w:sz w:val="24"/>
        </w:rPr>
        <w:t xml:space="preserve">Item 74028708477 – </w:t>
      </w:r>
      <w:proofErr w:type="spellStart"/>
      <w:r w:rsidRPr="004446A8">
        <w:rPr>
          <w:sz w:val="24"/>
        </w:rPr>
        <w:t>Gelnique</w:t>
      </w:r>
      <w:proofErr w:type="spellEnd"/>
      <w:r w:rsidRPr="004446A8">
        <w:rPr>
          <w:sz w:val="24"/>
        </w:rPr>
        <w:t xml:space="preserve"> Oxybutynin Chloride Gel, 10%, Carton x 7, Sample (Canada)</w:t>
      </w:r>
    </w:p>
    <w:p w:rsidR="00BC42FB" w:rsidRDefault="009B1EF4" w:rsidP="000F4B84">
      <w:pPr>
        <w:pStyle w:val="Heading1"/>
        <w:rPr>
          <w:rFonts w:ascii="Times New Roman" w:hAnsi="Times New Roman" w:cs="Times New Roman"/>
        </w:rPr>
      </w:pPr>
      <w:bookmarkStart w:id="24" w:name="_Toc470785765"/>
      <w:bookmarkEnd w:id="11"/>
      <w:bookmarkEnd w:id="10"/>
      <w:bookmarkEnd w:id="9"/>
      <w:r>
        <w:rPr>
          <w:rFonts w:ascii="Times New Roman" w:hAnsi="Times New Roman" w:cs="Times New Roman"/>
        </w:rPr>
        <w:t>Definitions</w:t>
      </w:r>
      <w:bookmarkEnd w:id="24"/>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Critical Material Attributes (CMAs):</w:t>
      </w:r>
    </w:p>
    <w:p w:rsidR="009B1EF4" w:rsidRPr="009B1EF4" w:rsidRDefault="009B1EF4" w:rsidP="009B1EF4">
      <w:pPr>
        <w:pStyle w:val="BodyText"/>
        <w:ind w:left="360"/>
        <w:rPr>
          <w:sz w:val="24"/>
        </w:rPr>
      </w:pPr>
      <w:r w:rsidRPr="009B1EF4">
        <w:rPr>
          <w:sz w:val="24"/>
        </w:rPr>
        <w:t>A physical, chemical, or microbiological property or characteristic of drug substances, excipients, and in-process materials known to affect a critical quality attribute.</w:t>
      </w:r>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Critical Quality Attributes (CQAs):</w:t>
      </w:r>
    </w:p>
    <w:p w:rsidR="009B1EF4" w:rsidRPr="009B1EF4" w:rsidRDefault="009B1EF4" w:rsidP="009B1EF4">
      <w:pPr>
        <w:pStyle w:val="BodyText"/>
        <w:ind w:left="360"/>
        <w:rPr>
          <w:sz w:val="24"/>
        </w:rPr>
      </w:pPr>
      <w:proofErr w:type="gramStart"/>
      <w:r w:rsidRPr="009B1EF4">
        <w:rPr>
          <w:sz w:val="24"/>
        </w:rPr>
        <w:t>A physical, chemical, or microbiological characteristic of a product that should be within an appropriate limit, range or distribution to ensure the desired product quality.</w:t>
      </w:r>
      <w:proofErr w:type="gramEnd"/>
      <w:r w:rsidRPr="009B1EF4">
        <w:rPr>
          <w:sz w:val="24"/>
        </w:rPr>
        <w:t xml:space="preserve">  CQAs should only include product attributes that have the potential to be altered by changes to process parameters or formulation variables and are directly related to the safety and efficacy of the product.</w:t>
      </w:r>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Detectability:</w:t>
      </w:r>
    </w:p>
    <w:p w:rsidR="009B1EF4" w:rsidRPr="009B1EF4" w:rsidRDefault="009B1EF4" w:rsidP="009B1EF4">
      <w:pPr>
        <w:pStyle w:val="BodyText"/>
        <w:ind w:left="360"/>
        <w:rPr>
          <w:sz w:val="24"/>
        </w:rPr>
      </w:pPr>
      <w:proofErr w:type="gramStart"/>
      <w:r w:rsidRPr="009B1EF4">
        <w:rPr>
          <w:sz w:val="24"/>
        </w:rPr>
        <w:t>The ability to discover or determine the existence, presence or fact of a hazard.</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Failure Modes:</w:t>
      </w:r>
    </w:p>
    <w:p w:rsidR="009B1EF4" w:rsidRPr="009B1EF4" w:rsidRDefault="009B1EF4" w:rsidP="009B1EF4">
      <w:pPr>
        <w:pStyle w:val="BodyText"/>
        <w:ind w:left="360"/>
        <w:rPr>
          <w:sz w:val="24"/>
        </w:rPr>
      </w:pPr>
      <w:r w:rsidRPr="009B1EF4">
        <w:rPr>
          <w:sz w:val="24"/>
        </w:rPr>
        <w:t>The specific way in which a system, process, or product can fail.</w:t>
      </w:r>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Harm:</w:t>
      </w:r>
    </w:p>
    <w:p w:rsidR="009B1EF4" w:rsidRPr="009B1EF4" w:rsidRDefault="009B1EF4" w:rsidP="009B1EF4">
      <w:pPr>
        <w:pStyle w:val="BodyText"/>
        <w:ind w:left="360"/>
        <w:rPr>
          <w:sz w:val="24"/>
        </w:rPr>
      </w:pPr>
      <w:proofErr w:type="gramStart"/>
      <w:r w:rsidRPr="009B1EF4">
        <w:rPr>
          <w:sz w:val="24"/>
        </w:rPr>
        <w:t>Physical injury or damage to the health of people, or damage to property or the environment.</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Hazard:</w:t>
      </w:r>
    </w:p>
    <w:p w:rsidR="009B1EF4" w:rsidRPr="009B1EF4" w:rsidRDefault="009B1EF4" w:rsidP="009B1EF4">
      <w:pPr>
        <w:pStyle w:val="BodyText"/>
        <w:ind w:left="360"/>
        <w:rPr>
          <w:sz w:val="24"/>
        </w:rPr>
      </w:pPr>
      <w:proofErr w:type="gramStart"/>
      <w:r w:rsidRPr="009B1EF4">
        <w:rPr>
          <w:sz w:val="24"/>
        </w:rPr>
        <w:t>Potential source of harm.</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Likelihood of Occurrence:</w:t>
      </w:r>
    </w:p>
    <w:p w:rsidR="009B1EF4" w:rsidRPr="009B1EF4" w:rsidRDefault="009B1EF4" w:rsidP="009B1EF4">
      <w:pPr>
        <w:pStyle w:val="BodyText"/>
        <w:ind w:left="360"/>
        <w:rPr>
          <w:sz w:val="24"/>
        </w:rPr>
      </w:pPr>
      <w:proofErr w:type="gramStart"/>
      <w:r w:rsidRPr="009B1EF4">
        <w:rPr>
          <w:sz w:val="24"/>
        </w:rPr>
        <w:t>The probability of the event occurring, existing or being present.</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lastRenderedPageBreak/>
        <w:t>Mitigation:</w:t>
      </w:r>
    </w:p>
    <w:p w:rsidR="009B1EF4" w:rsidRPr="009B1EF4" w:rsidRDefault="009B1EF4" w:rsidP="009B1EF4">
      <w:pPr>
        <w:pStyle w:val="BodyText"/>
        <w:ind w:left="360"/>
        <w:rPr>
          <w:sz w:val="24"/>
        </w:rPr>
      </w:pPr>
      <w:r w:rsidRPr="009B1EF4">
        <w:rPr>
          <w:sz w:val="24"/>
        </w:rPr>
        <w:t xml:space="preserve">Risk </w:t>
      </w:r>
      <w:proofErr w:type="gramStart"/>
      <w:r w:rsidRPr="009B1EF4">
        <w:rPr>
          <w:sz w:val="24"/>
        </w:rPr>
        <w:t>reduction actions that lessens</w:t>
      </w:r>
      <w:proofErr w:type="gramEnd"/>
      <w:r w:rsidRPr="009B1EF4">
        <w:rPr>
          <w:sz w:val="24"/>
        </w:rPr>
        <w:t xml:space="preserve"> the impact or consequence of an unwanted event.</w:t>
      </w:r>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Quality Risk Management:</w:t>
      </w:r>
    </w:p>
    <w:p w:rsidR="009B1EF4" w:rsidRPr="009B1EF4" w:rsidRDefault="009B1EF4" w:rsidP="009B1EF4">
      <w:pPr>
        <w:pStyle w:val="BodyText"/>
        <w:ind w:left="360"/>
        <w:rPr>
          <w:sz w:val="24"/>
        </w:rPr>
      </w:pPr>
      <w:proofErr w:type="gramStart"/>
      <w:r w:rsidRPr="009B1EF4">
        <w:rPr>
          <w:sz w:val="24"/>
        </w:rPr>
        <w:t>A systematic process for the assessment, control, communication and review of risks to the quality of the drug product across the product life cycle.</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Remediation:</w:t>
      </w:r>
    </w:p>
    <w:p w:rsidR="009B1EF4" w:rsidRPr="009B1EF4" w:rsidRDefault="009B1EF4" w:rsidP="009B1EF4">
      <w:pPr>
        <w:pStyle w:val="BodyText"/>
        <w:ind w:left="360"/>
        <w:rPr>
          <w:sz w:val="24"/>
        </w:rPr>
      </w:pPr>
      <w:proofErr w:type="gramStart"/>
      <w:r w:rsidRPr="009B1EF4">
        <w:rPr>
          <w:sz w:val="24"/>
        </w:rPr>
        <w:t>Risk reduction actions that lessen the chances of an unwanted event from occurring</w:t>
      </w:r>
      <w:r w:rsidR="004F733E">
        <w:rPr>
          <w:sz w:val="24"/>
        </w:rPr>
        <w:t>.</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Residual Risk:</w:t>
      </w:r>
    </w:p>
    <w:p w:rsidR="009B1EF4" w:rsidRPr="009B1EF4" w:rsidRDefault="009B1EF4" w:rsidP="009B1EF4">
      <w:pPr>
        <w:pStyle w:val="BodyText"/>
        <w:ind w:left="360"/>
        <w:rPr>
          <w:sz w:val="24"/>
        </w:rPr>
      </w:pPr>
      <w:proofErr w:type="gramStart"/>
      <w:r w:rsidRPr="009B1EF4">
        <w:rPr>
          <w:sz w:val="24"/>
        </w:rPr>
        <w:t>Risk remaining after risk controls have</w:t>
      </w:r>
      <w:proofErr w:type="gramEnd"/>
      <w:r w:rsidRPr="009B1EF4">
        <w:rPr>
          <w:sz w:val="24"/>
        </w:rPr>
        <w:t xml:space="preserve"> been taken.</w:t>
      </w:r>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Risk:</w:t>
      </w:r>
    </w:p>
    <w:p w:rsidR="009B1EF4" w:rsidRPr="009B1EF4" w:rsidRDefault="009B1EF4" w:rsidP="009B1EF4">
      <w:pPr>
        <w:pStyle w:val="BodyText"/>
        <w:ind w:left="360"/>
        <w:rPr>
          <w:sz w:val="24"/>
        </w:rPr>
      </w:pPr>
      <w:proofErr w:type="gramStart"/>
      <w:r w:rsidRPr="009B1EF4">
        <w:rPr>
          <w:sz w:val="24"/>
        </w:rPr>
        <w:t>The combination of the likelihood of occurrence of harm and the severity of that harm.</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Risk Assessment:</w:t>
      </w:r>
    </w:p>
    <w:p w:rsidR="009B1EF4" w:rsidRPr="009B1EF4" w:rsidRDefault="009B1EF4" w:rsidP="009B1EF4">
      <w:pPr>
        <w:pStyle w:val="BodyText"/>
        <w:ind w:left="360"/>
        <w:rPr>
          <w:sz w:val="24"/>
        </w:rPr>
      </w:pPr>
      <w:proofErr w:type="gramStart"/>
      <w:r w:rsidRPr="009B1EF4">
        <w:rPr>
          <w:sz w:val="24"/>
        </w:rPr>
        <w:t>A comprehensive evaluation of the risk and its associated impact.</w:t>
      </w:r>
      <w:proofErr w:type="gramEnd"/>
    </w:p>
    <w:p w:rsidR="009B1EF4" w:rsidRPr="009B1EF4" w:rsidRDefault="009B1EF4" w:rsidP="009B1EF4">
      <w:pPr>
        <w:pStyle w:val="BodyText"/>
        <w:keepNext/>
        <w:keepLines/>
        <w:numPr>
          <w:ilvl w:val="0"/>
          <w:numId w:val="13"/>
        </w:numPr>
        <w:spacing w:before="120" w:after="0"/>
        <w:ind w:left="360"/>
        <w:rPr>
          <w:b/>
          <w:sz w:val="24"/>
        </w:rPr>
      </w:pPr>
      <w:r w:rsidRPr="009B1EF4">
        <w:rPr>
          <w:b/>
          <w:sz w:val="24"/>
        </w:rPr>
        <w:t>Severity:</w:t>
      </w:r>
    </w:p>
    <w:p w:rsidR="009B1EF4" w:rsidRPr="009B1EF4" w:rsidRDefault="009B1EF4" w:rsidP="009B1EF4">
      <w:pPr>
        <w:pStyle w:val="BodyText"/>
        <w:spacing w:after="0"/>
        <w:ind w:left="360"/>
        <w:rPr>
          <w:sz w:val="24"/>
        </w:rPr>
      </w:pPr>
      <w:r w:rsidRPr="009B1EF4">
        <w:rPr>
          <w:sz w:val="24"/>
        </w:rPr>
        <w:t>The consequences of the event occurring.</w:t>
      </w:r>
    </w:p>
    <w:p w:rsidR="00BC42FB" w:rsidRPr="004446A8" w:rsidRDefault="009B1EF4" w:rsidP="000F4B84">
      <w:pPr>
        <w:pStyle w:val="Heading1"/>
        <w:rPr>
          <w:rFonts w:ascii="Times New Roman" w:hAnsi="Times New Roman" w:cs="Times New Roman"/>
        </w:rPr>
      </w:pPr>
      <w:bookmarkStart w:id="25" w:name="_Toc470785766"/>
      <w:bookmarkStart w:id="26" w:name="_Toc412031434"/>
      <w:bookmarkStart w:id="27" w:name="_Toc412118243"/>
      <w:r>
        <w:rPr>
          <w:rFonts w:ascii="Times New Roman" w:hAnsi="Times New Roman" w:cs="Times New Roman"/>
        </w:rPr>
        <w:t>Hazard Identification and Risk Assessment</w:t>
      </w:r>
      <w:bookmarkEnd w:id="25"/>
    </w:p>
    <w:bookmarkEnd w:id="26"/>
    <w:bookmarkEnd w:id="27"/>
    <w:p w:rsidR="00332747" w:rsidRPr="00332747" w:rsidRDefault="00332747" w:rsidP="00332747">
      <w:pPr>
        <w:rPr>
          <w:sz w:val="24"/>
          <w:szCs w:val="24"/>
        </w:rPr>
      </w:pPr>
      <w:r w:rsidRPr="00332747">
        <w:rPr>
          <w:sz w:val="24"/>
          <w:szCs w:val="24"/>
        </w:rPr>
        <w:t xml:space="preserve">The </w:t>
      </w:r>
      <w:proofErr w:type="spellStart"/>
      <w:r w:rsidRPr="00332747">
        <w:rPr>
          <w:sz w:val="24"/>
          <w:szCs w:val="24"/>
        </w:rPr>
        <w:t>Gelnique</w:t>
      </w:r>
      <w:proofErr w:type="spellEnd"/>
      <w:r w:rsidRPr="00332747">
        <w:rPr>
          <w:sz w:val="24"/>
          <w:szCs w:val="24"/>
        </w:rPr>
        <w:t>™ (Oxybutynin Chloride) Gel 10% Sachet hazard identification process is conducted per SLCSOP 920G-0107 “Product Risk Assessment and Control Strategy” and SLCSOP 000-0180 “Quality Risk Management.”</w:t>
      </w:r>
    </w:p>
    <w:p w:rsidR="00332747" w:rsidRPr="00332747" w:rsidRDefault="00332747" w:rsidP="00332747">
      <w:pPr>
        <w:rPr>
          <w:sz w:val="24"/>
          <w:szCs w:val="24"/>
        </w:rPr>
      </w:pPr>
    </w:p>
    <w:p w:rsidR="00332747" w:rsidRDefault="00332747" w:rsidP="00332747">
      <w:pPr>
        <w:rPr>
          <w:sz w:val="24"/>
          <w:szCs w:val="24"/>
        </w:rPr>
      </w:pPr>
      <w:r w:rsidRPr="00332747">
        <w:rPr>
          <w:sz w:val="24"/>
          <w:szCs w:val="24"/>
        </w:rPr>
        <w:t xml:space="preserve">This report identifies the potential hazards related to the manufacturing process </w:t>
      </w:r>
      <w:r w:rsidR="00FA2530">
        <w:rPr>
          <w:sz w:val="24"/>
          <w:szCs w:val="24"/>
        </w:rPr>
        <w:t xml:space="preserve">variables </w:t>
      </w:r>
      <w:r w:rsidRPr="00332747">
        <w:rPr>
          <w:sz w:val="24"/>
          <w:szCs w:val="24"/>
        </w:rPr>
        <w:t xml:space="preserve">and critical material attributes (CMAs).  This report evaluates the relationship between these potential hazards and the critical quality attributes (CQAs) identified in the QTTP (see </w:t>
      </w:r>
      <w:r w:rsidRPr="00921D21">
        <w:rPr>
          <w:b/>
          <w:sz w:val="24"/>
          <w:szCs w:val="24"/>
        </w:rPr>
        <w:t>Attachment 2</w:t>
      </w:r>
      <w:r w:rsidRPr="00332747">
        <w:rPr>
          <w:sz w:val="24"/>
          <w:szCs w:val="24"/>
        </w:rPr>
        <w:t>).  The evaluation includes determination of likely failure modes.</w:t>
      </w:r>
    </w:p>
    <w:p w:rsidR="00076D62" w:rsidRDefault="00076D62" w:rsidP="00332747">
      <w:pPr>
        <w:rPr>
          <w:sz w:val="24"/>
          <w:szCs w:val="24"/>
        </w:rPr>
      </w:pPr>
    </w:p>
    <w:p w:rsidR="007D0AB7" w:rsidRPr="00332747" w:rsidRDefault="00332747" w:rsidP="00332747">
      <w:pPr>
        <w:pStyle w:val="Heading2"/>
      </w:pPr>
      <w:bookmarkStart w:id="28" w:name="_Toc470785767"/>
      <w:r>
        <w:t>Definition of Risk Evaluation Levels</w:t>
      </w:r>
      <w:bookmarkEnd w:id="28"/>
      <w:r w:rsidR="007D0AB7" w:rsidRPr="00332747">
        <w:t xml:space="preserve"> </w:t>
      </w:r>
    </w:p>
    <w:p w:rsidR="00332747" w:rsidRDefault="00332747" w:rsidP="00F55A7F">
      <w:pPr>
        <w:pStyle w:val="Normal2"/>
        <w:ind w:left="360"/>
      </w:pPr>
      <w:bookmarkStart w:id="29" w:name="_Toc467075278"/>
      <w:r>
        <w:t>The risk evaluation levels and categorization of risk factors “Severity” and “Likelihood of Occurrence” are defined in SLCSOP 920G-0107. The risk categorization only considers severity and likelihood of occurrence. Detectability of th</w:t>
      </w:r>
      <w:bookmarkStart w:id="30" w:name="_GoBack"/>
      <w:bookmarkEnd w:id="30"/>
      <w:r>
        <w:t xml:space="preserve">e hazards is considered when prioritizing the risks during the PHA (see </w:t>
      </w:r>
      <w:r w:rsidRPr="00921D21">
        <w:rPr>
          <w:b/>
        </w:rPr>
        <w:t>Attachment 4</w:t>
      </w:r>
      <w:r>
        <w:t>).</w:t>
      </w:r>
    </w:p>
    <w:p w:rsidR="003B4731" w:rsidRPr="003B4731" w:rsidRDefault="003B4731" w:rsidP="003B4731"/>
    <w:p w:rsidR="00332747" w:rsidRDefault="00332747" w:rsidP="00332747">
      <w:pPr>
        <w:pStyle w:val="Caption"/>
        <w:keepNext/>
        <w:spacing w:after="0"/>
        <w:jc w:val="center"/>
        <w:rPr>
          <w:color w:val="auto"/>
          <w:sz w:val="20"/>
        </w:rPr>
      </w:pPr>
    </w:p>
    <w:p w:rsidR="003B4731" w:rsidRDefault="003B4731" w:rsidP="003B4731"/>
    <w:p w:rsidR="003B4731" w:rsidRDefault="003B4731" w:rsidP="003B4731"/>
    <w:p w:rsidR="003B4731" w:rsidRDefault="003B4731" w:rsidP="003B4731"/>
    <w:p w:rsidR="003B4731" w:rsidRDefault="003B4731" w:rsidP="003B4731"/>
    <w:p w:rsidR="003B4731" w:rsidRDefault="003B4731" w:rsidP="003B4731"/>
    <w:tbl>
      <w:tblPr>
        <w:tblW w:w="5000" w:type="pct"/>
        <w:jc w:val="center"/>
        <w:tblLook w:val="04A0" w:firstRow="1" w:lastRow="0" w:firstColumn="1" w:lastColumn="0" w:noHBand="0" w:noVBand="1"/>
      </w:tblPr>
      <w:tblGrid>
        <w:gridCol w:w="1288"/>
        <w:gridCol w:w="697"/>
        <w:gridCol w:w="1435"/>
        <w:gridCol w:w="4006"/>
        <w:gridCol w:w="1103"/>
        <w:gridCol w:w="1767"/>
      </w:tblGrid>
      <w:tr w:rsidR="003B4731" w:rsidRPr="003B4731" w:rsidTr="00862000">
        <w:trPr>
          <w:trHeight w:val="360"/>
          <w:tblHeader/>
          <w:jc w:val="center"/>
        </w:trPr>
        <w:tc>
          <w:tcPr>
            <w:tcW w:w="10296" w:type="dxa"/>
            <w:gridSpan w:val="6"/>
            <w:tcBorders>
              <w:bottom w:val="single" w:sz="8" w:space="0" w:color="auto"/>
            </w:tcBorders>
            <w:shd w:val="clear" w:color="000000" w:fill="auto"/>
            <w:noWrap/>
            <w:vAlign w:val="center"/>
          </w:tcPr>
          <w:p w:rsidR="003B4731" w:rsidRPr="003B4731" w:rsidRDefault="003B4731" w:rsidP="003B4731">
            <w:pPr>
              <w:pStyle w:val="Caption"/>
              <w:keepNext/>
              <w:spacing w:after="0"/>
              <w:jc w:val="center"/>
              <w:rPr>
                <w:color w:val="auto"/>
                <w:sz w:val="20"/>
                <w:szCs w:val="20"/>
              </w:rPr>
            </w:pPr>
            <w:bookmarkStart w:id="31" w:name="_Ref470249372"/>
            <w:bookmarkStart w:id="32" w:name="_Toc470785773"/>
            <w:r w:rsidRPr="003B4731">
              <w:rPr>
                <w:color w:val="auto"/>
                <w:sz w:val="20"/>
                <w:szCs w:val="20"/>
              </w:rPr>
              <w:lastRenderedPageBreak/>
              <w:t xml:space="preserve">Table </w:t>
            </w:r>
            <w:r w:rsidR="00506B95">
              <w:rPr>
                <w:color w:val="auto"/>
                <w:sz w:val="20"/>
                <w:szCs w:val="20"/>
              </w:rPr>
              <w:fldChar w:fldCharType="begin"/>
            </w:r>
            <w:r w:rsidR="00506B95">
              <w:rPr>
                <w:color w:val="auto"/>
                <w:sz w:val="20"/>
                <w:szCs w:val="20"/>
              </w:rPr>
              <w:instrText xml:space="preserve"> SEQ Table \* ARABIC </w:instrText>
            </w:r>
            <w:r w:rsidR="00506B95">
              <w:rPr>
                <w:color w:val="auto"/>
                <w:sz w:val="20"/>
                <w:szCs w:val="20"/>
              </w:rPr>
              <w:fldChar w:fldCharType="separate"/>
            </w:r>
            <w:r w:rsidR="00B026A5">
              <w:rPr>
                <w:noProof/>
                <w:color w:val="auto"/>
                <w:sz w:val="20"/>
                <w:szCs w:val="20"/>
              </w:rPr>
              <w:t>1</w:t>
            </w:r>
            <w:r w:rsidR="00506B95">
              <w:rPr>
                <w:color w:val="auto"/>
                <w:sz w:val="20"/>
                <w:szCs w:val="20"/>
              </w:rPr>
              <w:fldChar w:fldCharType="end"/>
            </w:r>
            <w:bookmarkEnd w:id="31"/>
            <w:r w:rsidRPr="003B4731">
              <w:rPr>
                <w:color w:val="auto"/>
                <w:sz w:val="20"/>
                <w:szCs w:val="20"/>
              </w:rPr>
              <w:t>: Risk Severity Rating [from SLCSOP 920G-0107]</w:t>
            </w:r>
            <w:bookmarkEnd w:id="32"/>
          </w:p>
        </w:tc>
      </w:tr>
      <w:tr w:rsidR="003B4731" w:rsidRPr="003B4731" w:rsidTr="00862000">
        <w:trPr>
          <w:trHeight w:val="360"/>
          <w:tblHeader/>
          <w:jc w:val="center"/>
        </w:trPr>
        <w:tc>
          <w:tcPr>
            <w:tcW w:w="10296" w:type="dxa"/>
            <w:gridSpan w:val="6"/>
            <w:tcBorders>
              <w:top w:val="single" w:sz="8" w:space="0" w:color="auto"/>
              <w:left w:val="single" w:sz="8" w:space="0" w:color="auto"/>
              <w:bottom w:val="single" w:sz="8" w:space="0" w:color="auto"/>
              <w:right w:val="single" w:sz="8" w:space="0" w:color="000000"/>
            </w:tcBorders>
            <w:shd w:val="clear" w:color="000000" w:fill="auto"/>
            <w:noWrap/>
            <w:vAlign w:val="center"/>
            <w:hideMark/>
          </w:tcPr>
          <w:p w:rsidR="003B4731" w:rsidRPr="003B4731" w:rsidRDefault="003B4731" w:rsidP="003B4731">
            <w:pPr>
              <w:jc w:val="center"/>
              <w:rPr>
                <w:b/>
                <w:bCs/>
                <w:color w:val="000000"/>
                <w:sz w:val="20"/>
              </w:rPr>
            </w:pPr>
            <w:r w:rsidRPr="003B4731">
              <w:rPr>
                <w:b/>
                <w:bCs/>
                <w:color w:val="000000"/>
                <w:sz w:val="20"/>
              </w:rPr>
              <w:t>SEVERITY OF HARM</w:t>
            </w:r>
          </w:p>
        </w:tc>
      </w:tr>
      <w:tr w:rsidR="003B4731" w:rsidRPr="003B4731" w:rsidTr="00862000">
        <w:trPr>
          <w:trHeight w:val="360"/>
          <w:tblHeader/>
          <w:jc w:val="center"/>
        </w:trPr>
        <w:tc>
          <w:tcPr>
            <w:tcW w:w="1288" w:type="dxa"/>
            <w:tcBorders>
              <w:top w:val="nil"/>
              <w:left w:val="single" w:sz="8" w:space="0" w:color="auto"/>
              <w:bottom w:val="single" w:sz="8" w:space="0" w:color="auto"/>
              <w:right w:val="single" w:sz="8" w:space="0" w:color="auto"/>
            </w:tcBorders>
            <w:shd w:val="clear" w:color="000000" w:fill="auto"/>
            <w:vAlign w:val="center"/>
            <w:hideMark/>
          </w:tcPr>
          <w:p w:rsidR="003B4731" w:rsidRPr="003B4731" w:rsidRDefault="003B4731" w:rsidP="003B4731">
            <w:pPr>
              <w:jc w:val="center"/>
              <w:rPr>
                <w:b/>
                <w:bCs/>
                <w:color w:val="000000"/>
                <w:sz w:val="20"/>
              </w:rPr>
            </w:pPr>
            <w:r w:rsidRPr="003B4731">
              <w:rPr>
                <w:b/>
                <w:bCs/>
                <w:color w:val="000000"/>
                <w:sz w:val="20"/>
              </w:rPr>
              <w:t>Type of Impact</w:t>
            </w:r>
          </w:p>
        </w:tc>
        <w:tc>
          <w:tcPr>
            <w:tcW w:w="697" w:type="dxa"/>
            <w:tcBorders>
              <w:top w:val="nil"/>
              <w:left w:val="nil"/>
              <w:bottom w:val="single" w:sz="8" w:space="0" w:color="auto"/>
              <w:right w:val="single" w:sz="8" w:space="0" w:color="auto"/>
            </w:tcBorders>
            <w:shd w:val="clear" w:color="000000" w:fill="auto"/>
            <w:vAlign w:val="center"/>
            <w:hideMark/>
          </w:tcPr>
          <w:p w:rsidR="003B4731" w:rsidRPr="003B4731" w:rsidRDefault="003B4731" w:rsidP="003B4731">
            <w:pPr>
              <w:jc w:val="center"/>
              <w:rPr>
                <w:b/>
                <w:bCs/>
                <w:color w:val="000000"/>
                <w:sz w:val="20"/>
              </w:rPr>
            </w:pPr>
            <w:r w:rsidRPr="003B4731">
              <w:rPr>
                <w:b/>
                <w:bCs/>
                <w:color w:val="000000"/>
                <w:sz w:val="20"/>
              </w:rPr>
              <w:t>Rank</w:t>
            </w:r>
          </w:p>
        </w:tc>
        <w:tc>
          <w:tcPr>
            <w:tcW w:w="1435" w:type="dxa"/>
            <w:tcBorders>
              <w:top w:val="nil"/>
              <w:left w:val="nil"/>
              <w:bottom w:val="single" w:sz="8" w:space="0" w:color="auto"/>
              <w:right w:val="single" w:sz="8" w:space="0" w:color="auto"/>
            </w:tcBorders>
            <w:shd w:val="clear" w:color="000000" w:fill="auto"/>
            <w:vAlign w:val="center"/>
            <w:hideMark/>
          </w:tcPr>
          <w:p w:rsidR="003B4731" w:rsidRPr="003B4731" w:rsidRDefault="003B4731" w:rsidP="003B4731">
            <w:pPr>
              <w:jc w:val="center"/>
              <w:rPr>
                <w:b/>
                <w:bCs/>
                <w:color w:val="000000"/>
                <w:sz w:val="20"/>
              </w:rPr>
            </w:pPr>
            <w:r w:rsidRPr="003B4731">
              <w:rPr>
                <w:b/>
                <w:bCs/>
                <w:color w:val="000000"/>
                <w:sz w:val="20"/>
              </w:rPr>
              <w:t>Degree of Effect</w:t>
            </w:r>
          </w:p>
        </w:tc>
        <w:tc>
          <w:tcPr>
            <w:tcW w:w="4006" w:type="dxa"/>
            <w:tcBorders>
              <w:top w:val="nil"/>
              <w:left w:val="nil"/>
              <w:bottom w:val="single" w:sz="8" w:space="0" w:color="auto"/>
              <w:right w:val="nil"/>
            </w:tcBorders>
            <w:shd w:val="clear" w:color="000000" w:fill="auto"/>
            <w:vAlign w:val="center"/>
            <w:hideMark/>
          </w:tcPr>
          <w:p w:rsidR="003B4731" w:rsidRPr="003B4731" w:rsidRDefault="003B4731" w:rsidP="003B4731">
            <w:pPr>
              <w:jc w:val="center"/>
              <w:rPr>
                <w:b/>
                <w:bCs/>
                <w:color w:val="000000"/>
                <w:sz w:val="20"/>
              </w:rPr>
            </w:pPr>
            <w:r w:rsidRPr="003B4731">
              <w:rPr>
                <w:b/>
                <w:bCs/>
                <w:color w:val="000000"/>
                <w:sz w:val="20"/>
              </w:rPr>
              <w:t>Qualitative Criteria</w:t>
            </w:r>
          </w:p>
        </w:tc>
        <w:tc>
          <w:tcPr>
            <w:tcW w:w="1103" w:type="dxa"/>
            <w:tcBorders>
              <w:top w:val="single" w:sz="8" w:space="0" w:color="auto"/>
              <w:left w:val="single" w:sz="12" w:space="0" w:color="auto"/>
              <w:bottom w:val="single" w:sz="8" w:space="0" w:color="auto"/>
              <w:right w:val="single" w:sz="8" w:space="0" w:color="auto"/>
            </w:tcBorders>
            <w:shd w:val="clear" w:color="000000" w:fill="auto"/>
            <w:vAlign w:val="center"/>
            <w:hideMark/>
          </w:tcPr>
          <w:p w:rsidR="003B4731" w:rsidRPr="003B4731" w:rsidRDefault="003B4731" w:rsidP="003B4731">
            <w:pPr>
              <w:jc w:val="center"/>
              <w:rPr>
                <w:b/>
                <w:bCs/>
                <w:color w:val="000000"/>
                <w:sz w:val="20"/>
              </w:rPr>
            </w:pPr>
            <w:r w:rsidRPr="003B4731">
              <w:rPr>
                <w:b/>
                <w:bCs/>
                <w:color w:val="000000"/>
                <w:sz w:val="20"/>
              </w:rPr>
              <w:t>AQL Defect Level</w:t>
            </w:r>
          </w:p>
        </w:tc>
        <w:tc>
          <w:tcPr>
            <w:tcW w:w="1767" w:type="dxa"/>
            <w:tcBorders>
              <w:top w:val="nil"/>
              <w:left w:val="single" w:sz="8" w:space="0" w:color="auto"/>
              <w:bottom w:val="single" w:sz="8" w:space="0" w:color="auto"/>
              <w:right w:val="single" w:sz="8" w:space="0" w:color="auto"/>
            </w:tcBorders>
            <w:shd w:val="clear" w:color="000000" w:fill="auto"/>
            <w:vAlign w:val="center"/>
            <w:hideMark/>
          </w:tcPr>
          <w:p w:rsidR="003B4731" w:rsidRPr="003B4731" w:rsidRDefault="003B4731" w:rsidP="003B4731">
            <w:pPr>
              <w:jc w:val="center"/>
              <w:rPr>
                <w:b/>
                <w:bCs/>
                <w:color w:val="000000"/>
                <w:sz w:val="20"/>
              </w:rPr>
            </w:pPr>
            <w:r w:rsidRPr="003B4731">
              <w:rPr>
                <w:b/>
                <w:bCs/>
                <w:color w:val="000000"/>
                <w:sz w:val="20"/>
              </w:rPr>
              <w:t>Definition</w:t>
            </w:r>
          </w:p>
        </w:tc>
      </w:tr>
      <w:tr w:rsidR="003B4731" w:rsidRPr="003B4731" w:rsidTr="00862000">
        <w:trPr>
          <w:trHeight w:val="360"/>
          <w:jc w:val="center"/>
        </w:trPr>
        <w:tc>
          <w:tcPr>
            <w:tcW w:w="1288" w:type="dxa"/>
            <w:vMerge w:val="restart"/>
            <w:tcBorders>
              <w:top w:val="nil"/>
              <w:left w:val="single" w:sz="8" w:space="0" w:color="auto"/>
              <w:bottom w:val="single" w:sz="8" w:space="0" w:color="000000"/>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Significant Safety,</w:t>
            </w:r>
            <w:r w:rsidRPr="003B4731">
              <w:rPr>
                <w:color w:val="000000"/>
                <w:sz w:val="20"/>
              </w:rPr>
              <w:br/>
              <w:t>Primary Labeling</w:t>
            </w:r>
          </w:p>
        </w:tc>
        <w:tc>
          <w:tcPr>
            <w:tcW w:w="697" w:type="dxa"/>
            <w:tcBorders>
              <w:top w:val="nil"/>
              <w:left w:val="nil"/>
              <w:bottom w:val="single" w:sz="8" w:space="0" w:color="auto"/>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10</w:t>
            </w:r>
          </w:p>
        </w:tc>
        <w:tc>
          <w:tcPr>
            <w:tcW w:w="1435" w:type="dxa"/>
            <w:tcBorders>
              <w:top w:val="nil"/>
              <w:left w:val="nil"/>
              <w:bottom w:val="single" w:sz="8" w:space="0" w:color="auto"/>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Catastrophic Health Hazard</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A failure that can by itself cause (directly) death or a permanent disability to a patient or user.  Also labeling whose absence/illegibility/incorrectness creates a critical compliance impact.</w:t>
            </w:r>
          </w:p>
        </w:tc>
        <w:tc>
          <w:tcPr>
            <w:tcW w:w="1103" w:type="dxa"/>
            <w:tcBorders>
              <w:top w:val="single" w:sz="8" w:space="0" w:color="auto"/>
              <w:left w:val="single" w:sz="12" w:space="0" w:color="auto"/>
              <w:bottom w:val="single" w:sz="8" w:space="0" w:color="000000"/>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Critical</w:t>
            </w:r>
            <w:r w:rsidRPr="003B4731">
              <w:rPr>
                <w:color w:val="000000"/>
                <w:sz w:val="20"/>
              </w:rPr>
              <w:br/>
              <w:t>(0.015)</w:t>
            </w:r>
          </w:p>
        </w:tc>
        <w:tc>
          <w:tcPr>
            <w:tcW w:w="1767" w:type="dxa"/>
            <w:vMerge w:val="restart"/>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r w:rsidRPr="003B4731">
              <w:rPr>
                <w:i/>
                <w:iCs/>
                <w:color w:val="000000"/>
                <w:sz w:val="20"/>
              </w:rPr>
              <w:t>A defect that would result in hazardous or unsafe conditions for an individual using, maintaining, or depending upon the product.</w:t>
            </w:r>
          </w:p>
        </w:tc>
      </w:tr>
      <w:tr w:rsidR="003B4731" w:rsidRPr="003B4731" w:rsidTr="00862000">
        <w:trPr>
          <w:trHeight w:val="360"/>
          <w:jc w:val="center"/>
        </w:trPr>
        <w:tc>
          <w:tcPr>
            <w:tcW w:w="1288" w:type="dxa"/>
            <w:vMerge/>
            <w:tcBorders>
              <w:top w:val="nil"/>
              <w:left w:val="single" w:sz="8" w:space="0" w:color="auto"/>
              <w:bottom w:val="single" w:sz="8" w:space="0" w:color="000000"/>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p>
        </w:tc>
        <w:tc>
          <w:tcPr>
            <w:tcW w:w="697" w:type="dxa"/>
            <w:tcBorders>
              <w:top w:val="nil"/>
              <w:left w:val="nil"/>
              <w:bottom w:val="single" w:sz="8" w:space="0" w:color="auto"/>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9</w:t>
            </w:r>
          </w:p>
        </w:tc>
        <w:tc>
          <w:tcPr>
            <w:tcW w:w="1435" w:type="dxa"/>
            <w:tcBorders>
              <w:top w:val="nil"/>
              <w:left w:val="nil"/>
              <w:bottom w:val="single" w:sz="8" w:space="0" w:color="auto"/>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Critical Health Hazard</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A failure that can contribute (indirectly) to a death, temporary significant disability or severe occupational illness in a patient or user.</w:t>
            </w:r>
          </w:p>
        </w:tc>
        <w:tc>
          <w:tcPr>
            <w:tcW w:w="1103" w:type="dxa"/>
            <w:tcBorders>
              <w:top w:val="single" w:sz="8" w:space="0" w:color="auto"/>
              <w:left w:val="single" w:sz="12" w:space="0" w:color="auto"/>
              <w:bottom w:val="single" w:sz="8" w:space="0" w:color="000000"/>
              <w:right w:val="single" w:sz="8" w:space="0" w:color="auto"/>
            </w:tcBorders>
            <w:shd w:val="clear" w:color="auto" w:fill="C0504D" w:themeFill="accent2"/>
            <w:vAlign w:val="center"/>
            <w:hideMark/>
          </w:tcPr>
          <w:p w:rsidR="003B4731" w:rsidRPr="003B4731" w:rsidRDefault="003B4731" w:rsidP="003B4731">
            <w:pPr>
              <w:jc w:val="center"/>
              <w:rPr>
                <w:color w:val="000000"/>
                <w:sz w:val="20"/>
              </w:rPr>
            </w:pPr>
            <w:r w:rsidRPr="003B4731">
              <w:rPr>
                <w:color w:val="000000"/>
                <w:sz w:val="20"/>
              </w:rPr>
              <w:t>Critical(a)</w:t>
            </w:r>
          </w:p>
          <w:p w:rsidR="003B4731" w:rsidRPr="003B4731" w:rsidRDefault="003B4731" w:rsidP="003B4731">
            <w:pPr>
              <w:jc w:val="center"/>
              <w:rPr>
                <w:color w:val="000000"/>
                <w:sz w:val="20"/>
              </w:rPr>
            </w:pPr>
            <w:r w:rsidRPr="003B4731">
              <w:rPr>
                <w:color w:val="000000"/>
                <w:sz w:val="20"/>
              </w:rPr>
              <w:t>(0.04)</w:t>
            </w:r>
          </w:p>
        </w:tc>
        <w:tc>
          <w:tcPr>
            <w:tcW w:w="1767" w:type="dxa"/>
            <w:vMerge/>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p>
        </w:tc>
      </w:tr>
      <w:tr w:rsidR="003B4731" w:rsidRPr="003B4731" w:rsidTr="00862000">
        <w:trPr>
          <w:trHeight w:val="360"/>
          <w:jc w:val="center"/>
        </w:trPr>
        <w:tc>
          <w:tcPr>
            <w:tcW w:w="1288" w:type="dxa"/>
            <w:vMerge w:val="restart"/>
            <w:tcBorders>
              <w:top w:val="nil"/>
              <w:left w:val="single" w:sz="8" w:space="0" w:color="auto"/>
              <w:bottom w:val="single" w:sz="8" w:space="0" w:color="000000"/>
              <w:right w:val="single" w:sz="8" w:space="0" w:color="auto"/>
            </w:tcBorders>
            <w:shd w:val="clear" w:color="auto" w:fill="FFC000"/>
            <w:vAlign w:val="center"/>
            <w:hideMark/>
          </w:tcPr>
          <w:p w:rsidR="003B4731" w:rsidRPr="003B4731" w:rsidRDefault="003B4731" w:rsidP="003B4731">
            <w:pPr>
              <w:jc w:val="center"/>
              <w:rPr>
                <w:color w:val="000000"/>
                <w:sz w:val="20"/>
              </w:rPr>
            </w:pPr>
            <w:r w:rsidRPr="003B4731">
              <w:rPr>
                <w:color w:val="000000"/>
                <w:sz w:val="20"/>
              </w:rPr>
              <w:t>Modest Safety,</w:t>
            </w:r>
            <w:r w:rsidRPr="003B4731">
              <w:rPr>
                <w:color w:val="000000"/>
                <w:sz w:val="20"/>
              </w:rPr>
              <w:br/>
              <w:t>Secondary Labeling</w:t>
            </w:r>
          </w:p>
        </w:tc>
        <w:tc>
          <w:tcPr>
            <w:tcW w:w="697" w:type="dxa"/>
            <w:tcBorders>
              <w:top w:val="nil"/>
              <w:left w:val="nil"/>
              <w:bottom w:val="single" w:sz="8" w:space="0" w:color="auto"/>
              <w:right w:val="single" w:sz="8" w:space="0" w:color="auto"/>
            </w:tcBorders>
            <w:shd w:val="clear" w:color="auto" w:fill="FFC000"/>
            <w:vAlign w:val="center"/>
            <w:hideMark/>
          </w:tcPr>
          <w:p w:rsidR="003B4731" w:rsidRPr="003B4731" w:rsidRDefault="003B4731" w:rsidP="003B4731">
            <w:pPr>
              <w:jc w:val="center"/>
              <w:rPr>
                <w:color w:val="000000"/>
                <w:sz w:val="20"/>
              </w:rPr>
            </w:pPr>
            <w:r w:rsidRPr="003B4731">
              <w:rPr>
                <w:color w:val="000000"/>
                <w:sz w:val="20"/>
              </w:rPr>
              <w:t>8</w:t>
            </w:r>
          </w:p>
        </w:tc>
        <w:tc>
          <w:tcPr>
            <w:tcW w:w="1435" w:type="dxa"/>
            <w:tcBorders>
              <w:top w:val="nil"/>
              <w:left w:val="nil"/>
              <w:bottom w:val="single" w:sz="8" w:space="0" w:color="auto"/>
              <w:right w:val="single" w:sz="8" w:space="0" w:color="auto"/>
            </w:tcBorders>
            <w:shd w:val="clear" w:color="auto" w:fill="FFC000"/>
            <w:vAlign w:val="center"/>
            <w:hideMark/>
          </w:tcPr>
          <w:p w:rsidR="003B4731" w:rsidRPr="003B4731" w:rsidRDefault="003B4731" w:rsidP="003B4731">
            <w:pPr>
              <w:jc w:val="center"/>
              <w:rPr>
                <w:color w:val="000000"/>
                <w:sz w:val="20"/>
              </w:rPr>
            </w:pPr>
            <w:r w:rsidRPr="003B4731">
              <w:rPr>
                <w:color w:val="000000"/>
                <w:sz w:val="20"/>
              </w:rPr>
              <w:t>Moderate Health Hazard</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A failure that can cause a moderate, reversible injury to a patient or user, but will not result in death.  The injury may require treatment, but does not lead to significant disability or severe occupational illness in a patient or user.  Product is either partially or completely ineffective.</w:t>
            </w:r>
          </w:p>
        </w:tc>
        <w:tc>
          <w:tcPr>
            <w:tcW w:w="1103" w:type="dxa"/>
            <w:vMerge w:val="restart"/>
            <w:tcBorders>
              <w:top w:val="nil"/>
              <w:left w:val="single" w:sz="12" w:space="0" w:color="auto"/>
              <w:bottom w:val="single" w:sz="8" w:space="0" w:color="000000"/>
              <w:right w:val="single" w:sz="8" w:space="0" w:color="auto"/>
            </w:tcBorders>
            <w:shd w:val="clear" w:color="auto" w:fill="FFC000"/>
            <w:vAlign w:val="center"/>
            <w:hideMark/>
          </w:tcPr>
          <w:p w:rsidR="003B4731" w:rsidRPr="003B4731" w:rsidRDefault="003B4731" w:rsidP="003B4731">
            <w:pPr>
              <w:jc w:val="center"/>
              <w:rPr>
                <w:color w:val="000000"/>
                <w:sz w:val="20"/>
              </w:rPr>
            </w:pPr>
            <w:r w:rsidRPr="003B4731">
              <w:rPr>
                <w:color w:val="000000"/>
                <w:sz w:val="20"/>
              </w:rPr>
              <w:t>Major A</w:t>
            </w:r>
            <w:r w:rsidRPr="003B4731">
              <w:rPr>
                <w:color w:val="000000"/>
                <w:sz w:val="20"/>
              </w:rPr>
              <w:br/>
              <w:t>(0.4)</w:t>
            </w:r>
          </w:p>
        </w:tc>
        <w:tc>
          <w:tcPr>
            <w:tcW w:w="1767" w:type="dxa"/>
            <w:vMerge/>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p>
        </w:tc>
      </w:tr>
      <w:tr w:rsidR="003B4731" w:rsidRPr="003B4731" w:rsidTr="00862000">
        <w:trPr>
          <w:trHeight w:val="360"/>
          <w:jc w:val="center"/>
        </w:trPr>
        <w:tc>
          <w:tcPr>
            <w:tcW w:w="1288" w:type="dxa"/>
            <w:vMerge/>
            <w:tcBorders>
              <w:top w:val="nil"/>
              <w:left w:val="single" w:sz="8" w:space="0" w:color="auto"/>
              <w:bottom w:val="single" w:sz="8" w:space="0" w:color="000000"/>
              <w:right w:val="single" w:sz="8" w:space="0" w:color="auto"/>
            </w:tcBorders>
            <w:vAlign w:val="center"/>
            <w:hideMark/>
          </w:tcPr>
          <w:p w:rsidR="003B4731" w:rsidRPr="003B4731" w:rsidRDefault="003B4731" w:rsidP="003B4731">
            <w:pPr>
              <w:jc w:val="center"/>
              <w:rPr>
                <w:color w:val="000000"/>
                <w:sz w:val="20"/>
              </w:rPr>
            </w:pPr>
          </w:p>
        </w:tc>
        <w:tc>
          <w:tcPr>
            <w:tcW w:w="697" w:type="dxa"/>
            <w:tcBorders>
              <w:top w:val="nil"/>
              <w:left w:val="nil"/>
              <w:bottom w:val="single" w:sz="8" w:space="0" w:color="auto"/>
              <w:right w:val="single" w:sz="8" w:space="0" w:color="auto"/>
            </w:tcBorders>
            <w:shd w:val="clear" w:color="auto" w:fill="FFC000"/>
            <w:vAlign w:val="center"/>
            <w:hideMark/>
          </w:tcPr>
          <w:p w:rsidR="003B4731" w:rsidRPr="003B4731" w:rsidRDefault="003B4731" w:rsidP="003B4731">
            <w:pPr>
              <w:jc w:val="center"/>
              <w:rPr>
                <w:color w:val="000000"/>
                <w:sz w:val="20"/>
              </w:rPr>
            </w:pPr>
            <w:r w:rsidRPr="003B4731">
              <w:rPr>
                <w:color w:val="000000"/>
                <w:sz w:val="20"/>
              </w:rPr>
              <w:t>7</w:t>
            </w:r>
          </w:p>
        </w:tc>
        <w:tc>
          <w:tcPr>
            <w:tcW w:w="1435" w:type="dxa"/>
            <w:tcBorders>
              <w:top w:val="nil"/>
              <w:left w:val="nil"/>
              <w:bottom w:val="single" w:sz="8" w:space="0" w:color="auto"/>
              <w:right w:val="single" w:sz="8" w:space="0" w:color="auto"/>
            </w:tcBorders>
            <w:shd w:val="clear" w:color="auto" w:fill="FFC000"/>
            <w:vAlign w:val="center"/>
            <w:hideMark/>
          </w:tcPr>
          <w:p w:rsidR="003B4731" w:rsidRPr="003B4731" w:rsidRDefault="003B4731" w:rsidP="003B4731">
            <w:pPr>
              <w:jc w:val="center"/>
              <w:rPr>
                <w:color w:val="000000"/>
                <w:sz w:val="20"/>
              </w:rPr>
            </w:pPr>
            <w:r w:rsidRPr="003B4731">
              <w:rPr>
                <w:color w:val="000000"/>
                <w:sz w:val="20"/>
              </w:rPr>
              <w:t>Marginal Health Hazard</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A failure that can cause transient minor injury to a patient or user.  The injury may require treatment but has no long-term life limiting consequences.  Also, labeling whose absence/ illegibility/ incorrectness creates a marginal compliance impact.</w:t>
            </w:r>
          </w:p>
        </w:tc>
        <w:tc>
          <w:tcPr>
            <w:tcW w:w="1103" w:type="dxa"/>
            <w:vMerge/>
            <w:tcBorders>
              <w:top w:val="nil"/>
              <w:left w:val="single" w:sz="12" w:space="0" w:color="auto"/>
              <w:bottom w:val="single" w:sz="8" w:space="0" w:color="000000"/>
              <w:right w:val="single" w:sz="8" w:space="0" w:color="auto"/>
            </w:tcBorders>
            <w:shd w:val="clear" w:color="auto" w:fill="FFC000"/>
            <w:vAlign w:val="center"/>
            <w:hideMark/>
          </w:tcPr>
          <w:p w:rsidR="003B4731" w:rsidRPr="003B4731" w:rsidRDefault="003B4731" w:rsidP="003B4731">
            <w:pPr>
              <w:jc w:val="center"/>
              <w:rPr>
                <w:color w:val="000000"/>
                <w:sz w:val="20"/>
              </w:rPr>
            </w:pPr>
          </w:p>
        </w:tc>
        <w:tc>
          <w:tcPr>
            <w:tcW w:w="1767" w:type="dxa"/>
            <w:vMerge/>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p>
        </w:tc>
      </w:tr>
      <w:tr w:rsidR="003B4731" w:rsidRPr="003B4731" w:rsidTr="00862000">
        <w:trPr>
          <w:trHeight w:val="360"/>
          <w:jc w:val="center"/>
        </w:trPr>
        <w:tc>
          <w:tcPr>
            <w:tcW w:w="1288" w:type="dxa"/>
            <w:vMerge w:val="restart"/>
            <w:tcBorders>
              <w:top w:val="nil"/>
              <w:left w:val="single" w:sz="8" w:space="0" w:color="auto"/>
              <w:bottom w:val="single" w:sz="8" w:space="0" w:color="000000"/>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Usability</w:t>
            </w:r>
          </w:p>
        </w:tc>
        <w:tc>
          <w:tcPr>
            <w:tcW w:w="697"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6</w:t>
            </w:r>
          </w:p>
        </w:tc>
        <w:tc>
          <w:tcPr>
            <w:tcW w:w="1435"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Major Dissatisfaction</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Major user dissatisfaction, product either partially or completely inoperable, but safe, with no resulting injury to patient.</w:t>
            </w:r>
          </w:p>
        </w:tc>
        <w:tc>
          <w:tcPr>
            <w:tcW w:w="1103" w:type="dxa"/>
            <w:vMerge w:val="restart"/>
            <w:tcBorders>
              <w:top w:val="nil"/>
              <w:left w:val="single" w:sz="12" w:space="0" w:color="auto"/>
              <w:bottom w:val="single" w:sz="8" w:space="0" w:color="000000"/>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Major B</w:t>
            </w:r>
            <w:r w:rsidRPr="003B4731">
              <w:rPr>
                <w:color w:val="000000"/>
                <w:sz w:val="20"/>
              </w:rPr>
              <w:br/>
              <w:t>(1.0)</w:t>
            </w:r>
          </w:p>
        </w:tc>
        <w:tc>
          <w:tcPr>
            <w:tcW w:w="1767" w:type="dxa"/>
            <w:vMerge w:val="restart"/>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r w:rsidRPr="003B4731">
              <w:rPr>
                <w:i/>
                <w:iCs/>
                <w:color w:val="000000"/>
                <w:sz w:val="20"/>
              </w:rPr>
              <w:t>A non-critical defect that is likely to result in failure or materially reduce the usability of a unit or product for its intended purpose.</w:t>
            </w:r>
          </w:p>
        </w:tc>
      </w:tr>
      <w:tr w:rsidR="003B4731" w:rsidRPr="003B4731" w:rsidTr="00862000">
        <w:trPr>
          <w:trHeight w:val="360"/>
          <w:jc w:val="center"/>
        </w:trPr>
        <w:tc>
          <w:tcPr>
            <w:tcW w:w="1288" w:type="dxa"/>
            <w:vMerge/>
            <w:tcBorders>
              <w:top w:val="nil"/>
              <w:left w:val="single" w:sz="8" w:space="0" w:color="auto"/>
              <w:bottom w:val="single" w:sz="8" w:space="0" w:color="000000"/>
              <w:right w:val="single" w:sz="8" w:space="0" w:color="auto"/>
            </w:tcBorders>
            <w:shd w:val="clear" w:color="auto" w:fill="FFFF00"/>
            <w:vAlign w:val="center"/>
            <w:hideMark/>
          </w:tcPr>
          <w:p w:rsidR="003B4731" w:rsidRPr="003B4731" w:rsidRDefault="003B4731" w:rsidP="003B4731">
            <w:pPr>
              <w:jc w:val="center"/>
              <w:rPr>
                <w:color w:val="000000"/>
                <w:sz w:val="20"/>
              </w:rPr>
            </w:pPr>
          </w:p>
        </w:tc>
        <w:tc>
          <w:tcPr>
            <w:tcW w:w="697"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5</w:t>
            </w:r>
          </w:p>
        </w:tc>
        <w:tc>
          <w:tcPr>
            <w:tcW w:w="1435"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Moderate Dissatisfaction</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Moderate user dissatisfaction, performance degraded, but product remains safe and operable.  No patient injury.</w:t>
            </w:r>
          </w:p>
        </w:tc>
        <w:tc>
          <w:tcPr>
            <w:tcW w:w="1103" w:type="dxa"/>
            <w:vMerge/>
            <w:tcBorders>
              <w:top w:val="nil"/>
              <w:left w:val="single" w:sz="12" w:space="0" w:color="auto"/>
              <w:bottom w:val="single" w:sz="8" w:space="0" w:color="000000"/>
              <w:right w:val="single" w:sz="8" w:space="0" w:color="auto"/>
            </w:tcBorders>
            <w:shd w:val="clear" w:color="auto" w:fill="FFFF00"/>
            <w:vAlign w:val="center"/>
            <w:hideMark/>
          </w:tcPr>
          <w:p w:rsidR="003B4731" w:rsidRPr="003B4731" w:rsidRDefault="003B4731" w:rsidP="003B4731">
            <w:pPr>
              <w:jc w:val="center"/>
              <w:rPr>
                <w:color w:val="000000"/>
                <w:sz w:val="20"/>
              </w:rPr>
            </w:pPr>
          </w:p>
        </w:tc>
        <w:tc>
          <w:tcPr>
            <w:tcW w:w="1767" w:type="dxa"/>
            <w:vMerge/>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p>
        </w:tc>
      </w:tr>
      <w:tr w:rsidR="003B4731" w:rsidRPr="003B4731" w:rsidTr="00862000">
        <w:trPr>
          <w:trHeight w:val="360"/>
          <w:jc w:val="center"/>
        </w:trPr>
        <w:tc>
          <w:tcPr>
            <w:tcW w:w="1288" w:type="dxa"/>
            <w:vMerge/>
            <w:tcBorders>
              <w:top w:val="nil"/>
              <w:left w:val="single" w:sz="8" w:space="0" w:color="auto"/>
              <w:bottom w:val="single" w:sz="8" w:space="0" w:color="000000"/>
              <w:right w:val="single" w:sz="8" w:space="0" w:color="auto"/>
            </w:tcBorders>
            <w:shd w:val="clear" w:color="auto" w:fill="FFFF00"/>
            <w:vAlign w:val="center"/>
            <w:hideMark/>
          </w:tcPr>
          <w:p w:rsidR="003B4731" w:rsidRPr="003B4731" w:rsidRDefault="003B4731" w:rsidP="003B4731">
            <w:pPr>
              <w:jc w:val="center"/>
              <w:rPr>
                <w:color w:val="000000"/>
                <w:sz w:val="20"/>
              </w:rPr>
            </w:pPr>
          </w:p>
        </w:tc>
        <w:tc>
          <w:tcPr>
            <w:tcW w:w="697"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4</w:t>
            </w:r>
          </w:p>
        </w:tc>
        <w:tc>
          <w:tcPr>
            <w:tcW w:w="1435"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color w:val="000000"/>
                <w:sz w:val="20"/>
              </w:rPr>
            </w:pPr>
            <w:r w:rsidRPr="003B4731">
              <w:rPr>
                <w:color w:val="000000"/>
                <w:sz w:val="20"/>
              </w:rPr>
              <w:t>Minor Dissatisfaction</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Customer experiences some minor nuisance and becomes slightly annoyed.  Minor effect on product performance.  Non-vital fault always noticed.  No patient injury.</w:t>
            </w:r>
          </w:p>
        </w:tc>
        <w:tc>
          <w:tcPr>
            <w:tcW w:w="1103" w:type="dxa"/>
            <w:vMerge/>
            <w:tcBorders>
              <w:top w:val="nil"/>
              <w:left w:val="single" w:sz="12" w:space="0" w:color="auto"/>
              <w:bottom w:val="single" w:sz="8" w:space="0" w:color="000000"/>
              <w:right w:val="single" w:sz="8" w:space="0" w:color="auto"/>
            </w:tcBorders>
            <w:shd w:val="clear" w:color="auto" w:fill="FFFF00"/>
            <w:vAlign w:val="center"/>
            <w:hideMark/>
          </w:tcPr>
          <w:p w:rsidR="003B4731" w:rsidRPr="003B4731" w:rsidRDefault="003B4731" w:rsidP="003B4731">
            <w:pPr>
              <w:jc w:val="center"/>
              <w:rPr>
                <w:color w:val="000000"/>
                <w:sz w:val="20"/>
              </w:rPr>
            </w:pPr>
          </w:p>
        </w:tc>
        <w:tc>
          <w:tcPr>
            <w:tcW w:w="1767" w:type="dxa"/>
            <w:vMerge/>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p>
        </w:tc>
      </w:tr>
      <w:tr w:rsidR="003B4731" w:rsidRPr="003B4731" w:rsidTr="00862000">
        <w:trPr>
          <w:trHeight w:val="360"/>
          <w:jc w:val="center"/>
        </w:trPr>
        <w:tc>
          <w:tcPr>
            <w:tcW w:w="1288" w:type="dxa"/>
            <w:vMerge w:val="restart"/>
            <w:tcBorders>
              <w:top w:val="nil"/>
              <w:left w:val="single" w:sz="8" w:space="0" w:color="auto"/>
              <w:bottom w:val="single" w:sz="8" w:space="0" w:color="000000"/>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Cosmetic / Convenience</w:t>
            </w:r>
          </w:p>
        </w:tc>
        <w:tc>
          <w:tcPr>
            <w:tcW w:w="697"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3</w:t>
            </w:r>
          </w:p>
        </w:tc>
        <w:tc>
          <w:tcPr>
            <w:tcW w:w="1435"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Moderate Inconvenience</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Customer not annoyed.  Slight effect on product performance.  Non-vital fault noticed most of the time.  No patient injury.</w:t>
            </w:r>
          </w:p>
        </w:tc>
        <w:tc>
          <w:tcPr>
            <w:tcW w:w="1103" w:type="dxa"/>
            <w:vMerge w:val="restart"/>
            <w:tcBorders>
              <w:top w:val="nil"/>
              <w:left w:val="single" w:sz="12" w:space="0" w:color="auto"/>
              <w:bottom w:val="single" w:sz="8" w:space="0" w:color="000000"/>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Minor</w:t>
            </w:r>
            <w:r w:rsidRPr="003B4731">
              <w:rPr>
                <w:color w:val="000000"/>
                <w:sz w:val="20"/>
              </w:rPr>
              <w:br/>
              <w:t>(6.5)</w:t>
            </w:r>
          </w:p>
        </w:tc>
        <w:tc>
          <w:tcPr>
            <w:tcW w:w="1767" w:type="dxa"/>
            <w:vMerge w:val="restart"/>
            <w:tcBorders>
              <w:top w:val="nil"/>
              <w:left w:val="single" w:sz="8" w:space="0" w:color="auto"/>
              <w:bottom w:val="single" w:sz="8" w:space="0" w:color="000000"/>
              <w:right w:val="single" w:sz="8" w:space="0" w:color="auto"/>
            </w:tcBorders>
            <w:shd w:val="clear" w:color="auto" w:fill="auto"/>
            <w:vAlign w:val="center"/>
            <w:hideMark/>
          </w:tcPr>
          <w:p w:rsidR="003B4731" w:rsidRPr="003B4731" w:rsidRDefault="003B4731" w:rsidP="003B4731">
            <w:pPr>
              <w:jc w:val="center"/>
              <w:rPr>
                <w:i/>
                <w:iCs/>
                <w:color w:val="000000"/>
                <w:sz w:val="20"/>
              </w:rPr>
            </w:pPr>
            <w:r w:rsidRPr="003B4731">
              <w:rPr>
                <w:i/>
                <w:iCs/>
                <w:color w:val="000000"/>
                <w:sz w:val="20"/>
              </w:rPr>
              <w:t>A defect that is not likely to materially reduce the usability or operation of a unit or product for its intended purpose.</w:t>
            </w:r>
          </w:p>
        </w:tc>
      </w:tr>
      <w:tr w:rsidR="003B4731" w:rsidRPr="003B4731" w:rsidTr="00862000">
        <w:trPr>
          <w:trHeight w:val="360"/>
          <w:jc w:val="center"/>
        </w:trPr>
        <w:tc>
          <w:tcPr>
            <w:tcW w:w="1288" w:type="dxa"/>
            <w:vMerge/>
            <w:tcBorders>
              <w:top w:val="nil"/>
              <w:left w:val="single" w:sz="8" w:space="0" w:color="auto"/>
              <w:bottom w:val="single" w:sz="8" w:space="0" w:color="000000"/>
              <w:right w:val="single" w:sz="8" w:space="0" w:color="auto"/>
            </w:tcBorders>
            <w:vAlign w:val="center"/>
            <w:hideMark/>
          </w:tcPr>
          <w:p w:rsidR="003B4731" w:rsidRPr="003B4731" w:rsidRDefault="003B4731" w:rsidP="003B4731">
            <w:pPr>
              <w:jc w:val="center"/>
              <w:rPr>
                <w:color w:val="000000"/>
                <w:sz w:val="20"/>
              </w:rPr>
            </w:pPr>
          </w:p>
        </w:tc>
        <w:tc>
          <w:tcPr>
            <w:tcW w:w="697"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2</w:t>
            </w:r>
          </w:p>
        </w:tc>
        <w:tc>
          <w:tcPr>
            <w:tcW w:w="1435"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Minor Inconvenience</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Customer not annoyed.  Very slight effect on product performance.  Non-vital fault may not even be noticed. No patient injury.</w:t>
            </w:r>
          </w:p>
        </w:tc>
        <w:tc>
          <w:tcPr>
            <w:tcW w:w="1103" w:type="dxa"/>
            <w:vMerge/>
            <w:tcBorders>
              <w:top w:val="nil"/>
              <w:left w:val="single" w:sz="12" w:space="0" w:color="auto"/>
              <w:bottom w:val="single" w:sz="8" w:space="0" w:color="000000"/>
              <w:right w:val="single" w:sz="8" w:space="0" w:color="auto"/>
            </w:tcBorders>
            <w:shd w:val="clear" w:color="auto" w:fill="00B050"/>
            <w:vAlign w:val="center"/>
            <w:hideMark/>
          </w:tcPr>
          <w:p w:rsidR="003B4731" w:rsidRPr="003B4731" w:rsidRDefault="003B4731" w:rsidP="003B4731">
            <w:pPr>
              <w:jc w:val="center"/>
              <w:rPr>
                <w:color w:val="000000"/>
                <w:sz w:val="20"/>
              </w:rPr>
            </w:pPr>
          </w:p>
        </w:tc>
        <w:tc>
          <w:tcPr>
            <w:tcW w:w="1767" w:type="dxa"/>
            <w:vMerge/>
            <w:tcBorders>
              <w:top w:val="nil"/>
              <w:left w:val="single" w:sz="8" w:space="0" w:color="auto"/>
              <w:bottom w:val="single" w:sz="8" w:space="0" w:color="000000"/>
              <w:right w:val="single" w:sz="8" w:space="0" w:color="auto"/>
            </w:tcBorders>
            <w:vAlign w:val="center"/>
            <w:hideMark/>
          </w:tcPr>
          <w:p w:rsidR="003B4731" w:rsidRPr="003B4731" w:rsidRDefault="003B4731" w:rsidP="003B4731">
            <w:pPr>
              <w:jc w:val="center"/>
              <w:rPr>
                <w:i/>
                <w:iCs/>
                <w:color w:val="000000"/>
                <w:sz w:val="20"/>
              </w:rPr>
            </w:pPr>
          </w:p>
        </w:tc>
      </w:tr>
      <w:tr w:rsidR="003B4731" w:rsidRPr="003B4731" w:rsidTr="00862000">
        <w:trPr>
          <w:trHeight w:val="360"/>
          <w:jc w:val="center"/>
        </w:trPr>
        <w:tc>
          <w:tcPr>
            <w:tcW w:w="1288" w:type="dxa"/>
            <w:vMerge/>
            <w:tcBorders>
              <w:top w:val="nil"/>
              <w:left w:val="single" w:sz="8" w:space="0" w:color="auto"/>
              <w:bottom w:val="single" w:sz="8" w:space="0" w:color="000000"/>
              <w:right w:val="single" w:sz="8" w:space="0" w:color="auto"/>
            </w:tcBorders>
            <w:vAlign w:val="center"/>
            <w:hideMark/>
          </w:tcPr>
          <w:p w:rsidR="003B4731" w:rsidRPr="003B4731" w:rsidRDefault="003B4731" w:rsidP="003B4731">
            <w:pPr>
              <w:jc w:val="center"/>
              <w:rPr>
                <w:color w:val="000000"/>
                <w:sz w:val="20"/>
              </w:rPr>
            </w:pPr>
          </w:p>
        </w:tc>
        <w:tc>
          <w:tcPr>
            <w:tcW w:w="697"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1</w:t>
            </w:r>
          </w:p>
        </w:tc>
        <w:tc>
          <w:tcPr>
            <w:tcW w:w="1435"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color w:val="000000"/>
                <w:sz w:val="20"/>
              </w:rPr>
            </w:pPr>
            <w:r w:rsidRPr="003B4731">
              <w:rPr>
                <w:color w:val="000000"/>
                <w:sz w:val="20"/>
              </w:rPr>
              <w:t>None</w:t>
            </w:r>
          </w:p>
        </w:tc>
        <w:tc>
          <w:tcPr>
            <w:tcW w:w="4006" w:type="dxa"/>
            <w:tcBorders>
              <w:top w:val="nil"/>
              <w:left w:val="nil"/>
              <w:bottom w:val="single" w:sz="8" w:space="0" w:color="auto"/>
              <w:right w:val="nil"/>
            </w:tcBorders>
            <w:shd w:val="clear" w:color="auto" w:fill="auto"/>
            <w:vAlign w:val="center"/>
            <w:hideMark/>
          </w:tcPr>
          <w:p w:rsidR="003B4731" w:rsidRPr="003B4731" w:rsidRDefault="003B4731" w:rsidP="003917CF">
            <w:pPr>
              <w:rPr>
                <w:color w:val="000000"/>
                <w:sz w:val="20"/>
              </w:rPr>
            </w:pPr>
            <w:r w:rsidRPr="003B4731">
              <w:rPr>
                <w:color w:val="000000"/>
                <w:sz w:val="20"/>
              </w:rPr>
              <w:t>No negative impact at all.</w:t>
            </w:r>
          </w:p>
        </w:tc>
        <w:tc>
          <w:tcPr>
            <w:tcW w:w="1103" w:type="dxa"/>
            <w:vMerge/>
            <w:tcBorders>
              <w:top w:val="nil"/>
              <w:left w:val="single" w:sz="12" w:space="0" w:color="auto"/>
              <w:bottom w:val="single" w:sz="8" w:space="0" w:color="000000"/>
              <w:right w:val="single" w:sz="8" w:space="0" w:color="auto"/>
            </w:tcBorders>
            <w:shd w:val="clear" w:color="auto" w:fill="00B050"/>
            <w:vAlign w:val="center"/>
            <w:hideMark/>
          </w:tcPr>
          <w:p w:rsidR="003B4731" w:rsidRPr="003B4731" w:rsidRDefault="003B4731" w:rsidP="003B4731">
            <w:pPr>
              <w:jc w:val="center"/>
              <w:rPr>
                <w:color w:val="000000"/>
                <w:sz w:val="20"/>
              </w:rPr>
            </w:pPr>
          </w:p>
        </w:tc>
        <w:tc>
          <w:tcPr>
            <w:tcW w:w="1767" w:type="dxa"/>
            <w:vMerge/>
            <w:tcBorders>
              <w:top w:val="nil"/>
              <w:left w:val="single" w:sz="8" w:space="0" w:color="auto"/>
              <w:bottom w:val="single" w:sz="8" w:space="0" w:color="000000"/>
              <w:right w:val="single" w:sz="8" w:space="0" w:color="auto"/>
            </w:tcBorders>
            <w:vAlign w:val="center"/>
            <w:hideMark/>
          </w:tcPr>
          <w:p w:rsidR="003B4731" w:rsidRPr="003B4731" w:rsidRDefault="003B4731" w:rsidP="003B4731">
            <w:pPr>
              <w:jc w:val="center"/>
              <w:rPr>
                <w:i/>
                <w:iCs/>
                <w:color w:val="000000"/>
                <w:sz w:val="20"/>
              </w:rPr>
            </w:pPr>
          </w:p>
        </w:tc>
      </w:tr>
    </w:tbl>
    <w:p w:rsidR="00332747" w:rsidRDefault="00332747" w:rsidP="00DA48ED">
      <w:pPr>
        <w:pStyle w:val="BodyText"/>
        <w:rPr>
          <w:b/>
        </w:rPr>
      </w:pPr>
    </w:p>
    <w:p w:rsidR="00332747" w:rsidRDefault="00332747" w:rsidP="00332747">
      <w:pPr>
        <w:pStyle w:val="BodyText"/>
        <w:ind w:left="360"/>
        <w:rPr>
          <w:b/>
        </w:rPr>
      </w:pPr>
    </w:p>
    <w:p w:rsidR="003B4731" w:rsidRDefault="003B4731" w:rsidP="00332747">
      <w:pPr>
        <w:pStyle w:val="BodyText"/>
        <w:ind w:left="360"/>
        <w:rPr>
          <w:b/>
        </w:rPr>
      </w:pPr>
    </w:p>
    <w:tbl>
      <w:tblPr>
        <w:tblW w:w="4500" w:type="pct"/>
        <w:jc w:val="center"/>
        <w:tblLook w:val="04A0" w:firstRow="1" w:lastRow="0" w:firstColumn="1" w:lastColumn="0" w:noHBand="0" w:noVBand="1"/>
      </w:tblPr>
      <w:tblGrid>
        <w:gridCol w:w="939"/>
        <w:gridCol w:w="2514"/>
        <w:gridCol w:w="5813"/>
      </w:tblGrid>
      <w:tr w:rsidR="003B4731" w:rsidRPr="003B4731" w:rsidTr="004D6614">
        <w:trPr>
          <w:trHeight w:val="360"/>
          <w:tblHeader/>
          <w:jc w:val="center"/>
        </w:trPr>
        <w:tc>
          <w:tcPr>
            <w:tcW w:w="9266" w:type="dxa"/>
            <w:gridSpan w:val="3"/>
            <w:tcBorders>
              <w:bottom w:val="single" w:sz="8" w:space="0" w:color="auto"/>
            </w:tcBorders>
            <w:shd w:val="clear" w:color="000000" w:fill="auto"/>
            <w:vAlign w:val="center"/>
          </w:tcPr>
          <w:p w:rsidR="003B4731" w:rsidRPr="003B4731" w:rsidRDefault="003B4731" w:rsidP="003B4731">
            <w:pPr>
              <w:pStyle w:val="Caption"/>
              <w:keepNext/>
              <w:spacing w:after="0"/>
              <w:jc w:val="center"/>
              <w:rPr>
                <w:color w:val="auto"/>
                <w:sz w:val="20"/>
                <w:szCs w:val="20"/>
              </w:rPr>
            </w:pPr>
            <w:bookmarkStart w:id="33" w:name="_Toc470785774"/>
            <w:r w:rsidRPr="003B4731">
              <w:rPr>
                <w:color w:val="auto"/>
                <w:sz w:val="20"/>
                <w:szCs w:val="20"/>
              </w:rPr>
              <w:lastRenderedPageBreak/>
              <w:t xml:space="preserve">Table </w:t>
            </w:r>
            <w:r w:rsidR="00506B95">
              <w:rPr>
                <w:color w:val="auto"/>
                <w:sz w:val="20"/>
                <w:szCs w:val="20"/>
              </w:rPr>
              <w:fldChar w:fldCharType="begin"/>
            </w:r>
            <w:r w:rsidR="00506B95">
              <w:rPr>
                <w:color w:val="auto"/>
                <w:sz w:val="20"/>
                <w:szCs w:val="20"/>
              </w:rPr>
              <w:instrText xml:space="preserve"> SEQ Table \* ARABIC </w:instrText>
            </w:r>
            <w:r w:rsidR="00506B95">
              <w:rPr>
                <w:color w:val="auto"/>
                <w:sz w:val="20"/>
                <w:szCs w:val="20"/>
              </w:rPr>
              <w:fldChar w:fldCharType="separate"/>
            </w:r>
            <w:r w:rsidR="00B026A5">
              <w:rPr>
                <w:noProof/>
                <w:color w:val="auto"/>
                <w:sz w:val="20"/>
                <w:szCs w:val="20"/>
              </w:rPr>
              <w:t>2</w:t>
            </w:r>
            <w:r w:rsidR="00506B95">
              <w:rPr>
                <w:color w:val="auto"/>
                <w:sz w:val="20"/>
                <w:szCs w:val="20"/>
              </w:rPr>
              <w:fldChar w:fldCharType="end"/>
            </w:r>
            <w:r w:rsidRPr="003B4731">
              <w:rPr>
                <w:color w:val="auto"/>
                <w:sz w:val="20"/>
                <w:szCs w:val="20"/>
              </w:rPr>
              <w:t>: Risk Likelihood of Occurrence Rating [from SLCSOP 920G-0107]</w:t>
            </w:r>
            <w:bookmarkEnd w:id="33"/>
          </w:p>
        </w:tc>
      </w:tr>
      <w:tr w:rsidR="003B4731" w:rsidRPr="003B4731" w:rsidTr="004D6614">
        <w:trPr>
          <w:trHeight w:val="360"/>
          <w:tblHeader/>
          <w:jc w:val="center"/>
        </w:trPr>
        <w:tc>
          <w:tcPr>
            <w:tcW w:w="9266" w:type="dxa"/>
            <w:gridSpan w:val="3"/>
            <w:tcBorders>
              <w:top w:val="single" w:sz="8" w:space="0" w:color="auto"/>
              <w:left w:val="single" w:sz="8" w:space="0" w:color="auto"/>
              <w:bottom w:val="single" w:sz="8" w:space="0" w:color="auto"/>
              <w:right w:val="single" w:sz="8" w:space="0" w:color="000000"/>
            </w:tcBorders>
            <w:shd w:val="clear" w:color="000000" w:fill="auto"/>
            <w:vAlign w:val="center"/>
            <w:hideMark/>
          </w:tcPr>
          <w:p w:rsidR="003B4731" w:rsidRPr="003B4731" w:rsidRDefault="003B4731" w:rsidP="003B4731">
            <w:pPr>
              <w:pStyle w:val="Caption"/>
              <w:keepNext/>
              <w:spacing w:after="0"/>
              <w:jc w:val="center"/>
              <w:rPr>
                <w:color w:val="auto"/>
                <w:sz w:val="20"/>
                <w:szCs w:val="20"/>
              </w:rPr>
            </w:pPr>
            <w:r w:rsidRPr="003B4731">
              <w:rPr>
                <w:color w:val="auto"/>
                <w:sz w:val="20"/>
                <w:szCs w:val="20"/>
              </w:rPr>
              <w:t>LIKELIHOOD OF OCCURRENCE</w:t>
            </w:r>
          </w:p>
        </w:tc>
      </w:tr>
      <w:tr w:rsidR="003B4731" w:rsidRPr="003B4731" w:rsidTr="004D6614">
        <w:trPr>
          <w:trHeight w:val="360"/>
          <w:tblHeader/>
          <w:jc w:val="center"/>
        </w:trPr>
        <w:tc>
          <w:tcPr>
            <w:tcW w:w="939" w:type="dxa"/>
            <w:tcBorders>
              <w:top w:val="nil"/>
              <w:left w:val="single" w:sz="8" w:space="0" w:color="auto"/>
              <w:bottom w:val="single" w:sz="8" w:space="0" w:color="auto"/>
              <w:right w:val="single" w:sz="8" w:space="0" w:color="auto"/>
            </w:tcBorders>
            <w:shd w:val="clear" w:color="000000" w:fill="auto"/>
            <w:vAlign w:val="center"/>
            <w:hideMark/>
          </w:tcPr>
          <w:p w:rsidR="003B4731" w:rsidRPr="003B4731" w:rsidRDefault="003B4731" w:rsidP="003B4731">
            <w:pPr>
              <w:pStyle w:val="Caption"/>
              <w:keepNext/>
              <w:spacing w:after="0"/>
              <w:jc w:val="center"/>
              <w:rPr>
                <w:color w:val="auto"/>
                <w:sz w:val="20"/>
                <w:szCs w:val="20"/>
              </w:rPr>
            </w:pPr>
            <w:r w:rsidRPr="003B4731">
              <w:rPr>
                <w:color w:val="auto"/>
                <w:sz w:val="20"/>
                <w:szCs w:val="20"/>
              </w:rPr>
              <w:t>Rank</w:t>
            </w:r>
          </w:p>
        </w:tc>
        <w:tc>
          <w:tcPr>
            <w:tcW w:w="2514" w:type="dxa"/>
            <w:tcBorders>
              <w:top w:val="nil"/>
              <w:left w:val="nil"/>
              <w:bottom w:val="single" w:sz="8" w:space="0" w:color="auto"/>
              <w:right w:val="single" w:sz="8" w:space="0" w:color="auto"/>
            </w:tcBorders>
            <w:shd w:val="clear" w:color="000000" w:fill="auto"/>
            <w:vAlign w:val="center"/>
            <w:hideMark/>
          </w:tcPr>
          <w:p w:rsidR="003B4731" w:rsidRPr="003B4731" w:rsidRDefault="003B4731" w:rsidP="003B4731">
            <w:pPr>
              <w:pStyle w:val="Caption"/>
              <w:keepNext/>
              <w:spacing w:after="0"/>
              <w:jc w:val="center"/>
              <w:rPr>
                <w:color w:val="auto"/>
                <w:sz w:val="20"/>
                <w:szCs w:val="20"/>
              </w:rPr>
            </w:pPr>
            <w:r w:rsidRPr="003B4731">
              <w:rPr>
                <w:color w:val="auto"/>
                <w:sz w:val="20"/>
                <w:szCs w:val="20"/>
              </w:rPr>
              <w:t>Likelihood of Occurrence</w:t>
            </w:r>
          </w:p>
        </w:tc>
        <w:tc>
          <w:tcPr>
            <w:tcW w:w="5813" w:type="dxa"/>
            <w:tcBorders>
              <w:top w:val="nil"/>
              <w:left w:val="nil"/>
              <w:bottom w:val="single" w:sz="8" w:space="0" w:color="auto"/>
              <w:right w:val="single" w:sz="8" w:space="0" w:color="auto"/>
            </w:tcBorders>
            <w:shd w:val="clear" w:color="000000" w:fill="auto"/>
            <w:vAlign w:val="center"/>
            <w:hideMark/>
          </w:tcPr>
          <w:p w:rsidR="003B4731" w:rsidRPr="003B4731" w:rsidRDefault="003B4731" w:rsidP="003B4731">
            <w:pPr>
              <w:pStyle w:val="Caption"/>
              <w:keepNext/>
              <w:spacing w:after="0"/>
              <w:jc w:val="center"/>
              <w:rPr>
                <w:color w:val="auto"/>
                <w:sz w:val="20"/>
                <w:szCs w:val="20"/>
              </w:rPr>
            </w:pPr>
            <w:r w:rsidRPr="003B4731">
              <w:rPr>
                <w:color w:val="auto"/>
                <w:sz w:val="20"/>
                <w:szCs w:val="20"/>
              </w:rPr>
              <w:t>Criteria</w:t>
            </w:r>
          </w:p>
        </w:tc>
      </w:tr>
      <w:tr w:rsidR="003B4731" w:rsidRPr="003B4731" w:rsidTr="004D6614">
        <w:trPr>
          <w:trHeight w:val="360"/>
          <w:jc w:val="center"/>
        </w:trPr>
        <w:tc>
          <w:tcPr>
            <w:tcW w:w="939" w:type="dxa"/>
            <w:tcBorders>
              <w:top w:val="nil"/>
              <w:left w:val="single" w:sz="8" w:space="0" w:color="auto"/>
              <w:bottom w:val="single" w:sz="8" w:space="0" w:color="auto"/>
              <w:right w:val="single" w:sz="8" w:space="0" w:color="auto"/>
            </w:tcBorders>
            <w:shd w:val="clear" w:color="auto" w:fill="C0504D" w:themeFill="accent2"/>
            <w:vAlign w:val="center"/>
            <w:hideMark/>
          </w:tcPr>
          <w:p w:rsidR="003B4731" w:rsidRPr="003B4731" w:rsidRDefault="003B4731" w:rsidP="003B4731">
            <w:pPr>
              <w:jc w:val="center"/>
              <w:rPr>
                <w:b/>
                <w:color w:val="000000"/>
                <w:sz w:val="20"/>
              </w:rPr>
            </w:pPr>
            <w:r w:rsidRPr="003B4731">
              <w:rPr>
                <w:b/>
                <w:color w:val="000000"/>
                <w:sz w:val="20"/>
              </w:rPr>
              <w:t>8 - 10</w:t>
            </w:r>
          </w:p>
        </w:tc>
        <w:tc>
          <w:tcPr>
            <w:tcW w:w="2514" w:type="dxa"/>
            <w:tcBorders>
              <w:top w:val="nil"/>
              <w:left w:val="nil"/>
              <w:bottom w:val="single" w:sz="8" w:space="0" w:color="auto"/>
              <w:right w:val="single" w:sz="8" w:space="0" w:color="auto"/>
            </w:tcBorders>
            <w:shd w:val="clear" w:color="auto" w:fill="C0504D" w:themeFill="accent2"/>
            <w:vAlign w:val="center"/>
            <w:hideMark/>
          </w:tcPr>
          <w:p w:rsidR="003B4731" w:rsidRPr="003B4731" w:rsidRDefault="003B4731" w:rsidP="003B4731">
            <w:pPr>
              <w:jc w:val="center"/>
              <w:rPr>
                <w:b/>
                <w:color w:val="000000"/>
                <w:sz w:val="20"/>
              </w:rPr>
            </w:pPr>
            <w:r w:rsidRPr="003B4731">
              <w:rPr>
                <w:b/>
                <w:color w:val="000000"/>
                <w:sz w:val="20"/>
              </w:rPr>
              <w:t>High</w:t>
            </w:r>
          </w:p>
        </w:tc>
        <w:tc>
          <w:tcPr>
            <w:tcW w:w="5813" w:type="dxa"/>
            <w:tcBorders>
              <w:top w:val="nil"/>
              <w:left w:val="nil"/>
              <w:bottom w:val="single" w:sz="8" w:space="0" w:color="auto"/>
              <w:right w:val="single" w:sz="8" w:space="0" w:color="auto"/>
            </w:tcBorders>
            <w:shd w:val="clear" w:color="auto" w:fill="auto"/>
            <w:vAlign w:val="center"/>
            <w:hideMark/>
          </w:tcPr>
          <w:p w:rsidR="003B4731" w:rsidRPr="003B4731" w:rsidRDefault="003B4731" w:rsidP="003917CF">
            <w:pPr>
              <w:rPr>
                <w:color w:val="000000"/>
                <w:sz w:val="20"/>
              </w:rPr>
            </w:pPr>
            <w:r w:rsidRPr="003B4731">
              <w:rPr>
                <w:color w:val="000000"/>
                <w:sz w:val="20"/>
              </w:rPr>
              <w:t>Hazard is likely or certain (e.g. every day)</w:t>
            </w:r>
          </w:p>
        </w:tc>
      </w:tr>
      <w:tr w:rsidR="003B4731" w:rsidRPr="003B4731" w:rsidTr="004D6614">
        <w:trPr>
          <w:trHeight w:val="360"/>
          <w:jc w:val="center"/>
        </w:trPr>
        <w:tc>
          <w:tcPr>
            <w:tcW w:w="939" w:type="dxa"/>
            <w:tcBorders>
              <w:top w:val="nil"/>
              <w:left w:val="single" w:sz="8" w:space="0" w:color="auto"/>
              <w:bottom w:val="single" w:sz="8" w:space="0" w:color="auto"/>
              <w:right w:val="single" w:sz="8" w:space="0" w:color="auto"/>
            </w:tcBorders>
            <w:shd w:val="clear" w:color="auto" w:fill="FFFF00"/>
            <w:vAlign w:val="center"/>
            <w:hideMark/>
          </w:tcPr>
          <w:p w:rsidR="003B4731" w:rsidRPr="003B4731" w:rsidRDefault="003B4731" w:rsidP="003B4731">
            <w:pPr>
              <w:jc w:val="center"/>
              <w:rPr>
                <w:b/>
                <w:color w:val="000000"/>
                <w:sz w:val="20"/>
              </w:rPr>
            </w:pPr>
            <w:r w:rsidRPr="003B4731">
              <w:rPr>
                <w:b/>
                <w:color w:val="000000"/>
                <w:sz w:val="20"/>
              </w:rPr>
              <w:t>4 - 7</w:t>
            </w:r>
          </w:p>
        </w:tc>
        <w:tc>
          <w:tcPr>
            <w:tcW w:w="2514" w:type="dxa"/>
            <w:tcBorders>
              <w:top w:val="nil"/>
              <w:left w:val="nil"/>
              <w:bottom w:val="single" w:sz="8" w:space="0" w:color="auto"/>
              <w:right w:val="single" w:sz="8" w:space="0" w:color="auto"/>
            </w:tcBorders>
            <w:shd w:val="clear" w:color="auto" w:fill="FFFF00"/>
            <w:vAlign w:val="center"/>
            <w:hideMark/>
          </w:tcPr>
          <w:p w:rsidR="003B4731" w:rsidRPr="003B4731" w:rsidRDefault="003B4731" w:rsidP="003B4731">
            <w:pPr>
              <w:jc w:val="center"/>
              <w:rPr>
                <w:b/>
                <w:color w:val="000000"/>
                <w:sz w:val="20"/>
              </w:rPr>
            </w:pPr>
            <w:r w:rsidRPr="003B4731">
              <w:rPr>
                <w:b/>
                <w:color w:val="000000"/>
                <w:sz w:val="20"/>
              </w:rPr>
              <w:t>Medium</w:t>
            </w:r>
          </w:p>
        </w:tc>
        <w:tc>
          <w:tcPr>
            <w:tcW w:w="5813" w:type="dxa"/>
            <w:tcBorders>
              <w:top w:val="nil"/>
              <w:left w:val="nil"/>
              <w:bottom w:val="single" w:sz="8" w:space="0" w:color="auto"/>
              <w:right w:val="single" w:sz="8" w:space="0" w:color="auto"/>
            </w:tcBorders>
            <w:shd w:val="clear" w:color="auto" w:fill="auto"/>
            <w:vAlign w:val="center"/>
            <w:hideMark/>
          </w:tcPr>
          <w:p w:rsidR="003B4731" w:rsidRPr="003B4731" w:rsidRDefault="003B4731" w:rsidP="003917CF">
            <w:pPr>
              <w:rPr>
                <w:color w:val="000000"/>
                <w:sz w:val="20"/>
              </w:rPr>
            </w:pPr>
            <w:r w:rsidRPr="003B4731">
              <w:rPr>
                <w:color w:val="000000"/>
                <w:sz w:val="20"/>
              </w:rPr>
              <w:t>Hazard is possible / plausible (e.g. more than once a year)</w:t>
            </w:r>
          </w:p>
        </w:tc>
      </w:tr>
      <w:tr w:rsidR="003B4731" w:rsidRPr="003B4731" w:rsidTr="004D6614">
        <w:trPr>
          <w:trHeight w:val="360"/>
          <w:jc w:val="center"/>
        </w:trPr>
        <w:tc>
          <w:tcPr>
            <w:tcW w:w="939" w:type="dxa"/>
            <w:tcBorders>
              <w:top w:val="nil"/>
              <w:left w:val="single" w:sz="8" w:space="0" w:color="auto"/>
              <w:bottom w:val="single" w:sz="8" w:space="0" w:color="auto"/>
              <w:right w:val="single" w:sz="8" w:space="0" w:color="auto"/>
            </w:tcBorders>
            <w:shd w:val="clear" w:color="auto" w:fill="00B050"/>
            <w:vAlign w:val="center"/>
            <w:hideMark/>
          </w:tcPr>
          <w:p w:rsidR="003B4731" w:rsidRPr="003B4731" w:rsidRDefault="003B4731" w:rsidP="003B4731">
            <w:pPr>
              <w:jc w:val="center"/>
              <w:rPr>
                <w:b/>
                <w:color w:val="000000"/>
                <w:sz w:val="20"/>
              </w:rPr>
            </w:pPr>
            <w:r w:rsidRPr="003B4731">
              <w:rPr>
                <w:b/>
                <w:color w:val="000000"/>
                <w:sz w:val="20"/>
              </w:rPr>
              <w:t>1 - 3</w:t>
            </w:r>
          </w:p>
        </w:tc>
        <w:tc>
          <w:tcPr>
            <w:tcW w:w="2514" w:type="dxa"/>
            <w:tcBorders>
              <w:top w:val="nil"/>
              <w:left w:val="nil"/>
              <w:bottom w:val="single" w:sz="8" w:space="0" w:color="auto"/>
              <w:right w:val="single" w:sz="8" w:space="0" w:color="auto"/>
            </w:tcBorders>
            <w:shd w:val="clear" w:color="auto" w:fill="00B050"/>
            <w:vAlign w:val="center"/>
            <w:hideMark/>
          </w:tcPr>
          <w:p w:rsidR="003B4731" w:rsidRPr="003B4731" w:rsidRDefault="003B4731" w:rsidP="003B4731">
            <w:pPr>
              <w:jc w:val="center"/>
              <w:rPr>
                <w:b/>
                <w:color w:val="000000"/>
                <w:sz w:val="20"/>
              </w:rPr>
            </w:pPr>
            <w:r w:rsidRPr="003B4731">
              <w:rPr>
                <w:b/>
                <w:color w:val="000000"/>
                <w:sz w:val="20"/>
              </w:rPr>
              <w:t>Low</w:t>
            </w:r>
          </w:p>
        </w:tc>
        <w:tc>
          <w:tcPr>
            <w:tcW w:w="5813" w:type="dxa"/>
            <w:tcBorders>
              <w:top w:val="nil"/>
              <w:left w:val="nil"/>
              <w:bottom w:val="single" w:sz="8" w:space="0" w:color="auto"/>
              <w:right w:val="single" w:sz="8" w:space="0" w:color="auto"/>
            </w:tcBorders>
            <w:shd w:val="clear" w:color="auto" w:fill="auto"/>
            <w:vAlign w:val="center"/>
            <w:hideMark/>
          </w:tcPr>
          <w:p w:rsidR="003B4731" w:rsidRPr="003B4731" w:rsidRDefault="003B4731" w:rsidP="003917CF">
            <w:pPr>
              <w:rPr>
                <w:color w:val="000000"/>
                <w:sz w:val="20"/>
              </w:rPr>
            </w:pPr>
            <w:r w:rsidRPr="003B4731">
              <w:rPr>
                <w:color w:val="000000"/>
                <w:sz w:val="20"/>
              </w:rPr>
              <w:t>Hazard is impossible or unlikely (e.g. once every 1 or more years)</w:t>
            </w:r>
          </w:p>
        </w:tc>
      </w:tr>
    </w:tbl>
    <w:p w:rsidR="00332747" w:rsidRPr="003B4731" w:rsidRDefault="00332747" w:rsidP="00C33EDA">
      <w:pPr>
        <w:pStyle w:val="BodyText"/>
        <w:spacing w:after="0"/>
        <w:rPr>
          <w:b/>
          <w:sz w:val="24"/>
        </w:rPr>
      </w:pPr>
    </w:p>
    <w:tbl>
      <w:tblPr>
        <w:tblW w:w="4500" w:type="pct"/>
        <w:jc w:val="center"/>
        <w:tblLook w:val="04A0" w:firstRow="1" w:lastRow="0" w:firstColumn="1" w:lastColumn="0" w:noHBand="0" w:noVBand="1"/>
      </w:tblPr>
      <w:tblGrid>
        <w:gridCol w:w="1597"/>
        <w:gridCol w:w="2540"/>
        <w:gridCol w:w="5129"/>
      </w:tblGrid>
      <w:tr w:rsidR="003B4731" w:rsidRPr="003B4731" w:rsidTr="003B4731">
        <w:trPr>
          <w:trHeight w:val="360"/>
          <w:tblHeader/>
          <w:jc w:val="center"/>
        </w:trPr>
        <w:tc>
          <w:tcPr>
            <w:tcW w:w="10296" w:type="dxa"/>
            <w:gridSpan w:val="3"/>
            <w:tcBorders>
              <w:bottom w:val="single" w:sz="8" w:space="0" w:color="auto"/>
            </w:tcBorders>
            <w:shd w:val="clear" w:color="auto" w:fill="auto"/>
            <w:vAlign w:val="center"/>
          </w:tcPr>
          <w:p w:rsidR="003B4731" w:rsidRPr="003B4731" w:rsidRDefault="003B4731" w:rsidP="003B4731">
            <w:pPr>
              <w:pStyle w:val="Caption"/>
              <w:keepNext/>
              <w:spacing w:after="0"/>
              <w:jc w:val="center"/>
              <w:rPr>
                <w:b w:val="0"/>
                <w:bCs w:val="0"/>
                <w:color w:val="000000"/>
                <w:sz w:val="20"/>
                <w:szCs w:val="20"/>
              </w:rPr>
            </w:pPr>
            <w:bookmarkStart w:id="34" w:name="_Toc470785775"/>
            <w:r w:rsidRPr="003B4731">
              <w:rPr>
                <w:color w:val="auto"/>
                <w:sz w:val="20"/>
                <w:szCs w:val="20"/>
              </w:rPr>
              <w:t xml:space="preserve">Table </w:t>
            </w:r>
            <w:r w:rsidR="00506B95">
              <w:rPr>
                <w:color w:val="auto"/>
                <w:sz w:val="20"/>
                <w:szCs w:val="20"/>
              </w:rPr>
              <w:fldChar w:fldCharType="begin"/>
            </w:r>
            <w:r w:rsidR="00506B95">
              <w:rPr>
                <w:color w:val="auto"/>
                <w:sz w:val="20"/>
                <w:szCs w:val="20"/>
              </w:rPr>
              <w:instrText xml:space="preserve"> SEQ Table \* ARABIC </w:instrText>
            </w:r>
            <w:r w:rsidR="00506B95">
              <w:rPr>
                <w:color w:val="auto"/>
                <w:sz w:val="20"/>
                <w:szCs w:val="20"/>
              </w:rPr>
              <w:fldChar w:fldCharType="separate"/>
            </w:r>
            <w:r w:rsidR="00B026A5">
              <w:rPr>
                <w:noProof/>
                <w:color w:val="auto"/>
                <w:sz w:val="20"/>
                <w:szCs w:val="20"/>
              </w:rPr>
              <w:t>3</w:t>
            </w:r>
            <w:r w:rsidR="00506B95">
              <w:rPr>
                <w:color w:val="auto"/>
                <w:sz w:val="20"/>
                <w:szCs w:val="20"/>
              </w:rPr>
              <w:fldChar w:fldCharType="end"/>
            </w:r>
            <w:r w:rsidRPr="003B4731">
              <w:rPr>
                <w:color w:val="auto"/>
                <w:sz w:val="20"/>
                <w:szCs w:val="20"/>
              </w:rPr>
              <w:t>: Risk Categorization (without considering detectability) [from SLCSOP 920G-0107]</w:t>
            </w:r>
            <w:bookmarkEnd w:id="34"/>
          </w:p>
        </w:tc>
      </w:tr>
      <w:tr w:rsidR="003B4731" w:rsidRPr="003B4731" w:rsidTr="003B4731">
        <w:trPr>
          <w:trHeight w:val="360"/>
          <w:tblHeader/>
          <w:jc w:val="center"/>
        </w:trPr>
        <w:tc>
          <w:tcPr>
            <w:tcW w:w="1777" w:type="dxa"/>
            <w:tcBorders>
              <w:top w:val="single" w:sz="8" w:space="0" w:color="auto"/>
              <w:left w:val="single" w:sz="4" w:space="0" w:color="auto"/>
              <w:bottom w:val="single" w:sz="4" w:space="0" w:color="auto"/>
              <w:right w:val="single" w:sz="4" w:space="0" w:color="auto"/>
            </w:tcBorders>
            <w:shd w:val="clear" w:color="auto" w:fill="auto"/>
            <w:vAlign w:val="center"/>
          </w:tcPr>
          <w:p w:rsidR="003B4731" w:rsidRPr="003B4731" w:rsidRDefault="003B4731" w:rsidP="003B4731">
            <w:pPr>
              <w:jc w:val="center"/>
              <w:rPr>
                <w:b/>
                <w:bCs/>
                <w:color w:val="000000"/>
                <w:sz w:val="20"/>
              </w:rPr>
            </w:pPr>
            <w:r w:rsidRPr="003B4731">
              <w:rPr>
                <w:b/>
                <w:bCs/>
                <w:color w:val="000000"/>
                <w:sz w:val="20"/>
              </w:rPr>
              <w:t>Initial Risk</w:t>
            </w:r>
          </w:p>
        </w:tc>
        <w:tc>
          <w:tcPr>
            <w:tcW w:w="2540" w:type="dxa"/>
            <w:tcBorders>
              <w:top w:val="single" w:sz="8" w:space="0" w:color="auto"/>
              <w:left w:val="nil"/>
              <w:bottom w:val="single" w:sz="4" w:space="0" w:color="auto"/>
              <w:right w:val="single" w:sz="4" w:space="0" w:color="auto"/>
            </w:tcBorders>
            <w:shd w:val="clear" w:color="auto" w:fill="auto"/>
            <w:noWrap/>
            <w:vAlign w:val="center"/>
          </w:tcPr>
          <w:p w:rsidR="003B4731" w:rsidRPr="003B4731" w:rsidRDefault="003B4731" w:rsidP="003B4731">
            <w:pPr>
              <w:jc w:val="center"/>
              <w:rPr>
                <w:b/>
                <w:bCs/>
                <w:color w:val="000000"/>
                <w:sz w:val="20"/>
              </w:rPr>
            </w:pPr>
            <w:r w:rsidRPr="003B4731">
              <w:rPr>
                <w:b/>
                <w:bCs/>
                <w:color w:val="000000"/>
                <w:sz w:val="20"/>
              </w:rPr>
              <w:t>Risk Level</w:t>
            </w:r>
          </w:p>
        </w:tc>
        <w:tc>
          <w:tcPr>
            <w:tcW w:w="5979" w:type="dxa"/>
            <w:tcBorders>
              <w:top w:val="single" w:sz="8" w:space="0" w:color="auto"/>
              <w:left w:val="nil"/>
              <w:bottom w:val="single" w:sz="4" w:space="0" w:color="auto"/>
              <w:right w:val="single" w:sz="4" w:space="0" w:color="auto"/>
            </w:tcBorders>
            <w:shd w:val="clear" w:color="auto" w:fill="auto"/>
            <w:vAlign w:val="center"/>
          </w:tcPr>
          <w:p w:rsidR="003B4731" w:rsidRPr="003B4731" w:rsidRDefault="003B4731" w:rsidP="003B4731">
            <w:pPr>
              <w:jc w:val="center"/>
              <w:rPr>
                <w:b/>
                <w:bCs/>
                <w:color w:val="000000"/>
                <w:sz w:val="20"/>
              </w:rPr>
            </w:pPr>
            <w:r w:rsidRPr="003B4731">
              <w:rPr>
                <w:b/>
                <w:bCs/>
                <w:color w:val="000000"/>
                <w:sz w:val="20"/>
              </w:rPr>
              <w:t>Action</w:t>
            </w:r>
          </w:p>
        </w:tc>
      </w:tr>
      <w:tr w:rsidR="003B4731" w:rsidRPr="003B4731" w:rsidTr="003917CF">
        <w:trPr>
          <w:trHeight w:val="360"/>
          <w:jc w:val="center"/>
        </w:trPr>
        <w:tc>
          <w:tcPr>
            <w:tcW w:w="1777" w:type="dxa"/>
            <w:tcBorders>
              <w:top w:val="nil"/>
              <w:left w:val="single" w:sz="4" w:space="0" w:color="auto"/>
              <w:bottom w:val="single" w:sz="4" w:space="0" w:color="auto"/>
              <w:right w:val="single" w:sz="4" w:space="0" w:color="auto"/>
            </w:tcBorders>
            <w:shd w:val="clear" w:color="auto" w:fill="C0504D" w:themeFill="accent2"/>
            <w:vAlign w:val="center"/>
            <w:hideMark/>
          </w:tcPr>
          <w:p w:rsidR="003B4731" w:rsidRPr="003B4731" w:rsidRDefault="003B4731" w:rsidP="003B4731">
            <w:pPr>
              <w:jc w:val="center"/>
              <w:rPr>
                <w:b/>
                <w:bCs/>
                <w:color w:val="000000"/>
                <w:sz w:val="20"/>
              </w:rPr>
            </w:pPr>
            <w:r w:rsidRPr="003B4731">
              <w:rPr>
                <w:b/>
                <w:bCs/>
                <w:color w:val="000000"/>
                <w:sz w:val="20"/>
                <w:shd w:val="clear" w:color="auto" w:fill="C0504D" w:themeFill="accent2"/>
              </w:rPr>
              <w:t>≥ 30</w:t>
            </w:r>
          </w:p>
        </w:tc>
        <w:tc>
          <w:tcPr>
            <w:tcW w:w="2540" w:type="dxa"/>
            <w:tcBorders>
              <w:top w:val="nil"/>
              <w:left w:val="nil"/>
              <w:bottom w:val="single" w:sz="4" w:space="0" w:color="auto"/>
              <w:right w:val="single" w:sz="4" w:space="0" w:color="auto"/>
            </w:tcBorders>
            <w:shd w:val="clear" w:color="auto" w:fill="C0504D" w:themeFill="accent2"/>
            <w:noWrap/>
            <w:vAlign w:val="center"/>
            <w:hideMark/>
          </w:tcPr>
          <w:p w:rsidR="003B4731" w:rsidRPr="003B4731" w:rsidRDefault="003B4731" w:rsidP="003B4731">
            <w:pPr>
              <w:jc w:val="center"/>
              <w:rPr>
                <w:b/>
                <w:bCs/>
                <w:color w:val="000000"/>
                <w:sz w:val="20"/>
              </w:rPr>
            </w:pPr>
            <w:r w:rsidRPr="003B4731">
              <w:rPr>
                <w:b/>
                <w:bCs/>
                <w:color w:val="000000"/>
                <w:sz w:val="20"/>
              </w:rPr>
              <w:t>Unacceptable</w:t>
            </w:r>
          </w:p>
        </w:tc>
        <w:tc>
          <w:tcPr>
            <w:tcW w:w="5979" w:type="dxa"/>
            <w:tcBorders>
              <w:top w:val="nil"/>
              <w:left w:val="nil"/>
              <w:bottom w:val="single" w:sz="4" w:space="0" w:color="auto"/>
              <w:right w:val="single" w:sz="4" w:space="0" w:color="auto"/>
            </w:tcBorders>
            <w:vAlign w:val="center"/>
          </w:tcPr>
          <w:p w:rsidR="003B4731" w:rsidRPr="003B4731" w:rsidRDefault="003B4731" w:rsidP="003917CF">
            <w:pPr>
              <w:rPr>
                <w:bCs/>
                <w:color w:val="000000"/>
                <w:sz w:val="20"/>
              </w:rPr>
            </w:pPr>
            <w:r w:rsidRPr="003B4731">
              <w:rPr>
                <w:bCs/>
                <w:color w:val="000000"/>
                <w:sz w:val="20"/>
              </w:rPr>
              <w:t>Identify and implement controls to reduce the risk.</w:t>
            </w:r>
          </w:p>
        </w:tc>
      </w:tr>
      <w:tr w:rsidR="003B4731" w:rsidRPr="003B4731" w:rsidTr="003917CF">
        <w:trPr>
          <w:trHeight w:val="360"/>
          <w:jc w:val="center"/>
        </w:trPr>
        <w:tc>
          <w:tcPr>
            <w:tcW w:w="1777" w:type="dxa"/>
            <w:tcBorders>
              <w:top w:val="nil"/>
              <w:left w:val="single" w:sz="4" w:space="0" w:color="auto"/>
              <w:bottom w:val="single" w:sz="4" w:space="0" w:color="auto"/>
              <w:right w:val="single" w:sz="4" w:space="0" w:color="auto"/>
            </w:tcBorders>
            <w:shd w:val="clear" w:color="000000" w:fill="FFFF00"/>
            <w:vAlign w:val="center"/>
            <w:hideMark/>
          </w:tcPr>
          <w:p w:rsidR="003B4731" w:rsidRPr="003B4731" w:rsidRDefault="003B4731" w:rsidP="003B4731">
            <w:pPr>
              <w:jc w:val="center"/>
              <w:rPr>
                <w:b/>
                <w:bCs/>
                <w:color w:val="000000"/>
                <w:sz w:val="20"/>
              </w:rPr>
            </w:pPr>
            <w:r w:rsidRPr="003B4731">
              <w:rPr>
                <w:b/>
                <w:bCs/>
                <w:color w:val="000000"/>
                <w:sz w:val="20"/>
              </w:rPr>
              <w:t>7 - 29</w:t>
            </w:r>
          </w:p>
        </w:tc>
        <w:tc>
          <w:tcPr>
            <w:tcW w:w="2540" w:type="dxa"/>
            <w:tcBorders>
              <w:top w:val="nil"/>
              <w:left w:val="nil"/>
              <w:bottom w:val="single" w:sz="4" w:space="0" w:color="auto"/>
              <w:right w:val="single" w:sz="4" w:space="0" w:color="auto"/>
            </w:tcBorders>
            <w:shd w:val="clear" w:color="auto" w:fill="FFFF00"/>
            <w:noWrap/>
            <w:vAlign w:val="center"/>
            <w:hideMark/>
          </w:tcPr>
          <w:p w:rsidR="003B4731" w:rsidRPr="003B4731" w:rsidRDefault="003B4731" w:rsidP="003B4731">
            <w:pPr>
              <w:jc w:val="center"/>
              <w:rPr>
                <w:b/>
                <w:bCs/>
                <w:color w:val="000000"/>
                <w:sz w:val="20"/>
              </w:rPr>
            </w:pPr>
            <w:r w:rsidRPr="003B4731">
              <w:rPr>
                <w:b/>
                <w:bCs/>
                <w:color w:val="000000"/>
                <w:sz w:val="20"/>
              </w:rPr>
              <w:t>Undesirable</w:t>
            </w:r>
          </w:p>
        </w:tc>
        <w:tc>
          <w:tcPr>
            <w:tcW w:w="5979" w:type="dxa"/>
            <w:tcBorders>
              <w:top w:val="nil"/>
              <w:left w:val="nil"/>
              <w:bottom w:val="single" w:sz="4" w:space="0" w:color="auto"/>
              <w:right w:val="single" w:sz="4" w:space="0" w:color="auto"/>
            </w:tcBorders>
            <w:vAlign w:val="center"/>
          </w:tcPr>
          <w:p w:rsidR="003B4731" w:rsidRPr="003B4731" w:rsidRDefault="003B4731" w:rsidP="003917CF">
            <w:pPr>
              <w:rPr>
                <w:bCs/>
                <w:color w:val="000000"/>
                <w:sz w:val="20"/>
              </w:rPr>
            </w:pPr>
            <w:r w:rsidRPr="003B4731">
              <w:rPr>
                <w:bCs/>
                <w:color w:val="000000"/>
                <w:sz w:val="20"/>
              </w:rPr>
              <w:t xml:space="preserve">Evaluation must be performed to determine if risk may be lowered. </w:t>
            </w:r>
          </w:p>
        </w:tc>
      </w:tr>
      <w:tr w:rsidR="003B4731" w:rsidRPr="003B4731" w:rsidTr="003917CF">
        <w:trPr>
          <w:trHeight w:val="360"/>
          <w:jc w:val="center"/>
        </w:trPr>
        <w:tc>
          <w:tcPr>
            <w:tcW w:w="1777" w:type="dxa"/>
            <w:tcBorders>
              <w:top w:val="nil"/>
              <w:left w:val="single" w:sz="4" w:space="0" w:color="auto"/>
              <w:bottom w:val="single" w:sz="4" w:space="0" w:color="auto"/>
              <w:right w:val="single" w:sz="4" w:space="0" w:color="auto"/>
            </w:tcBorders>
            <w:shd w:val="clear" w:color="000000" w:fill="00B050"/>
            <w:vAlign w:val="center"/>
            <w:hideMark/>
          </w:tcPr>
          <w:p w:rsidR="003B4731" w:rsidRPr="003B4731" w:rsidRDefault="003B4731" w:rsidP="003B4731">
            <w:pPr>
              <w:jc w:val="center"/>
              <w:rPr>
                <w:b/>
                <w:bCs/>
                <w:color w:val="000000"/>
                <w:sz w:val="20"/>
              </w:rPr>
            </w:pPr>
            <w:r w:rsidRPr="003B4731">
              <w:rPr>
                <w:b/>
                <w:bCs/>
                <w:color w:val="000000"/>
                <w:sz w:val="20"/>
              </w:rPr>
              <w:t>1-6</w:t>
            </w:r>
          </w:p>
        </w:tc>
        <w:tc>
          <w:tcPr>
            <w:tcW w:w="2540" w:type="dxa"/>
            <w:tcBorders>
              <w:top w:val="nil"/>
              <w:left w:val="nil"/>
              <w:bottom w:val="single" w:sz="4" w:space="0" w:color="auto"/>
              <w:right w:val="single" w:sz="4" w:space="0" w:color="auto"/>
            </w:tcBorders>
            <w:shd w:val="clear" w:color="auto" w:fill="00B050"/>
            <w:noWrap/>
            <w:vAlign w:val="center"/>
            <w:hideMark/>
          </w:tcPr>
          <w:p w:rsidR="003B4731" w:rsidRPr="003B4731" w:rsidRDefault="003B4731" w:rsidP="003B4731">
            <w:pPr>
              <w:jc w:val="center"/>
              <w:rPr>
                <w:b/>
                <w:bCs/>
                <w:color w:val="000000"/>
                <w:sz w:val="20"/>
              </w:rPr>
            </w:pPr>
            <w:r w:rsidRPr="003B4731">
              <w:rPr>
                <w:b/>
                <w:bCs/>
                <w:color w:val="000000"/>
                <w:sz w:val="20"/>
              </w:rPr>
              <w:t>Acceptable</w:t>
            </w:r>
          </w:p>
        </w:tc>
        <w:tc>
          <w:tcPr>
            <w:tcW w:w="5979" w:type="dxa"/>
            <w:tcBorders>
              <w:top w:val="nil"/>
              <w:left w:val="nil"/>
              <w:bottom w:val="single" w:sz="4" w:space="0" w:color="auto"/>
              <w:right w:val="single" w:sz="4" w:space="0" w:color="auto"/>
            </w:tcBorders>
            <w:vAlign w:val="center"/>
          </w:tcPr>
          <w:p w:rsidR="003B4731" w:rsidRPr="003B4731" w:rsidRDefault="003B4731" w:rsidP="003917CF">
            <w:pPr>
              <w:rPr>
                <w:bCs/>
                <w:color w:val="000000"/>
                <w:sz w:val="20"/>
              </w:rPr>
            </w:pPr>
            <w:r w:rsidRPr="003B4731">
              <w:rPr>
                <w:bCs/>
                <w:color w:val="000000"/>
                <w:sz w:val="20"/>
              </w:rPr>
              <w:t>None Required</w:t>
            </w:r>
          </w:p>
        </w:tc>
      </w:tr>
    </w:tbl>
    <w:p w:rsidR="00BC42FB" w:rsidRPr="004446A8" w:rsidRDefault="00B857AB" w:rsidP="000F4B84">
      <w:pPr>
        <w:pStyle w:val="Heading1"/>
        <w:rPr>
          <w:rFonts w:ascii="Times New Roman" w:hAnsi="Times New Roman" w:cs="Times New Roman"/>
        </w:rPr>
      </w:pPr>
      <w:bookmarkStart w:id="35" w:name="_Toc470785768"/>
      <w:bookmarkEnd w:id="29"/>
      <w:r>
        <w:rPr>
          <w:rFonts w:ascii="Times New Roman" w:hAnsi="Times New Roman" w:cs="Times New Roman"/>
        </w:rPr>
        <w:t xml:space="preserve">Risk Assessment </w:t>
      </w:r>
      <w:r w:rsidR="003B4731">
        <w:rPr>
          <w:rFonts w:ascii="Times New Roman" w:hAnsi="Times New Roman" w:cs="Times New Roman"/>
        </w:rPr>
        <w:t>of Critical Material Attributes</w:t>
      </w:r>
      <w:bookmarkEnd w:id="35"/>
    </w:p>
    <w:p w:rsidR="003B4731" w:rsidRPr="00921D21" w:rsidRDefault="003B4731" w:rsidP="003B4731">
      <w:pPr>
        <w:pStyle w:val="Caption"/>
        <w:spacing w:after="0"/>
        <w:rPr>
          <w:b w:val="0"/>
          <w:color w:val="auto"/>
          <w:sz w:val="24"/>
        </w:rPr>
      </w:pPr>
      <w:bookmarkStart w:id="36" w:name="_Toc412031443"/>
      <w:bookmarkStart w:id="37" w:name="_Toc412118252"/>
      <w:bookmarkStart w:id="38" w:name="_Toc417999283"/>
      <w:bookmarkStart w:id="39" w:name="_Toc417999414"/>
      <w:r w:rsidRPr="003B4731">
        <w:rPr>
          <w:b w:val="0"/>
          <w:color w:val="auto"/>
          <w:sz w:val="24"/>
        </w:rPr>
        <w:t>Critical Material Attributes (CMAs) are properties or characteristics of raw materials, APIs and</w:t>
      </w:r>
      <w:r w:rsidR="00B857AB">
        <w:rPr>
          <w:b w:val="0"/>
          <w:color w:val="auto"/>
          <w:sz w:val="24"/>
        </w:rPr>
        <w:t xml:space="preserve"> excipients</w:t>
      </w:r>
      <w:r w:rsidRPr="003B4731">
        <w:rPr>
          <w:b w:val="0"/>
          <w:color w:val="auto"/>
          <w:sz w:val="24"/>
        </w:rPr>
        <w:t xml:space="preserve"> that impact product CQAs.  The CMAs include any attribute of the raw material that could potentially impact the identity, potency, purity, safety, efficacy or usability of the finished product. The potential CMAs identified in </w:t>
      </w:r>
      <w:r w:rsidR="00921D21" w:rsidRPr="00921D21">
        <w:rPr>
          <w:b w:val="0"/>
          <w:color w:val="auto"/>
          <w:sz w:val="24"/>
          <w:szCs w:val="24"/>
        </w:rPr>
        <w:fldChar w:fldCharType="begin"/>
      </w:r>
      <w:r w:rsidR="00921D21" w:rsidRPr="00921D21">
        <w:rPr>
          <w:b w:val="0"/>
          <w:color w:val="auto"/>
          <w:sz w:val="24"/>
          <w:szCs w:val="24"/>
        </w:rPr>
        <w:instrText xml:space="preserve"> REF _Ref470248992 \h </w:instrText>
      </w:r>
      <w:r w:rsidR="00921D21">
        <w:rPr>
          <w:b w:val="0"/>
          <w:color w:val="auto"/>
          <w:sz w:val="24"/>
          <w:szCs w:val="24"/>
        </w:rPr>
        <w:instrText xml:space="preserve"> \* MERGEFORMAT </w:instrText>
      </w:r>
      <w:r w:rsidR="00921D21" w:rsidRPr="00921D21">
        <w:rPr>
          <w:b w:val="0"/>
          <w:color w:val="auto"/>
          <w:sz w:val="24"/>
          <w:szCs w:val="24"/>
        </w:rPr>
      </w:r>
      <w:r w:rsidR="00921D21" w:rsidRPr="00921D21">
        <w:rPr>
          <w:b w:val="0"/>
          <w:color w:val="auto"/>
          <w:sz w:val="24"/>
          <w:szCs w:val="24"/>
        </w:rPr>
        <w:fldChar w:fldCharType="separate"/>
      </w:r>
      <w:ins w:id="40" w:author="Raza, S.Rafeh" w:date="2017-03-23T14:13:00Z">
        <w:r w:rsidR="00B026A5" w:rsidRPr="00B026A5">
          <w:rPr>
            <w:color w:val="auto"/>
            <w:sz w:val="24"/>
            <w:szCs w:val="24"/>
            <w:rPrChange w:id="41" w:author="Raza, S.Rafeh" w:date="2017-03-23T14:13:00Z">
              <w:rPr>
                <w:color w:val="auto"/>
                <w:sz w:val="20"/>
              </w:rPr>
            </w:rPrChange>
          </w:rPr>
          <w:t xml:space="preserve">Table </w:t>
        </w:r>
        <w:r w:rsidR="00B026A5" w:rsidRPr="00B026A5">
          <w:rPr>
            <w:noProof/>
            <w:color w:val="auto"/>
            <w:sz w:val="24"/>
            <w:szCs w:val="24"/>
            <w:rPrChange w:id="42" w:author="Raza, S.Rafeh" w:date="2017-03-23T14:13:00Z">
              <w:rPr>
                <w:noProof/>
                <w:color w:val="auto"/>
                <w:sz w:val="20"/>
              </w:rPr>
            </w:rPrChange>
          </w:rPr>
          <w:t>4</w:t>
        </w:r>
      </w:ins>
      <w:del w:id="43" w:author="Raza, S.Rafeh" w:date="2017-03-14T15:55:00Z">
        <w:r w:rsidR="000A2242" w:rsidRPr="000A2242" w:rsidDel="0067773B">
          <w:rPr>
            <w:color w:val="auto"/>
            <w:sz w:val="24"/>
            <w:szCs w:val="24"/>
          </w:rPr>
          <w:delText xml:space="preserve">Table </w:delText>
        </w:r>
        <w:r w:rsidR="000A2242" w:rsidRPr="000A2242" w:rsidDel="0067773B">
          <w:rPr>
            <w:noProof/>
            <w:color w:val="auto"/>
            <w:sz w:val="24"/>
            <w:szCs w:val="24"/>
          </w:rPr>
          <w:delText>4</w:delText>
        </w:r>
      </w:del>
      <w:r w:rsidR="00921D21" w:rsidRPr="00921D21">
        <w:rPr>
          <w:b w:val="0"/>
          <w:color w:val="auto"/>
          <w:sz w:val="24"/>
          <w:szCs w:val="24"/>
        </w:rPr>
        <w:fldChar w:fldCharType="end"/>
      </w:r>
      <w:r w:rsidR="00921D21">
        <w:rPr>
          <w:b w:val="0"/>
          <w:color w:val="auto"/>
          <w:sz w:val="24"/>
          <w:szCs w:val="24"/>
        </w:rPr>
        <w:t xml:space="preserve"> </w:t>
      </w:r>
      <w:r w:rsidRPr="003B4731">
        <w:rPr>
          <w:b w:val="0"/>
          <w:color w:val="auto"/>
          <w:sz w:val="24"/>
        </w:rPr>
        <w:t>are assigned a reference number and are further risk assessed in the Hazard Identification,</w:t>
      </w:r>
      <w:r w:rsidRPr="00921D21">
        <w:rPr>
          <w:color w:val="auto"/>
          <w:sz w:val="24"/>
          <w:szCs w:val="24"/>
        </w:rPr>
        <w:t xml:space="preserve"> </w:t>
      </w:r>
      <w:r w:rsidR="00921D21" w:rsidRPr="00921D21">
        <w:rPr>
          <w:color w:val="auto"/>
          <w:sz w:val="24"/>
          <w:szCs w:val="24"/>
        </w:rPr>
        <w:fldChar w:fldCharType="begin"/>
      </w:r>
      <w:r w:rsidR="00921D21" w:rsidRPr="00921D21">
        <w:rPr>
          <w:color w:val="auto"/>
          <w:sz w:val="24"/>
          <w:szCs w:val="24"/>
        </w:rPr>
        <w:instrText xml:space="preserve"> REF _Ref470249005 \h </w:instrText>
      </w:r>
      <w:r w:rsidR="00921D21">
        <w:rPr>
          <w:color w:val="auto"/>
          <w:sz w:val="24"/>
          <w:szCs w:val="24"/>
        </w:rPr>
        <w:instrText xml:space="preserve"> \* MERGEFORMAT </w:instrText>
      </w:r>
      <w:r w:rsidR="00921D21" w:rsidRPr="00921D21">
        <w:rPr>
          <w:color w:val="auto"/>
          <w:sz w:val="24"/>
          <w:szCs w:val="24"/>
        </w:rPr>
      </w:r>
      <w:r w:rsidR="00921D21" w:rsidRPr="00921D21">
        <w:rPr>
          <w:color w:val="auto"/>
          <w:sz w:val="24"/>
          <w:szCs w:val="24"/>
        </w:rPr>
        <w:fldChar w:fldCharType="separate"/>
      </w:r>
      <w:ins w:id="44" w:author="Raza, S.Rafeh" w:date="2017-03-23T14:13:00Z">
        <w:r w:rsidR="00B026A5" w:rsidRPr="00B026A5">
          <w:rPr>
            <w:color w:val="auto"/>
            <w:sz w:val="24"/>
            <w:szCs w:val="24"/>
            <w:rPrChange w:id="45" w:author="Raza, S.Rafeh" w:date="2017-03-23T14:13:00Z">
              <w:rPr>
                <w:color w:val="auto"/>
                <w:sz w:val="20"/>
              </w:rPr>
            </w:rPrChange>
          </w:rPr>
          <w:t xml:space="preserve">Table </w:t>
        </w:r>
        <w:r w:rsidR="00B026A5" w:rsidRPr="00B026A5">
          <w:rPr>
            <w:noProof/>
            <w:color w:val="auto"/>
            <w:sz w:val="24"/>
            <w:szCs w:val="24"/>
            <w:rPrChange w:id="46" w:author="Raza, S.Rafeh" w:date="2017-03-23T14:13:00Z">
              <w:rPr>
                <w:noProof/>
                <w:color w:val="auto"/>
                <w:sz w:val="20"/>
              </w:rPr>
            </w:rPrChange>
          </w:rPr>
          <w:t>7</w:t>
        </w:r>
      </w:ins>
      <w:del w:id="47" w:author="Raza, S.Rafeh" w:date="2017-03-14T15:55:00Z">
        <w:r w:rsidR="000A2242" w:rsidRPr="000A2242" w:rsidDel="0067773B">
          <w:rPr>
            <w:color w:val="auto"/>
            <w:sz w:val="24"/>
            <w:szCs w:val="24"/>
          </w:rPr>
          <w:delText xml:space="preserve">Table </w:delText>
        </w:r>
        <w:r w:rsidR="000A2242" w:rsidRPr="000A2242" w:rsidDel="0067773B">
          <w:rPr>
            <w:noProof/>
            <w:color w:val="auto"/>
            <w:sz w:val="24"/>
            <w:szCs w:val="24"/>
          </w:rPr>
          <w:delText>7</w:delText>
        </w:r>
      </w:del>
      <w:r w:rsidR="00921D21" w:rsidRPr="00921D21">
        <w:rPr>
          <w:color w:val="auto"/>
          <w:sz w:val="24"/>
          <w:szCs w:val="24"/>
        </w:rPr>
        <w:fldChar w:fldCharType="end"/>
      </w:r>
      <w:r w:rsidR="00921D21">
        <w:rPr>
          <w:b w:val="0"/>
          <w:color w:val="auto"/>
          <w:sz w:val="24"/>
        </w:rPr>
        <w:t>.</w:t>
      </w:r>
    </w:p>
    <w:p w:rsidR="00076D62" w:rsidRPr="001D6DDE" w:rsidRDefault="00076D62" w:rsidP="00076D62">
      <w:pPr>
        <w:rPr>
          <w:sz w:val="24"/>
        </w:rPr>
      </w:pPr>
    </w:p>
    <w:p w:rsidR="00076D62" w:rsidRDefault="00076D62" w:rsidP="00076D62">
      <w:pPr>
        <w:rPr>
          <w:sz w:val="24"/>
          <w:szCs w:val="24"/>
        </w:rPr>
      </w:pPr>
      <w:r w:rsidRPr="00330C73">
        <w:rPr>
          <w:sz w:val="24"/>
          <w:szCs w:val="24"/>
        </w:rPr>
        <w:t>The “</w:t>
      </w:r>
      <w:r w:rsidRPr="001D6DDE">
        <w:rPr>
          <w:i/>
          <w:sz w:val="24"/>
          <w:szCs w:val="24"/>
        </w:rPr>
        <w:t>Ref. #</w:t>
      </w:r>
      <w:r w:rsidRPr="00330C73">
        <w:rPr>
          <w:sz w:val="24"/>
          <w:szCs w:val="24"/>
        </w:rPr>
        <w:t xml:space="preserve">” column provides reference numbers assigned to the CQA and their associated factor (CMA or </w:t>
      </w:r>
      <w:r>
        <w:rPr>
          <w:sz w:val="24"/>
          <w:szCs w:val="24"/>
        </w:rPr>
        <w:t xml:space="preserve">critical </w:t>
      </w:r>
      <w:r w:rsidRPr="00330C73">
        <w:rPr>
          <w:sz w:val="24"/>
          <w:szCs w:val="24"/>
        </w:rPr>
        <w:t>process</w:t>
      </w:r>
      <w:r>
        <w:rPr>
          <w:sz w:val="24"/>
          <w:szCs w:val="24"/>
        </w:rPr>
        <w:t xml:space="preserve"> step</w:t>
      </w:r>
      <w:r w:rsidRPr="00330C73">
        <w:rPr>
          <w:sz w:val="24"/>
          <w:szCs w:val="24"/>
        </w:rPr>
        <w:t>).</w:t>
      </w:r>
      <w:r>
        <w:rPr>
          <w:sz w:val="24"/>
          <w:szCs w:val="24"/>
        </w:rPr>
        <w:t xml:space="preserve"> Similar CQA’s are grouped together</w:t>
      </w:r>
      <w:r w:rsidRPr="00330C73">
        <w:rPr>
          <w:sz w:val="24"/>
          <w:szCs w:val="24"/>
        </w:rPr>
        <w:t xml:space="preserve"> </w:t>
      </w:r>
      <w:r>
        <w:rPr>
          <w:sz w:val="24"/>
          <w:szCs w:val="24"/>
        </w:rPr>
        <w:t>where applicable.  The references are grouped as follows:</w:t>
      </w:r>
    </w:p>
    <w:p w:rsidR="00076D62" w:rsidRDefault="00076D62" w:rsidP="00076D62">
      <w:pPr>
        <w:rPr>
          <w:sz w:val="24"/>
          <w:szCs w:val="24"/>
        </w:rPr>
      </w:pPr>
    </w:p>
    <w:p w:rsidR="00076D62" w:rsidRPr="00794E7C" w:rsidRDefault="00076D62" w:rsidP="00076D62">
      <w:pPr>
        <w:pStyle w:val="ListParagraph"/>
        <w:numPr>
          <w:ilvl w:val="0"/>
          <w:numId w:val="39"/>
        </w:numPr>
        <w:rPr>
          <w:sz w:val="24"/>
        </w:rPr>
      </w:pPr>
      <w:r w:rsidRPr="00794E7C">
        <w:rPr>
          <w:sz w:val="24"/>
        </w:rPr>
        <w:t>Assay</w:t>
      </w:r>
    </w:p>
    <w:p w:rsidR="00076D62" w:rsidRPr="00794E7C" w:rsidRDefault="00076D62" w:rsidP="00076D62">
      <w:pPr>
        <w:pStyle w:val="ListParagraph"/>
        <w:numPr>
          <w:ilvl w:val="0"/>
          <w:numId w:val="39"/>
        </w:numPr>
        <w:rPr>
          <w:sz w:val="24"/>
        </w:rPr>
      </w:pPr>
      <w:r w:rsidRPr="00794E7C">
        <w:rPr>
          <w:sz w:val="24"/>
        </w:rPr>
        <w:t>Minimum Fill</w:t>
      </w:r>
    </w:p>
    <w:p w:rsidR="00076D62" w:rsidRPr="00794E7C" w:rsidRDefault="00076D62" w:rsidP="00076D62">
      <w:pPr>
        <w:pStyle w:val="ListParagraph"/>
        <w:numPr>
          <w:ilvl w:val="0"/>
          <w:numId w:val="39"/>
        </w:numPr>
        <w:rPr>
          <w:sz w:val="24"/>
        </w:rPr>
      </w:pPr>
      <w:r w:rsidRPr="00794E7C">
        <w:rPr>
          <w:sz w:val="24"/>
        </w:rPr>
        <w:t>Impurities and degradation product</w:t>
      </w:r>
    </w:p>
    <w:p w:rsidR="00076D62" w:rsidRPr="00794E7C" w:rsidRDefault="00076D62" w:rsidP="00076D62">
      <w:pPr>
        <w:pStyle w:val="ListParagraph"/>
        <w:numPr>
          <w:ilvl w:val="0"/>
          <w:numId w:val="39"/>
        </w:numPr>
        <w:rPr>
          <w:sz w:val="24"/>
        </w:rPr>
      </w:pPr>
      <w:r w:rsidRPr="00794E7C">
        <w:rPr>
          <w:sz w:val="24"/>
        </w:rPr>
        <w:t xml:space="preserve">Ethanol </w:t>
      </w:r>
    </w:p>
    <w:p w:rsidR="00076D62" w:rsidRDefault="00076D62" w:rsidP="00076D62">
      <w:pPr>
        <w:pStyle w:val="ListParagraph"/>
        <w:numPr>
          <w:ilvl w:val="0"/>
          <w:numId w:val="39"/>
        </w:numPr>
        <w:rPr>
          <w:sz w:val="24"/>
        </w:rPr>
      </w:pPr>
      <w:r w:rsidRPr="00794E7C">
        <w:rPr>
          <w:sz w:val="24"/>
        </w:rPr>
        <w:t>Drug Release</w:t>
      </w:r>
    </w:p>
    <w:p w:rsidR="00076D62" w:rsidRDefault="00076D62" w:rsidP="0095317C">
      <w:r w:rsidRPr="00794E7C">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25"/>
        <w:gridCol w:w="1231"/>
        <w:gridCol w:w="1909"/>
        <w:gridCol w:w="1145"/>
        <w:gridCol w:w="4200"/>
      </w:tblGrid>
      <w:tr w:rsidR="00506B95" w:rsidRPr="00506B95" w:rsidTr="003A12F4">
        <w:trPr>
          <w:cantSplit/>
          <w:trHeight w:val="360"/>
          <w:tblHeader/>
          <w:jc w:val="center"/>
        </w:trPr>
        <w:tc>
          <w:tcPr>
            <w:tcW w:w="10310" w:type="dxa"/>
            <w:gridSpan w:val="5"/>
            <w:tcBorders>
              <w:top w:val="nil"/>
              <w:left w:val="nil"/>
              <w:bottom w:val="single" w:sz="4" w:space="0" w:color="auto"/>
              <w:right w:val="nil"/>
            </w:tcBorders>
            <w:shd w:val="clear" w:color="auto" w:fill="auto"/>
            <w:vAlign w:val="center"/>
          </w:tcPr>
          <w:p w:rsidR="003B4731" w:rsidRPr="00506B95" w:rsidRDefault="00506B95" w:rsidP="00B857AB">
            <w:pPr>
              <w:pStyle w:val="Caption"/>
              <w:spacing w:after="0"/>
              <w:jc w:val="center"/>
              <w:rPr>
                <w:color w:val="auto"/>
                <w:sz w:val="20"/>
                <w:szCs w:val="20"/>
              </w:rPr>
            </w:pPr>
            <w:bookmarkStart w:id="48" w:name="_Ref470248992"/>
            <w:bookmarkStart w:id="49" w:name="_Toc470785776"/>
            <w:r w:rsidRPr="00506B95">
              <w:rPr>
                <w:color w:val="auto"/>
                <w:sz w:val="20"/>
              </w:rPr>
              <w:lastRenderedPageBreak/>
              <w:t xml:space="preserve">Table </w:t>
            </w:r>
            <w:r>
              <w:rPr>
                <w:color w:val="auto"/>
                <w:sz w:val="20"/>
              </w:rPr>
              <w:fldChar w:fldCharType="begin"/>
            </w:r>
            <w:r>
              <w:rPr>
                <w:color w:val="auto"/>
                <w:sz w:val="20"/>
              </w:rPr>
              <w:instrText xml:space="preserve"> SEQ Table \* ARABIC </w:instrText>
            </w:r>
            <w:r>
              <w:rPr>
                <w:color w:val="auto"/>
                <w:sz w:val="20"/>
              </w:rPr>
              <w:fldChar w:fldCharType="separate"/>
            </w:r>
            <w:r w:rsidR="00B026A5">
              <w:rPr>
                <w:noProof/>
                <w:color w:val="auto"/>
                <w:sz w:val="20"/>
              </w:rPr>
              <w:t>4</w:t>
            </w:r>
            <w:r>
              <w:rPr>
                <w:color w:val="auto"/>
                <w:sz w:val="20"/>
              </w:rPr>
              <w:fldChar w:fldCharType="end"/>
            </w:r>
            <w:bookmarkEnd w:id="48"/>
            <w:r w:rsidRPr="00506B95">
              <w:rPr>
                <w:color w:val="auto"/>
                <w:sz w:val="20"/>
              </w:rPr>
              <w:t xml:space="preserve">: </w:t>
            </w:r>
            <w:r w:rsidR="00B857AB">
              <w:rPr>
                <w:color w:val="auto"/>
                <w:sz w:val="20"/>
              </w:rPr>
              <w:t xml:space="preserve">Risk Assessment of </w:t>
            </w:r>
            <w:r w:rsidRPr="00506B95">
              <w:rPr>
                <w:color w:val="auto"/>
                <w:sz w:val="20"/>
              </w:rPr>
              <w:t>Critical Material Attribute</w:t>
            </w:r>
            <w:r w:rsidR="00B857AB">
              <w:rPr>
                <w:color w:val="auto"/>
                <w:sz w:val="20"/>
              </w:rPr>
              <w:t>s</w:t>
            </w:r>
            <w:bookmarkEnd w:id="49"/>
          </w:p>
        </w:tc>
      </w:tr>
      <w:tr w:rsidR="003B4731" w:rsidRPr="00901A4A" w:rsidTr="003A12F4">
        <w:trPr>
          <w:cantSplit/>
          <w:trHeight w:val="360"/>
          <w:tblHeader/>
          <w:jc w:val="center"/>
        </w:trPr>
        <w:tc>
          <w:tcPr>
            <w:tcW w:w="1825" w:type="dxa"/>
            <w:shd w:val="clear" w:color="auto" w:fill="auto"/>
            <w:vAlign w:val="center"/>
          </w:tcPr>
          <w:p w:rsidR="003B4731" w:rsidRPr="00901A4A" w:rsidRDefault="003B4731" w:rsidP="003A12F4">
            <w:pPr>
              <w:jc w:val="center"/>
              <w:rPr>
                <w:b/>
              </w:rPr>
            </w:pPr>
            <w:r w:rsidRPr="0082500C">
              <w:rPr>
                <w:b/>
                <w:sz w:val="20"/>
              </w:rPr>
              <w:t>Component</w:t>
            </w:r>
          </w:p>
        </w:tc>
        <w:tc>
          <w:tcPr>
            <w:tcW w:w="1231" w:type="dxa"/>
            <w:shd w:val="clear" w:color="auto" w:fill="auto"/>
            <w:vAlign w:val="center"/>
          </w:tcPr>
          <w:p w:rsidR="003B4731" w:rsidRPr="00901A4A" w:rsidRDefault="003B4731" w:rsidP="003A12F4">
            <w:pPr>
              <w:jc w:val="center"/>
              <w:rPr>
                <w:b/>
              </w:rPr>
            </w:pPr>
            <w:r w:rsidRPr="0082500C">
              <w:rPr>
                <w:b/>
                <w:sz w:val="20"/>
              </w:rPr>
              <w:t>Component Function</w:t>
            </w:r>
          </w:p>
        </w:tc>
        <w:tc>
          <w:tcPr>
            <w:tcW w:w="1909" w:type="dxa"/>
            <w:shd w:val="clear" w:color="auto" w:fill="auto"/>
            <w:vAlign w:val="center"/>
          </w:tcPr>
          <w:p w:rsidR="003B4731" w:rsidRPr="00901A4A" w:rsidRDefault="003B4731" w:rsidP="003A12F4">
            <w:pPr>
              <w:jc w:val="center"/>
              <w:rPr>
                <w:b/>
              </w:rPr>
            </w:pPr>
            <w:r w:rsidRPr="0082500C">
              <w:rPr>
                <w:b/>
                <w:sz w:val="20"/>
              </w:rPr>
              <w:t>Attribute</w:t>
            </w:r>
          </w:p>
        </w:tc>
        <w:tc>
          <w:tcPr>
            <w:tcW w:w="1145" w:type="dxa"/>
            <w:shd w:val="clear" w:color="auto" w:fill="auto"/>
            <w:vAlign w:val="center"/>
          </w:tcPr>
          <w:p w:rsidR="003B4731" w:rsidRPr="00901A4A" w:rsidRDefault="003B4731" w:rsidP="003A12F4">
            <w:pPr>
              <w:jc w:val="center"/>
              <w:rPr>
                <w:b/>
              </w:rPr>
            </w:pPr>
            <w:r>
              <w:rPr>
                <w:b/>
                <w:sz w:val="20"/>
              </w:rPr>
              <w:t>Critical</w:t>
            </w:r>
          </w:p>
        </w:tc>
        <w:tc>
          <w:tcPr>
            <w:tcW w:w="4200" w:type="dxa"/>
            <w:shd w:val="clear" w:color="auto" w:fill="auto"/>
            <w:vAlign w:val="center"/>
          </w:tcPr>
          <w:p w:rsidR="003B4731" w:rsidRPr="00901A4A" w:rsidRDefault="00B814D5" w:rsidP="003A12F4">
            <w:pPr>
              <w:jc w:val="center"/>
              <w:rPr>
                <w:b/>
              </w:rPr>
            </w:pPr>
            <w:r>
              <w:rPr>
                <w:b/>
                <w:sz w:val="20"/>
              </w:rPr>
              <w:t>Justification</w:t>
            </w:r>
          </w:p>
        </w:tc>
      </w:tr>
      <w:tr w:rsidR="00774AFF" w:rsidTr="003A12F4">
        <w:trPr>
          <w:cantSplit/>
          <w:trHeight w:val="360"/>
          <w:jc w:val="center"/>
        </w:trPr>
        <w:tc>
          <w:tcPr>
            <w:tcW w:w="1825" w:type="dxa"/>
            <w:vMerge w:val="restart"/>
            <w:shd w:val="clear" w:color="auto" w:fill="auto"/>
            <w:vAlign w:val="center"/>
          </w:tcPr>
          <w:p w:rsidR="00774AFF" w:rsidRDefault="00774AFF" w:rsidP="003A12F4">
            <w:pPr>
              <w:jc w:val="center"/>
              <w:rPr>
                <w:sz w:val="20"/>
                <w:szCs w:val="24"/>
              </w:rPr>
            </w:pPr>
            <w:r>
              <w:rPr>
                <w:sz w:val="20"/>
                <w:szCs w:val="24"/>
              </w:rPr>
              <w:t>Oxybutynin Chloride, USP</w:t>
            </w:r>
          </w:p>
          <w:p w:rsidR="00774AFF" w:rsidRDefault="00774AFF" w:rsidP="003A12F4">
            <w:pPr>
              <w:jc w:val="center"/>
              <w:rPr>
                <w:sz w:val="20"/>
                <w:szCs w:val="24"/>
              </w:rPr>
            </w:pPr>
          </w:p>
          <w:p w:rsidR="00774AFF" w:rsidRPr="00117F32" w:rsidRDefault="00774AFF" w:rsidP="003A12F4">
            <w:pPr>
              <w:jc w:val="center"/>
              <w:rPr>
                <w:sz w:val="20"/>
                <w:szCs w:val="24"/>
              </w:rPr>
            </w:pPr>
            <w:r>
              <w:rPr>
                <w:sz w:val="20"/>
                <w:szCs w:val="24"/>
              </w:rPr>
              <w:t>Item: 175037</w:t>
            </w:r>
          </w:p>
        </w:tc>
        <w:tc>
          <w:tcPr>
            <w:tcW w:w="1231" w:type="dxa"/>
            <w:vMerge w:val="restart"/>
            <w:shd w:val="clear" w:color="auto" w:fill="auto"/>
            <w:vAlign w:val="center"/>
          </w:tcPr>
          <w:p w:rsidR="00774AFF" w:rsidRPr="00015972" w:rsidRDefault="00774AFF" w:rsidP="003A12F4">
            <w:pPr>
              <w:jc w:val="center"/>
              <w:rPr>
                <w:sz w:val="20"/>
                <w:szCs w:val="24"/>
              </w:rPr>
            </w:pPr>
            <w:r>
              <w:rPr>
                <w:sz w:val="20"/>
                <w:szCs w:val="24"/>
              </w:rPr>
              <w:t>API</w:t>
            </w:r>
          </w:p>
        </w:tc>
        <w:tc>
          <w:tcPr>
            <w:tcW w:w="1909" w:type="dxa"/>
            <w:shd w:val="clear" w:color="auto" w:fill="auto"/>
            <w:vAlign w:val="center"/>
          </w:tcPr>
          <w:p w:rsidR="00774AFF" w:rsidRPr="00054EDE" w:rsidRDefault="00774AFF" w:rsidP="003A12F4">
            <w:pPr>
              <w:jc w:val="center"/>
              <w:rPr>
                <w:sz w:val="20"/>
              </w:rPr>
            </w:pPr>
            <w:r>
              <w:rPr>
                <w:sz w:val="20"/>
              </w:rPr>
              <w:t>Appearance</w:t>
            </w:r>
          </w:p>
        </w:tc>
        <w:tc>
          <w:tcPr>
            <w:tcW w:w="1145" w:type="dxa"/>
            <w:shd w:val="clear" w:color="auto" w:fill="auto"/>
            <w:vAlign w:val="center"/>
          </w:tcPr>
          <w:p w:rsidR="00774AFF" w:rsidRDefault="00774AFF" w:rsidP="00C12C5D">
            <w:pPr>
              <w:jc w:val="center"/>
            </w:pPr>
            <w:r>
              <w:rPr>
                <w:sz w:val="20"/>
              </w:rPr>
              <w:t>No</w:t>
            </w:r>
          </w:p>
        </w:tc>
        <w:tc>
          <w:tcPr>
            <w:tcW w:w="4200" w:type="dxa"/>
            <w:shd w:val="clear" w:color="auto" w:fill="auto"/>
            <w:vAlign w:val="center"/>
          </w:tcPr>
          <w:p w:rsidR="00774AFF" w:rsidRDefault="00774AFF" w:rsidP="00774AFF">
            <w:r w:rsidRPr="00F53B78">
              <w:rPr>
                <w:sz w:val="20"/>
              </w:rPr>
              <w:t xml:space="preserve">The </w:t>
            </w:r>
            <w:r>
              <w:rPr>
                <w:sz w:val="20"/>
              </w:rPr>
              <w:t>drug substance</w:t>
            </w:r>
            <w:r w:rsidRPr="00F53B78">
              <w:rPr>
                <w:sz w:val="20"/>
              </w:rPr>
              <w:t xml:space="preserve"> is fully dissolved in the </w:t>
            </w:r>
            <w:r>
              <w:rPr>
                <w:sz w:val="20"/>
              </w:rPr>
              <w:t xml:space="preserve">main phase </w:t>
            </w:r>
            <w:r w:rsidRPr="00F53B78">
              <w:rPr>
                <w:sz w:val="20"/>
              </w:rPr>
              <w:t xml:space="preserve">as part of the mix process, rendering any </w:t>
            </w:r>
            <w:r>
              <w:rPr>
                <w:sz w:val="20"/>
              </w:rPr>
              <w:t xml:space="preserve">powder </w:t>
            </w:r>
            <w:r w:rsidRPr="00F53B78">
              <w:rPr>
                <w:sz w:val="20"/>
              </w:rPr>
              <w:t>differences in the API indistinguishable in the final product. Therefore, physical characteristics tha</w:t>
            </w:r>
            <w:r>
              <w:rPr>
                <w:sz w:val="20"/>
              </w:rPr>
              <w:t>t impact solubility are not CMAs</w:t>
            </w:r>
            <w:r w:rsidRPr="00F53B78">
              <w:rPr>
                <w:sz w:val="20"/>
              </w:rPr>
              <w:t>.</w:t>
            </w:r>
          </w:p>
        </w:tc>
      </w:tr>
      <w:tr w:rsidR="00506B95" w:rsidTr="003A12F4">
        <w:trPr>
          <w:cantSplit/>
          <w:trHeight w:val="360"/>
          <w:jc w:val="center"/>
        </w:trPr>
        <w:tc>
          <w:tcPr>
            <w:tcW w:w="1825" w:type="dxa"/>
            <w:vMerge/>
            <w:shd w:val="clear" w:color="auto" w:fill="auto"/>
            <w:vAlign w:val="center"/>
          </w:tcPr>
          <w:p w:rsidR="00506B95" w:rsidRPr="00117F32" w:rsidRDefault="00506B95" w:rsidP="003A12F4">
            <w:pPr>
              <w:jc w:val="center"/>
              <w:rPr>
                <w:sz w:val="20"/>
                <w:szCs w:val="24"/>
              </w:rPr>
            </w:pPr>
          </w:p>
        </w:tc>
        <w:tc>
          <w:tcPr>
            <w:tcW w:w="1231" w:type="dxa"/>
            <w:vMerge/>
            <w:shd w:val="clear" w:color="auto" w:fill="auto"/>
            <w:vAlign w:val="center"/>
          </w:tcPr>
          <w:p w:rsidR="00506B95" w:rsidRPr="00015972" w:rsidRDefault="00506B95" w:rsidP="003A12F4">
            <w:pPr>
              <w:jc w:val="center"/>
              <w:rPr>
                <w:sz w:val="20"/>
                <w:szCs w:val="24"/>
              </w:rPr>
            </w:pPr>
          </w:p>
        </w:tc>
        <w:tc>
          <w:tcPr>
            <w:tcW w:w="1909" w:type="dxa"/>
            <w:shd w:val="clear" w:color="auto" w:fill="auto"/>
            <w:vAlign w:val="center"/>
          </w:tcPr>
          <w:p w:rsidR="00506B95" w:rsidRDefault="00506B95" w:rsidP="003A12F4">
            <w:pPr>
              <w:jc w:val="center"/>
              <w:rPr>
                <w:sz w:val="20"/>
              </w:rPr>
            </w:pPr>
            <w:r>
              <w:rPr>
                <w:sz w:val="20"/>
              </w:rPr>
              <w:t>Identity</w:t>
            </w:r>
          </w:p>
          <w:p w:rsidR="00506B95" w:rsidRDefault="00506B95" w:rsidP="003A12F4">
            <w:pPr>
              <w:jc w:val="center"/>
              <w:rPr>
                <w:sz w:val="20"/>
              </w:rPr>
            </w:pPr>
          </w:p>
          <w:p w:rsidR="00506B95" w:rsidRDefault="00506B95" w:rsidP="003A12F4">
            <w:pPr>
              <w:jc w:val="center"/>
              <w:rPr>
                <w:sz w:val="20"/>
              </w:rPr>
            </w:pPr>
            <w:r>
              <w:rPr>
                <w:sz w:val="20"/>
              </w:rPr>
              <w:t>(Tests include</w:t>
            </w:r>
          </w:p>
          <w:p w:rsidR="00506B95" w:rsidRDefault="00506B95" w:rsidP="003A12F4">
            <w:pPr>
              <w:jc w:val="center"/>
              <w:rPr>
                <w:sz w:val="20"/>
              </w:rPr>
            </w:pPr>
            <w:r>
              <w:rPr>
                <w:sz w:val="20"/>
              </w:rPr>
              <w:t>USP Identification A and B)</w:t>
            </w:r>
          </w:p>
        </w:tc>
        <w:tc>
          <w:tcPr>
            <w:tcW w:w="1145" w:type="dxa"/>
            <w:shd w:val="clear" w:color="auto" w:fill="auto"/>
            <w:vAlign w:val="center"/>
          </w:tcPr>
          <w:p w:rsidR="00506B95" w:rsidRDefault="00506B95" w:rsidP="00C12C5D">
            <w:pPr>
              <w:jc w:val="center"/>
              <w:rPr>
                <w:sz w:val="20"/>
              </w:rPr>
            </w:pPr>
            <w:r>
              <w:rPr>
                <w:sz w:val="20"/>
              </w:rPr>
              <w:t>Yes*</w:t>
            </w:r>
          </w:p>
        </w:tc>
        <w:tc>
          <w:tcPr>
            <w:tcW w:w="4200" w:type="dxa"/>
            <w:shd w:val="clear" w:color="auto" w:fill="auto"/>
            <w:vAlign w:val="center"/>
          </w:tcPr>
          <w:p w:rsidR="00506B95" w:rsidRDefault="00506B95" w:rsidP="00C12C5D">
            <w:pPr>
              <w:rPr>
                <w:sz w:val="20"/>
              </w:rPr>
            </w:pPr>
            <w:r w:rsidRPr="00117F32">
              <w:rPr>
                <w:sz w:val="20"/>
              </w:rPr>
              <w:t xml:space="preserve">Identity is important for </w:t>
            </w:r>
            <w:r>
              <w:rPr>
                <w:sz w:val="20"/>
              </w:rPr>
              <w:t>product quality</w:t>
            </w:r>
            <w:r w:rsidRPr="00117F32">
              <w:rPr>
                <w:sz w:val="20"/>
              </w:rPr>
              <w:t xml:space="preserve">; however, the attribute can be effectively controlled by the master </w:t>
            </w:r>
            <w:r>
              <w:rPr>
                <w:sz w:val="20"/>
              </w:rPr>
              <w:t>batch record controls and materials managements system</w:t>
            </w:r>
            <w:r w:rsidRPr="00117F32">
              <w:rPr>
                <w:sz w:val="20"/>
              </w:rPr>
              <w:t>.</w:t>
            </w:r>
          </w:p>
          <w:p w:rsidR="00506B95" w:rsidRDefault="00506B95" w:rsidP="00C12C5D">
            <w:pPr>
              <w:rPr>
                <w:sz w:val="20"/>
              </w:rPr>
            </w:pPr>
          </w:p>
          <w:p w:rsidR="00506B95" w:rsidRPr="00126F1B" w:rsidRDefault="00506B95" w:rsidP="00C12C5D">
            <w:pPr>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AC4593" w:rsidTr="003A12F4">
        <w:trPr>
          <w:cantSplit/>
          <w:trHeight w:val="360"/>
          <w:jc w:val="center"/>
        </w:trPr>
        <w:tc>
          <w:tcPr>
            <w:tcW w:w="1825" w:type="dxa"/>
            <w:vMerge/>
            <w:shd w:val="clear" w:color="auto" w:fill="auto"/>
            <w:vAlign w:val="center"/>
          </w:tcPr>
          <w:p w:rsidR="00AC4593" w:rsidRPr="00117F32" w:rsidRDefault="00AC4593" w:rsidP="003A12F4">
            <w:pPr>
              <w:jc w:val="center"/>
              <w:rPr>
                <w:sz w:val="20"/>
                <w:szCs w:val="24"/>
              </w:rPr>
            </w:pPr>
          </w:p>
        </w:tc>
        <w:tc>
          <w:tcPr>
            <w:tcW w:w="1231" w:type="dxa"/>
            <w:vMerge/>
            <w:shd w:val="clear" w:color="auto" w:fill="auto"/>
            <w:vAlign w:val="center"/>
          </w:tcPr>
          <w:p w:rsidR="00AC4593" w:rsidRPr="00015972" w:rsidRDefault="00AC4593" w:rsidP="003A12F4">
            <w:pPr>
              <w:jc w:val="center"/>
              <w:rPr>
                <w:sz w:val="20"/>
                <w:szCs w:val="24"/>
              </w:rPr>
            </w:pPr>
          </w:p>
        </w:tc>
        <w:tc>
          <w:tcPr>
            <w:tcW w:w="1909" w:type="dxa"/>
            <w:shd w:val="clear" w:color="auto" w:fill="auto"/>
            <w:vAlign w:val="center"/>
          </w:tcPr>
          <w:p w:rsidR="00AC4593" w:rsidRDefault="00AC4593" w:rsidP="003A12F4">
            <w:pPr>
              <w:jc w:val="center"/>
              <w:rPr>
                <w:sz w:val="20"/>
              </w:rPr>
            </w:pPr>
            <w:r>
              <w:rPr>
                <w:sz w:val="20"/>
              </w:rPr>
              <w:t>Loss on Drying</w:t>
            </w:r>
          </w:p>
        </w:tc>
        <w:tc>
          <w:tcPr>
            <w:tcW w:w="1145" w:type="dxa"/>
            <w:shd w:val="clear" w:color="auto" w:fill="auto"/>
            <w:vAlign w:val="center"/>
          </w:tcPr>
          <w:p w:rsidR="00AC4593" w:rsidRDefault="00AC4593" w:rsidP="00C12C5D">
            <w:pPr>
              <w:jc w:val="center"/>
              <w:rPr>
                <w:sz w:val="20"/>
              </w:rPr>
            </w:pPr>
            <w:r>
              <w:rPr>
                <w:sz w:val="20"/>
              </w:rPr>
              <w:t>Yes*</w:t>
            </w:r>
          </w:p>
        </w:tc>
        <w:tc>
          <w:tcPr>
            <w:tcW w:w="4200" w:type="dxa"/>
            <w:shd w:val="clear" w:color="auto" w:fill="auto"/>
            <w:vAlign w:val="center"/>
          </w:tcPr>
          <w:p w:rsidR="00AC4593" w:rsidRPr="003861BB" w:rsidRDefault="00AC4593" w:rsidP="00C12C5D">
            <w:pPr>
              <w:rPr>
                <w:sz w:val="20"/>
              </w:rPr>
            </w:pPr>
            <w:r w:rsidRPr="003861BB">
              <w:rPr>
                <w:sz w:val="20"/>
              </w:rPr>
              <w:t xml:space="preserve">Extra volatiles contained in the material could affect the potency of </w:t>
            </w:r>
            <w:r w:rsidR="007F19F7" w:rsidRPr="003861BB">
              <w:rPr>
                <w:sz w:val="20"/>
              </w:rPr>
              <w:t xml:space="preserve">final </w:t>
            </w:r>
            <w:r w:rsidR="007F19F7">
              <w:rPr>
                <w:sz w:val="20"/>
              </w:rPr>
              <w:t>drug</w:t>
            </w:r>
            <w:r>
              <w:rPr>
                <w:sz w:val="20"/>
              </w:rPr>
              <w:t xml:space="preserve"> </w:t>
            </w:r>
            <w:r w:rsidRPr="003861BB">
              <w:rPr>
                <w:sz w:val="20"/>
              </w:rPr>
              <w:t>product.</w:t>
            </w:r>
          </w:p>
          <w:p w:rsidR="00AC4593" w:rsidRPr="003861BB" w:rsidRDefault="00AC4593" w:rsidP="00C12C5D">
            <w:pPr>
              <w:rPr>
                <w:sz w:val="20"/>
              </w:rPr>
            </w:pPr>
          </w:p>
          <w:p w:rsidR="00AC4593" w:rsidRPr="00B64045" w:rsidRDefault="00AC4593" w:rsidP="00C12C5D">
            <w:pPr>
              <w:rPr>
                <w:sz w:val="20"/>
              </w:rPr>
            </w:pPr>
            <w:r w:rsidRPr="003861BB">
              <w:rPr>
                <w:sz w:val="20"/>
              </w:rPr>
              <w:t>*This CMA attribute is controlled to an acceptable level and therefore this will not be discussed in detail in subsequent risk assessment.</w:t>
            </w:r>
          </w:p>
        </w:tc>
      </w:tr>
      <w:tr w:rsidR="00AC4593" w:rsidTr="003A12F4">
        <w:trPr>
          <w:cantSplit/>
          <w:trHeight w:val="360"/>
          <w:jc w:val="center"/>
        </w:trPr>
        <w:tc>
          <w:tcPr>
            <w:tcW w:w="1825" w:type="dxa"/>
            <w:vMerge/>
            <w:shd w:val="clear" w:color="auto" w:fill="auto"/>
            <w:vAlign w:val="center"/>
          </w:tcPr>
          <w:p w:rsidR="00AC4593" w:rsidRPr="00117F32" w:rsidRDefault="00AC4593" w:rsidP="003A12F4">
            <w:pPr>
              <w:jc w:val="center"/>
              <w:rPr>
                <w:sz w:val="20"/>
                <w:szCs w:val="24"/>
              </w:rPr>
            </w:pPr>
          </w:p>
        </w:tc>
        <w:tc>
          <w:tcPr>
            <w:tcW w:w="1231" w:type="dxa"/>
            <w:vMerge/>
            <w:shd w:val="clear" w:color="auto" w:fill="auto"/>
            <w:vAlign w:val="center"/>
          </w:tcPr>
          <w:p w:rsidR="00AC4593" w:rsidRPr="00015972" w:rsidRDefault="00AC4593" w:rsidP="003A12F4">
            <w:pPr>
              <w:jc w:val="center"/>
              <w:rPr>
                <w:sz w:val="20"/>
                <w:szCs w:val="24"/>
              </w:rPr>
            </w:pPr>
          </w:p>
        </w:tc>
        <w:tc>
          <w:tcPr>
            <w:tcW w:w="1909" w:type="dxa"/>
            <w:shd w:val="clear" w:color="auto" w:fill="auto"/>
            <w:vAlign w:val="center"/>
          </w:tcPr>
          <w:p w:rsidR="00AC4593" w:rsidRDefault="00AC4593" w:rsidP="003A12F4">
            <w:pPr>
              <w:jc w:val="center"/>
              <w:rPr>
                <w:sz w:val="20"/>
              </w:rPr>
            </w:pPr>
            <w:r>
              <w:rPr>
                <w:sz w:val="20"/>
              </w:rPr>
              <w:t>Organic Impurities</w:t>
            </w:r>
          </w:p>
        </w:tc>
        <w:tc>
          <w:tcPr>
            <w:tcW w:w="1145" w:type="dxa"/>
            <w:shd w:val="clear" w:color="auto" w:fill="auto"/>
            <w:vAlign w:val="center"/>
          </w:tcPr>
          <w:p w:rsidR="00AC4593" w:rsidRDefault="00AC4593" w:rsidP="00C12C5D">
            <w:pPr>
              <w:jc w:val="center"/>
              <w:rPr>
                <w:sz w:val="20"/>
              </w:rPr>
            </w:pPr>
            <w:r>
              <w:rPr>
                <w:sz w:val="20"/>
              </w:rPr>
              <w:t>Yes</w:t>
            </w:r>
          </w:p>
        </w:tc>
        <w:tc>
          <w:tcPr>
            <w:tcW w:w="4200" w:type="dxa"/>
            <w:shd w:val="clear" w:color="auto" w:fill="auto"/>
            <w:vAlign w:val="center"/>
          </w:tcPr>
          <w:p w:rsidR="00AC4593" w:rsidRDefault="00AC4593" w:rsidP="00C12C5D">
            <w:pPr>
              <w:rPr>
                <w:sz w:val="20"/>
              </w:rPr>
            </w:pPr>
            <w:r>
              <w:rPr>
                <w:sz w:val="20"/>
              </w:rPr>
              <w:t>I</w:t>
            </w:r>
            <w:r w:rsidRPr="006937C7">
              <w:rPr>
                <w:sz w:val="20"/>
              </w:rPr>
              <w:t xml:space="preserve">mpurities can affect </w:t>
            </w:r>
            <w:r>
              <w:rPr>
                <w:sz w:val="20"/>
              </w:rPr>
              <w:t>the related substances and therefore affect the quality</w:t>
            </w:r>
            <w:r w:rsidRPr="006937C7">
              <w:rPr>
                <w:sz w:val="20"/>
              </w:rPr>
              <w:t xml:space="preserve"> of the final product.</w:t>
            </w:r>
          </w:p>
          <w:p w:rsidR="00AC4593" w:rsidRDefault="00AC4593" w:rsidP="00C12C5D">
            <w:pPr>
              <w:rPr>
                <w:sz w:val="20"/>
              </w:rPr>
            </w:pPr>
          </w:p>
          <w:p w:rsidR="00AC4593" w:rsidRPr="00AA6299" w:rsidRDefault="00AC4593" w:rsidP="00C12C5D">
            <w:pPr>
              <w:rPr>
                <w:sz w:val="20"/>
                <w:u w:val="single"/>
              </w:rPr>
            </w:pPr>
            <w:r w:rsidRPr="00AA6299">
              <w:rPr>
                <w:sz w:val="20"/>
                <w:u w:val="single"/>
              </w:rPr>
              <w:t>CQAs Affected</w:t>
            </w:r>
          </w:p>
          <w:p w:rsidR="00F5200B" w:rsidRPr="0095317C" w:rsidRDefault="00AC4593" w:rsidP="0095317C">
            <w:pPr>
              <w:pStyle w:val="ListParagraph"/>
              <w:numPr>
                <w:ilvl w:val="0"/>
                <w:numId w:val="37"/>
              </w:numPr>
              <w:ind w:left="412" w:hanging="412"/>
              <w:rPr>
                <w:sz w:val="20"/>
              </w:rPr>
            </w:pPr>
            <w:r>
              <w:rPr>
                <w:sz w:val="20"/>
              </w:rPr>
              <w:t xml:space="preserve">Impurities and Degradation </w:t>
            </w:r>
            <w:r w:rsidRPr="00C12C5D">
              <w:rPr>
                <w:sz w:val="20"/>
              </w:rPr>
              <w:t xml:space="preserve">Products </w:t>
            </w:r>
            <w:r w:rsidRPr="00C12C5D">
              <w:rPr>
                <w:i/>
                <w:sz w:val="20"/>
              </w:rPr>
              <w:t>(Ref</w:t>
            </w:r>
            <w:r w:rsidR="00D26BAD">
              <w:rPr>
                <w:i/>
                <w:sz w:val="20"/>
              </w:rPr>
              <w:t>.</w:t>
            </w:r>
            <w:r w:rsidRPr="00C12C5D">
              <w:rPr>
                <w:i/>
                <w:sz w:val="20"/>
              </w:rPr>
              <w:t xml:space="preserve"> # 3.1)</w:t>
            </w:r>
          </w:p>
        </w:tc>
      </w:tr>
      <w:tr w:rsidR="00AC4593" w:rsidTr="003A12F4">
        <w:trPr>
          <w:cantSplit/>
          <w:trHeight w:val="360"/>
          <w:jc w:val="center"/>
        </w:trPr>
        <w:tc>
          <w:tcPr>
            <w:tcW w:w="1825" w:type="dxa"/>
            <w:vMerge/>
            <w:shd w:val="clear" w:color="auto" w:fill="auto"/>
            <w:vAlign w:val="center"/>
          </w:tcPr>
          <w:p w:rsidR="00AC4593" w:rsidRPr="00117F32" w:rsidRDefault="00AC4593" w:rsidP="003A12F4">
            <w:pPr>
              <w:jc w:val="center"/>
              <w:rPr>
                <w:sz w:val="20"/>
                <w:szCs w:val="24"/>
              </w:rPr>
            </w:pPr>
          </w:p>
        </w:tc>
        <w:tc>
          <w:tcPr>
            <w:tcW w:w="1231" w:type="dxa"/>
            <w:vMerge/>
            <w:shd w:val="clear" w:color="auto" w:fill="auto"/>
            <w:vAlign w:val="center"/>
          </w:tcPr>
          <w:p w:rsidR="00AC4593" w:rsidRPr="00015972" w:rsidRDefault="00AC4593" w:rsidP="003A12F4">
            <w:pPr>
              <w:jc w:val="center"/>
              <w:rPr>
                <w:sz w:val="20"/>
                <w:szCs w:val="24"/>
              </w:rPr>
            </w:pPr>
          </w:p>
        </w:tc>
        <w:tc>
          <w:tcPr>
            <w:tcW w:w="1909" w:type="dxa"/>
            <w:shd w:val="clear" w:color="auto" w:fill="auto"/>
            <w:vAlign w:val="center"/>
          </w:tcPr>
          <w:p w:rsidR="00AC4593" w:rsidRDefault="00AC4593" w:rsidP="003A12F4">
            <w:pPr>
              <w:jc w:val="center"/>
              <w:rPr>
                <w:sz w:val="20"/>
              </w:rPr>
            </w:pPr>
            <w:r>
              <w:rPr>
                <w:sz w:val="20"/>
              </w:rPr>
              <w:t>Residual Solvent</w:t>
            </w:r>
          </w:p>
        </w:tc>
        <w:tc>
          <w:tcPr>
            <w:tcW w:w="1145" w:type="dxa"/>
            <w:shd w:val="clear" w:color="auto" w:fill="auto"/>
            <w:vAlign w:val="center"/>
          </w:tcPr>
          <w:p w:rsidR="00AC4593" w:rsidRDefault="00AC4593" w:rsidP="00C12C5D">
            <w:pPr>
              <w:jc w:val="center"/>
              <w:rPr>
                <w:sz w:val="20"/>
              </w:rPr>
            </w:pPr>
            <w:r>
              <w:rPr>
                <w:sz w:val="20"/>
              </w:rPr>
              <w:t>No</w:t>
            </w:r>
          </w:p>
        </w:tc>
        <w:tc>
          <w:tcPr>
            <w:tcW w:w="4200" w:type="dxa"/>
            <w:shd w:val="clear" w:color="auto" w:fill="auto"/>
            <w:vAlign w:val="center"/>
          </w:tcPr>
          <w:p w:rsidR="00AC4593" w:rsidRPr="00E62589" w:rsidRDefault="00AC4593" w:rsidP="00AC4593">
            <w:pPr>
              <w:rPr>
                <w:sz w:val="20"/>
              </w:rPr>
            </w:pPr>
            <w:r w:rsidRPr="00043395">
              <w:rPr>
                <w:rFonts w:eastAsiaTheme="minorEastAsia"/>
                <w:sz w:val="20"/>
              </w:rPr>
              <w:t>Residual solvents are controlled</w:t>
            </w:r>
            <w:r>
              <w:rPr>
                <w:rFonts w:eastAsiaTheme="minorEastAsia"/>
                <w:sz w:val="20"/>
              </w:rPr>
              <w:t xml:space="preserve"> as per USP &lt;467&gt; limits</w:t>
            </w:r>
            <w:r w:rsidRPr="00043395">
              <w:rPr>
                <w:rFonts w:eastAsiaTheme="minorEastAsia"/>
                <w:sz w:val="20"/>
              </w:rPr>
              <w:t>.</w:t>
            </w:r>
            <w:r>
              <w:rPr>
                <w:rFonts w:eastAsiaTheme="minorEastAsia"/>
                <w:sz w:val="20"/>
              </w:rPr>
              <w:t xml:space="preserve"> Therefore, this material attribute will not impact the CQA of intermediate and finished drug product. </w:t>
            </w:r>
          </w:p>
        </w:tc>
      </w:tr>
      <w:tr w:rsidR="00AC4593" w:rsidTr="003A12F4">
        <w:trPr>
          <w:cantSplit/>
          <w:trHeight w:val="360"/>
          <w:jc w:val="center"/>
        </w:trPr>
        <w:tc>
          <w:tcPr>
            <w:tcW w:w="1825" w:type="dxa"/>
            <w:vMerge/>
            <w:shd w:val="clear" w:color="auto" w:fill="auto"/>
            <w:vAlign w:val="center"/>
          </w:tcPr>
          <w:p w:rsidR="00AC4593" w:rsidRPr="00117F32" w:rsidRDefault="00AC4593" w:rsidP="003A12F4">
            <w:pPr>
              <w:jc w:val="center"/>
              <w:rPr>
                <w:sz w:val="20"/>
                <w:szCs w:val="24"/>
              </w:rPr>
            </w:pPr>
          </w:p>
        </w:tc>
        <w:tc>
          <w:tcPr>
            <w:tcW w:w="1231" w:type="dxa"/>
            <w:vMerge/>
            <w:shd w:val="clear" w:color="auto" w:fill="auto"/>
            <w:vAlign w:val="center"/>
          </w:tcPr>
          <w:p w:rsidR="00AC4593" w:rsidRPr="00015972" w:rsidRDefault="00AC4593" w:rsidP="003A12F4">
            <w:pPr>
              <w:jc w:val="center"/>
              <w:rPr>
                <w:sz w:val="20"/>
                <w:szCs w:val="24"/>
              </w:rPr>
            </w:pPr>
          </w:p>
        </w:tc>
        <w:tc>
          <w:tcPr>
            <w:tcW w:w="1909" w:type="dxa"/>
            <w:shd w:val="clear" w:color="auto" w:fill="auto"/>
            <w:vAlign w:val="center"/>
          </w:tcPr>
          <w:p w:rsidR="00AC4593" w:rsidRDefault="00AC4593" w:rsidP="003A12F4">
            <w:pPr>
              <w:jc w:val="center"/>
              <w:rPr>
                <w:sz w:val="20"/>
              </w:rPr>
            </w:pPr>
            <w:r>
              <w:rPr>
                <w:sz w:val="20"/>
              </w:rPr>
              <w:t>Assay</w:t>
            </w:r>
          </w:p>
        </w:tc>
        <w:tc>
          <w:tcPr>
            <w:tcW w:w="1145" w:type="dxa"/>
            <w:shd w:val="clear" w:color="auto" w:fill="auto"/>
            <w:vAlign w:val="center"/>
          </w:tcPr>
          <w:p w:rsidR="00AC4593" w:rsidRDefault="00AC4593" w:rsidP="00C12C5D">
            <w:pPr>
              <w:jc w:val="center"/>
              <w:rPr>
                <w:sz w:val="20"/>
              </w:rPr>
            </w:pPr>
            <w:r>
              <w:rPr>
                <w:sz w:val="20"/>
              </w:rPr>
              <w:t>Yes</w:t>
            </w:r>
          </w:p>
        </w:tc>
        <w:tc>
          <w:tcPr>
            <w:tcW w:w="4200" w:type="dxa"/>
            <w:shd w:val="clear" w:color="auto" w:fill="auto"/>
            <w:vAlign w:val="center"/>
          </w:tcPr>
          <w:p w:rsidR="00AC4593" w:rsidRDefault="00AC4593" w:rsidP="00C12C5D">
            <w:pPr>
              <w:rPr>
                <w:sz w:val="20"/>
              </w:rPr>
            </w:pPr>
            <w:r>
              <w:rPr>
                <w:sz w:val="20"/>
              </w:rPr>
              <w:t xml:space="preserve">The assay of the material directly affects the potency of the finished </w:t>
            </w:r>
            <w:r w:rsidR="007779EC">
              <w:rPr>
                <w:sz w:val="20"/>
              </w:rPr>
              <w:t>gel</w:t>
            </w:r>
            <w:r>
              <w:rPr>
                <w:sz w:val="20"/>
              </w:rPr>
              <w:t xml:space="preserve">. </w:t>
            </w:r>
          </w:p>
          <w:p w:rsidR="00AC4593" w:rsidRDefault="00AC4593" w:rsidP="00C12C5D">
            <w:pPr>
              <w:rPr>
                <w:sz w:val="20"/>
              </w:rPr>
            </w:pPr>
          </w:p>
          <w:p w:rsidR="00AC4593" w:rsidRPr="00AA6299" w:rsidRDefault="00AC4593" w:rsidP="00C12C5D">
            <w:pPr>
              <w:rPr>
                <w:sz w:val="20"/>
                <w:u w:val="single"/>
              </w:rPr>
            </w:pPr>
            <w:r w:rsidRPr="00AA6299">
              <w:rPr>
                <w:sz w:val="20"/>
                <w:u w:val="single"/>
              </w:rPr>
              <w:t>CQAs Affected</w:t>
            </w:r>
          </w:p>
          <w:p w:rsidR="00AC4593" w:rsidRPr="00F5200B" w:rsidRDefault="00AC4593" w:rsidP="00AC4593">
            <w:pPr>
              <w:pStyle w:val="ListParagraph"/>
              <w:numPr>
                <w:ilvl w:val="0"/>
                <w:numId w:val="37"/>
              </w:numPr>
              <w:ind w:left="412" w:hanging="412"/>
              <w:rPr>
                <w:sz w:val="20"/>
              </w:rPr>
            </w:pPr>
            <w:r w:rsidRPr="00B61D17">
              <w:rPr>
                <w:sz w:val="20"/>
              </w:rPr>
              <w:t xml:space="preserve">Assay </w:t>
            </w:r>
            <w:r w:rsidRPr="00AC4593">
              <w:rPr>
                <w:i/>
                <w:sz w:val="20"/>
              </w:rPr>
              <w:t>(Ref</w:t>
            </w:r>
            <w:r w:rsidR="00D26BAD">
              <w:rPr>
                <w:i/>
                <w:sz w:val="20"/>
              </w:rPr>
              <w:t>.</w:t>
            </w:r>
            <w:r w:rsidRPr="00AC4593">
              <w:rPr>
                <w:i/>
                <w:sz w:val="20"/>
              </w:rPr>
              <w:t xml:space="preserve"> # 1.1)</w:t>
            </w:r>
          </w:p>
          <w:p w:rsidR="00F5200B" w:rsidRPr="00E62589" w:rsidRDefault="00F5200B" w:rsidP="00F5200B">
            <w:pPr>
              <w:pStyle w:val="ListParagraph"/>
              <w:numPr>
                <w:ilvl w:val="0"/>
                <w:numId w:val="37"/>
              </w:numPr>
              <w:ind w:left="412" w:hanging="412"/>
              <w:rPr>
                <w:sz w:val="20"/>
              </w:rPr>
            </w:pPr>
            <w:r>
              <w:rPr>
                <w:sz w:val="20"/>
              </w:rPr>
              <w:t xml:space="preserve">Drug Release </w:t>
            </w:r>
            <w:r w:rsidRPr="00AC4593">
              <w:rPr>
                <w:i/>
                <w:sz w:val="20"/>
              </w:rPr>
              <w:t>(Ref</w:t>
            </w:r>
            <w:r w:rsidR="00D26BAD">
              <w:rPr>
                <w:i/>
                <w:sz w:val="20"/>
              </w:rPr>
              <w:t>.</w:t>
            </w:r>
            <w:r w:rsidRPr="00AC4593">
              <w:rPr>
                <w:i/>
                <w:sz w:val="20"/>
              </w:rPr>
              <w:t xml:space="preserve"> # </w:t>
            </w:r>
            <w:r w:rsidR="0095317C">
              <w:rPr>
                <w:i/>
                <w:sz w:val="20"/>
              </w:rPr>
              <w:t xml:space="preserve"> 5.1</w:t>
            </w:r>
            <w:r w:rsidRPr="00AC4593">
              <w:rPr>
                <w:i/>
                <w:sz w:val="20"/>
              </w:rPr>
              <w:t>)</w:t>
            </w:r>
          </w:p>
        </w:tc>
      </w:tr>
      <w:tr w:rsidR="000B0614" w:rsidRPr="000B22A1" w:rsidTr="003A12F4">
        <w:trPr>
          <w:cantSplit/>
          <w:trHeight w:val="360"/>
          <w:jc w:val="center"/>
        </w:trPr>
        <w:tc>
          <w:tcPr>
            <w:tcW w:w="1825" w:type="dxa"/>
            <w:vMerge/>
            <w:shd w:val="clear" w:color="auto" w:fill="auto"/>
            <w:vAlign w:val="center"/>
          </w:tcPr>
          <w:p w:rsidR="000B0614" w:rsidRPr="00117F32" w:rsidRDefault="000B0614" w:rsidP="003A12F4">
            <w:pPr>
              <w:jc w:val="center"/>
              <w:rPr>
                <w:sz w:val="20"/>
                <w:szCs w:val="24"/>
              </w:rPr>
            </w:pPr>
          </w:p>
        </w:tc>
        <w:tc>
          <w:tcPr>
            <w:tcW w:w="1231" w:type="dxa"/>
            <w:vMerge/>
            <w:shd w:val="clear" w:color="auto" w:fill="auto"/>
            <w:vAlign w:val="center"/>
          </w:tcPr>
          <w:p w:rsidR="000B0614" w:rsidRPr="00015972" w:rsidRDefault="000B0614" w:rsidP="003A12F4">
            <w:pPr>
              <w:jc w:val="center"/>
              <w:rPr>
                <w:sz w:val="20"/>
                <w:szCs w:val="24"/>
              </w:rPr>
            </w:pPr>
          </w:p>
        </w:tc>
        <w:tc>
          <w:tcPr>
            <w:tcW w:w="1909" w:type="dxa"/>
            <w:shd w:val="clear" w:color="auto" w:fill="auto"/>
            <w:vAlign w:val="center"/>
          </w:tcPr>
          <w:p w:rsidR="000B0614" w:rsidRPr="000B22A1" w:rsidRDefault="000B0614" w:rsidP="003A12F4">
            <w:pPr>
              <w:jc w:val="center"/>
              <w:rPr>
                <w:sz w:val="20"/>
              </w:rPr>
            </w:pPr>
            <w:r>
              <w:rPr>
                <w:sz w:val="20"/>
              </w:rPr>
              <w:t>Residue on Ignition</w:t>
            </w:r>
          </w:p>
        </w:tc>
        <w:tc>
          <w:tcPr>
            <w:tcW w:w="1145" w:type="dxa"/>
            <w:shd w:val="clear" w:color="auto" w:fill="auto"/>
            <w:vAlign w:val="center"/>
          </w:tcPr>
          <w:p w:rsidR="000B0614" w:rsidRDefault="000B0614" w:rsidP="00C12C5D">
            <w:pPr>
              <w:jc w:val="center"/>
              <w:rPr>
                <w:sz w:val="20"/>
              </w:rPr>
            </w:pPr>
            <w:r>
              <w:rPr>
                <w:sz w:val="20"/>
              </w:rPr>
              <w:t>No</w:t>
            </w:r>
          </w:p>
        </w:tc>
        <w:tc>
          <w:tcPr>
            <w:tcW w:w="4200" w:type="dxa"/>
            <w:shd w:val="clear" w:color="auto" w:fill="auto"/>
            <w:vAlign w:val="center"/>
          </w:tcPr>
          <w:p w:rsidR="000B0614" w:rsidRPr="006937C7" w:rsidRDefault="000B0614" w:rsidP="00C12C5D">
            <w:pPr>
              <w:rPr>
                <w:sz w:val="20"/>
              </w:rPr>
            </w:pPr>
            <w:r>
              <w:rPr>
                <w:sz w:val="20"/>
              </w:rPr>
              <w:t>Does not affect critical quality attributes of intermediate or finished product</w:t>
            </w:r>
          </w:p>
        </w:tc>
      </w:tr>
      <w:tr w:rsidR="000B0614" w:rsidRPr="000B22A1" w:rsidTr="000B0614">
        <w:trPr>
          <w:cantSplit/>
          <w:trHeight w:val="360"/>
          <w:jc w:val="center"/>
        </w:trPr>
        <w:tc>
          <w:tcPr>
            <w:tcW w:w="1825" w:type="dxa"/>
            <w:vMerge/>
            <w:shd w:val="clear" w:color="auto" w:fill="auto"/>
            <w:vAlign w:val="center"/>
          </w:tcPr>
          <w:p w:rsidR="000B0614" w:rsidRPr="00117F32" w:rsidRDefault="000B0614" w:rsidP="003A12F4">
            <w:pPr>
              <w:jc w:val="center"/>
              <w:rPr>
                <w:sz w:val="20"/>
                <w:szCs w:val="24"/>
              </w:rPr>
            </w:pPr>
          </w:p>
        </w:tc>
        <w:tc>
          <w:tcPr>
            <w:tcW w:w="1231" w:type="dxa"/>
            <w:vMerge/>
            <w:shd w:val="clear" w:color="auto" w:fill="auto"/>
            <w:vAlign w:val="center"/>
          </w:tcPr>
          <w:p w:rsidR="000B0614" w:rsidRPr="00015972" w:rsidRDefault="000B0614" w:rsidP="003A12F4">
            <w:pPr>
              <w:jc w:val="center"/>
              <w:rPr>
                <w:sz w:val="20"/>
                <w:szCs w:val="24"/>
              </w:rPr>
            </w:pPr>
          </w:p>
        </w:tc>
        <w:tc>
          <w:tcPr>
            <w:tcW w:w="1909" w:type="dxa"/>
            <w:shd w:val="clear" w:color="auto" w:fill="auto"/>
            <w:vAlign w:val="center"/>
          </w:tcPr>
          <w:p w:rsidR="000B0614" w:rsidRPr="000B22A1" w:rsidRDefault="000B0614" w:rsidP="00C12C5D">
            <w:pPr>
              <w:jc w:val="center"/>
              <w:rPr>
                <w:sz w:val="20"/>
              </w:rPr>
            </w:pPr>
            <w:r w:rsidRPr="000B22A1">
              <w:rPr>
                <w:sz w:val="20"/>
              </w:rPr>
              <w:t>Heavy Metals</w:t>
            </w:r>
          </w:p>
        </w:tc>
        <w:tc>
          <w:tcPr>
            <w:tcW w:w="1145" w:type="dxa"/>
            <w:shd w:val="clear" w:color="auto" w:fill="auto"/>
            <w:vAlign w:val="center"/>
          </w:tcPr>
          <w:p w:rsidR="000B0614" w:rsidRPr="000B22A1" w:rsidRDefault="000B0614" w:rsidP="00C12C5D">
            <w:pPr>
              <w:jc w:val="center"/>
              <w:rPr>
                <w:sz w:val="20"/>
              </w:rPr>
            </w:pPr>
            <w:r w:rsidRPr="000B22A1">
              <w:rPr>
                <w:sz w:val="20"/>
              </w:rPr>
              <w:t>Yes*</w:t>
            </w:r>
          </w:p>
        </w:tc>
        <w:tc>
          <w:tcPr>
            <w:tcW w:w="4200" w:type="dxa"/>
            <w:shd w:val="clear" w:color="auto" w:fill="auto"/>
            <w:vAlign w:val="center"/>
          </w:tcPr>
          <w:p w:rsidR="000B0614" w:rsidRPr="000B22A1" w:rsidRDefault="000B0614" w:rsidP="00C12C5D">
            <w:pPr>
              <w:rPr>
                <w:sz w:val="20"/>
              </w:rPr>
            </w:pPr>
            <w:r w:rsidRPr="000B22A1">
              <w:rPr>
                <w:sz w:val="20"/>
              </w:rPr>
              <w:t xml:space="preserve">Prolonged exposure to heavy metals can cause deleterious health effects in humans. </w:t>
            </w:r>
          </w:p>
          <w:p w:rsidR="000B0614" w:rsidRPr="000B22A1" w:rsidRDefault="000B0614" w:rsidP="00C12C5D">
            <w:pPr>
              <w:rPr>
                <w:sz w:val="20"/>
              </w:rPr>
            </w:pPr>
          </w:p>
          <w:p w:rsidR="000B0614" w:rsidRPr="000B22A1" w:rsidRDefault="000B0614" w:rsidP="00C12C5D">
            <w:pPr>
              <w:rPr>
                <w:sz w:val="20"/>
              </w:rPr>
            </w:pPr>
            <w:r w:rsidRPr="000B22A1">
              <w:rPr>
                <w:sz w:val="20"/>
              </w:rPr>
              <w:t>*Heavy metals are adequately controlled by incoming raw material testing and therefore this will not be discussed in detail in subsequent risk assessment.</w:t>
            </w:r>
          </w:p>
        </w:tc>
      </w:tr>
      <w:tr w:rsidR="000B0614" w:rsidRPr="000B22A1" w:rsidTr="003A12F4">
        <w:trPr>
          <w:cantSplit/>
          <w:trHeight w:val="360"/>
          <w:jc w:val="center"/>
        </w:trPr>
        <w:tc>
          <w:tcPr>
            <w:tcW w:w="1825" w:type="dxa"/>
            <w:vMerge/>
            <w:shd w:val="clear" w:color="auto" w:fill="auto"/>
            <w:vAlign w:val="center"/>
          </w:tcPr>
          <w:p w:rsidR="000B0614" w:rsidRPr="00117F32" w:rsidRDefault="000B0614" w:rsidP="003A12F4">
            <w:pPr>
              <w:jc w:val="center"/>
              <w:rPr>
                <w:sz w:val="20"/>
                <w:szCs w:val="24"/>
              </w:rPr>
            </w:pPr>
          </w:p>
        </w:tc>
        <w:tc>
          <w:tcPr>
            <w:tcW w:w="1231" w:type="dxa"/>
            <w:vMerge/>
            <w:shd w:val="clear" w:color="auto" w:fill="auto"/>
            <w:vAlign w:val="center"/>
          </w:tcPr>
          <w:p w:rsidR="000B0614" w:rsidRPr="00015972" w:rsidRDefault="000B0614" w:rsidP="003A12F4">
            <w:pPr>
              <w:jc w:val="center"/>
              <w:rPr>
                <w:sz w:val="20"/>
                <w:szCs w:val="24"/>
              </w:rPr>
            </w:pPr>
          </w:p>
        </w:tc>
        <w:tc>
          <w:tcPr>
            <w:tcW w:w="1909" w:type="dxa"/>
            <w:shd w:val="clear" w:color="auto" w:fill="auto"/>
            <w:vAlign w:val="center"/>
          </w:tcPr>
          <w:p w:rsidR="000B0614" w:rsidRDefault="000B0614" w:rsidP="003A12F4">
            <w:pPr>
              <w:jc w:val="center"/>
              <w:rPr>
                <w:sz w:val="20"/>
              </w:rPr>
            </w:pPr>
            <w:r>
              <w:rPr>
                <w:sz w:val="20"/>
              </w:rPr>
              <w:t>Chloride Content</w:t>
            </w:r>
          </w:p>
        </w:tc>
        <w:tc>
          <w:tcPr>
            <w:tcW w:w="1145" w:type="dxa"/>
            <w:shd w:val="clear" w:color="auto" w:fill="auto"/>
            <w:vAlign w:val="center"/>
          </w:tcPr>
          <w:p w:rsidR="000B0614" w:rsidRPr="000B22A1" w:rsidRDefault="000B0614" w:rsidP="00C12C5D">
            <w:pPr>
              <w:keepNext/>
              <w:keepLines/>
              <w:jc w:val="center"/>
              <w:rPr>
                <w:sz w:val="20"/>
              </w:rPr>
            </w:pPr>
            <w:r w:rsidRPr="000B22A1">
              <w:rPr>
                <w:sz w:val="20"/>
              </w:rPr>
              <w:t>No</w:t>
            </w:r>
          </w:p>
        </w:tc>
        <w:tc>
          <w:tcPr>
            <w:tcW w:w="4200" w:type="dxa"/>
            <w:shd w:val="clear" w:color="auto" w:fill="auto"/>
            <w:vAlign w:val="center"/>
          </w:tcPr>
          <w:p w:rsidR="000B0614" w:rsidRPr="000B22A1" w:rsidRDefault="000B0614" w:rsidP="000B0614">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7B1BA9" w:rsidRPr="000B22A1" w:rsidTr="007B1BA9">
        <w:trPr>
          <w:cantSplit/>
          <w:trHeight w:val="836"/>
          <w:jc w:val="center"/>
        </w:trPr>
        <w:tc>
          <w:tcPr>
            <w:tcW w:w="1825" w:type="dxa"/>
            <w:vMerge w:val="restart"/>
            <w:shd w:val="clear" w:color="auto" w:fill="auto"/>
            <w:vAlign w:val="center"/>
          </w:tcPr>
          <w:p w:rsidR="007B1BA9" w:rsidRDefault="007B1BA9" w:rsidP="007B1BA9">
            <w:pPr>
              <w:keepNext/>
              <w:jc w:val="center"/>
              <w:rPr>
                <w:sz w:val="20"/>
                <w:szCs w:val="22"/>
              </w:rPr>
            </w:pPr>
            <w:r w:rsidRPr="004446A8">
              <w:rPr>
                <w:sz w:val="20"/>
                <w:szCs w:val="22"/>
              </w:rPr>
              <w:lastRenderedPageBreak/>
              <w:t>Purified Water, USP/EP</w:t>
            </w:r>
          </w:p>
          <w:p w:rsidR="007B1BA9" w:rsidRDefault="007B1BA9" w:rsidP="007B1BA9">
            <w:pPr>
              <w:keepNext/>
              <w:jc w:val="center"/>
              <w:rPr>
                <w:sz w:val="20"/>
                <w:szCs w:val="22"/>
              </w:rPr>
            </w:pPr>
          </w:p>
          <w:p w:rsidR="007B1BA9" w:rsidRPr="000B22A1" w:rsidRDefault="007B1BA9" w:rsidP="007B1BA9">
            <w:pPr>
              <w:keepNext/>
              <w:jc w:val="center"/>
              <w:rPr>
                <w:sz w:val="20"/>
                <w:szCs w:val="24"/>
              </w:rPr>
            </w:pPr>
            <w:r>
              <w:rPr>
                <w:sz w:val="20"/>
                <w:szCs w:val="22"/>
              </w:rPr>
              <w:t>Item: Plant System</w:t>
            </w:r>
          </w:p>
        </w:tc>
        <w:tc>
          <w:tcPr>
            <w:tcW w:w="1231" w:type="dxa"/>
            <w:vMerge w:val="restart"/>
            <w:shd w:val="clear" w:color="auto" w:fill="auto"/>
            <w:vAlign w:val="center"/>
          </w:tcPr>
          <w:p w:rsidR="007B1BA9" w:rsidRPr="000B22A1" w:rsidRDefault="007B1BA9" w:rsidP="007B1BA9">
            <w:pPr>
              <w:keepNext/>
              <w:jc w:val="center"/>
              <w:rPr>
                <w:sz w:val="20"/>
                <w:szCs w:val="24"/>
              </w:rPr>
            </w:pPr>
            <w:r>
              <w:rPr>
                <w:sz w:val="20"/>
                <w:szCs w:val="24"/>
              </w:rPr>
              <w:t>Solvent</w:t>
            </w:r>
          </w:p>
        </w:tc>
        <w:tc>
          <w:tcPr>
            <w:tcW w:w="1909" w:type="dxa"/>
            <w:shd w:val="clear" w:color="auto" w:fill="auto"/>
            <w:vAlign w:val="center"/>
          </w:tcPr>
          <w:p w:rsidR="007B1BA9" w:rsidRPr="000B22A1" w:rsidRDefault="007B1BA9" w:rsidP="007B1BA9">
            <w:pPr>
              <w:keepNext/>
              <w:jc w:val="center"/>
              <w:rPr>
                <w:sz w:val="20"/>
              </w:rPr>
            </w:pPr>
            <w:r>
              <w:rPr>
                <w:sz w:val="20"/>
              </w:rPr>
              <w:t>Microbial Purity</w:t>
            </w:r>
          </w:p>
        </w:tc>
        <w:tc>
          <w:tcPr>
            <w:tcW w:w="1145" w:type="dxa"/>
            <w:shd w:val="clear" w:color="auto" w:fill="auto"/>
            <w:vAlign w:val="center"/>
          </w:tcPr>
          <w:p w:rsidR="007B1BA9" w:rsidRPr="000B22A1" w:rsidRDefault="007B1BA9" w:rsidP="007B1BA9">
            <w:pPr>
              <w:keepNext/>
              <w:jc w:val="center"/>
              <w:rPr>
                <w:sz w:val="20"/>
              </w:rPr>
            </w:pPr>
            <w:r>
              <w:rPr>
                <w:sz w:val="20"/>
              </w:rPr>
              <w:t>Yes*</w:t>
            </w:r>
          </w:p>
        </w:tc>
        <w:tc>
          <w:tcPr>
            <w:tcW w:w="4200" w:type="dxa"/>
            <w:vMerge w:val="restart"/>
            <w:shd w:val="clear" w:color="auto" w:fill="auto"/>
            <w:vAlign w:val="center"/>
          </w:tcPr>
          <w:p w:rsidR="007B1BA9" w:rsidRDefault="007B1BA9" w:rsidP="007B1BA9">
            <w:pPr>
              <w:keepNext/>
              <w:rPr>
                <w:sz w:val="20"/>
              </w:rPr>
            </w:pPr>
            <w:r w:rsidRPr="00C12C5D">
              <w:rPr>
                <w:sz w:val="20"/>
                <w:szCs w:val="18"/>
              </w:rPr>
              <w:t>The purity of the water can directly im</w:t>
            </w:r>
            <w:r>
              <w:rPr>
                <w:sz w:val="20"/>
                <w:szCs w:val="18"/>
              </w:rPr>
              <w:t xml:space="preserve">pact the safety of the finished drug </w:t>
            </w:r>
            <w:r w:rsidRPr="00C12C5D">
              <w:rPr>
                <w:sz w:val="20"/>
                <w:szCs w:val="18"/>
              </w:rPr>
              <w:t>product</w:t>
            </w:r>
            <w:r>
              <w:rPr>
                <w:sz w:val="20"/>
                <w:szCs w:val="18"/>
              </w:rPr>
              <w:t xml:space="preserve"> but is effectively monitored and controlled by Environmental Monitoring of the Commercial Manufacturing and Development Facilities procedure (SLCSOP 000-0094)</w:t>
            </w:r>
            <w:r w:rsidRPr="00175DCE">
              <w:rPr>
                <w:sz w:val="20"/>
              </w:rPr>
              <w:t>.  In addition, the drug product is a hydro-alcoholic gel; the</w:t>
            </w:r>
            <w:r>
              <w:rPr>
                <w:sz w:val="20"/>
              </w:rPr>
              <w:t>refore,</w:t>
            </w:r>
            <w:r w:rsidRPr="00175DCE">
              <w:rPr>
                <w:sz w:val="20"/>
              </w:rPr>
              <w:t xml:space="preserve"> formulation </w:t>
            </w:r>
            <w:r>
              <w:rPr>
                <w:sz w:val="20"/>
              </w:rPr>
              <w:t>contains</w:t>
            </w:r>
            <w:r w:rsidRPr="00175DCE">
              <w:rPr>
                <w:sz w:val="20"/>
              </w:rPr>
              <w:t xml:space="preserve"> anti-microbial properties.</w:t>
            </w:r>
          </w:p>
          <w:p w:rsidR="007B1BA9" w:rsidRDefault="007B1BA9" w:rsidP="007B1BA9">
            <w:pPr>
              <w:keepNext/>
              <w:rPr>
                <w:sz w:val="20"/>
              </w:rPr>
            </w:pPr>
          </w:p>
          <w:p w:rsidR="007B1BA9" w:rsidRPr="000B22A1" w:rsidRDefault="007B1BA9" w:rsidP="007B1BA9">
            <w:pPr>
              <w:keepNext/>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p>
        </w:tc>
      </w:tr>
      <w:tr w:rsidR="007B1BA9" w:rsidRPr="000B22A1" w:rsidTr="007B1BA9">
        <w:trPr>
          <w:cantSplit/>
          <w:trHeight w:val="837"/>
          <w:jc w:val="center"/>
        </w:trPr>
        <w:tc>
          <w:tcPr>
            <w:tcW w:w="1825" w:type="dxa"/>
            <w:vMerge/>
            <w:shd w:val="clear" w:color="auto" w:fill="auto"/>
            <w:vAlign w:val="center"/>
          </w:tcPr>
          <w:p w:rsidR="007B1BA9" w:rsidRPr="004446A8" w:rsidRDefault="007B1BA9" w:rsidP="003A12F4">
            <w:pPr>
              <w:jc w:val="center"/>
              <w:rPr>
                <w:sz w:val="20"/>
                <w:szCs w:val="22"/>
              </w:rPr>
            </w:pPr>
          </w:p>
        </w:tc>
        <w:tc>
          <w:tcPr>
            <w:tcW w:w="1231" w:type="dxa"/>
            <w:vMerge/>
            <w:shd w:val="clear" w:color="auto" w:fill="auto"/>
            <w:vAlign w:val="center"/>
          </w:tcPr>
          <w:p w:rsidR="007B1BA9" w:rsidRDefault="007B1BA9" w:rsidP="003A12F4">
            <w:pPr>
              <w:jc w:val="center"/>
              <w:rPr>
                <w:sz w:val="20"/>
                <w:szCs w:val="24"/>
              </w:rPr>
            </w:pPr>
          </w:p>
        </w:tc>
        <w:tc>
          <w:tcPr>
            <w:tcW w:w="1909" w:type="dxa"/>
            <w:shd w:val="clear" w:color="auto" w:fill="auto"/>
            <w:vAlign w:val="center"/>
          </w:tcPr>
          <w:p w:rsidR="007B1BA9" w:rsidRDefault="007B1BA9" w:rsidP="003A12F4">
            <w:pPr>
              <w:jc w:val="center"/>
              <w:rPr>
                <w:sz w:val="20"/>
              </w:rPr>
            </w:pPr>
            <w:r>
              <w:rPr>
                <w:sz w:val="20"/>
              </w:rPr>
              <w:t>Conductivity</w:t>
            </w:r>
          </w:p>
        </w:tc>
        <w:tc>
          <w:tcPr>
            <w:tcW w:w="1145" w:type="dxa"/>
            <w:shd w:val="clear" w:color="auto" w:fill="auto"/>
            <w:vAlign w:val="center"/>
          </w:tcPr>
          <w:p w:rsidR="007B1BA9" w:rsidRDefault="007B1BA9" w:rsidP="003A12F4">
            <w:pPr>
              <w:keepNext/>
              <w:keepLines/>
              <w:jc w:val="center"/>
              <w:rPr>
                <w:sz w:val="20"/>
              </w:rPr>
            </w:pPr>
            <w:r>
              <w:rPr>
                <w:sz w:val="20"/>
              </w:rPr>
              <w:t>Yes*</w:t>
            </w:r>
          </w:p>
        </w:tc>
        <w:tc>
          <w:tcPr>
            <w:tcW w:w="4200" w:type="dxa"/>
            <w:vMerge/>
            <w:shd w:val="clear" w:color="auto" w:fill="auto"/>
            <w:vAlign w:val="center"/>
          </w:tcPr>
          <w:p w:rsidR="007B1BA9" w:rsidRPr="00C12C5D" w:rsidRDefault="007B1BA9" w:rsidP="00C12C5D">
            <w:pPr>
              <w:keepNext/>
              <w:keepLines/>
              <w:rPr>
                <w:sz w:val="20"/>
                <w:szCs w:val="18"/>
              </w:rPr>
            </w:pPr>
          </w:p>
        </w:tc>
      </w:tr>
      <w:tr w:rsidR="007B1BA9" w:rsidRPr="000B22A1" w:rsidTr="007B1BA9">
        <w:trPr>
          <w:cantSplit/>
          <w:trHeight w:val="837"/>
          <w:jc w:val="center"/>
        </w:trPr>
        <w:tc>
          <w:tcPr>
            <w:tcW w:w="1825" w:type="dxa"/>
            <w:vMerge/>
            <w:shd w:val="clear" w:color="auto" w:fill="auto"/>
            <w:vAlign w:val="center"/>
          </w:tcPr>
          <w:p w:rsidR="007B1BA9" w:rsidRPr="004446A8" w:rsidRDefault="007B1BA9" w:rsidP="003A12F4">
            <w:pPr>
              <w:jc w:val="center"/>
              <w:rPr>
                <w:sz w:val="20"/>
                <w:szCs w:val="22"/>
              </w:rPr>
            </w:pPr>
          </w:p>
        </w:tc>
        <w:tc>
          <w:tcPr>
            <w:tcW w:w="1231" w:type="dxa"/>
            <w:vMerge/>
            <w:shd w:val="clear" w:color="auto" w:fill="auto"/>
            <w:vAlign w:val="center"/>
          </w:tcPr>
          <w:p w:rsidR="007B1BA9" w:rsidRDefault="007B1BA9" w:rsidP="003A12F4">
            <w:pPr>
              <w:jc w:val="center"/>
              <w:rPr>
                <w:sz w:val="20"/>
                <w:szCs w:val="24"/>
              </w:rPr>
            </w:pPr>
          </w:p>
        </w:tc>
        <w:tc>
          <w:tcPr>
            <w:tcW w:w="1909" w:type="dxa"/>
            <w:shd w:val="clear" w:color="auto" w:fill="auto"/>
            <w:vAlign w:val="center"/>
          </w:tcPr>
          <w:p w:rsidR="007B1BA9" w:rsidRDefault="007B1BA9" w:rsidP="003A12F4">
            <w:pPr>
              <w:jc w:val="center"/>
              <w:rPr>
                <w:sz w:val="20"/>
              </w:rPr>
            </w:pPr>
            <w:r>
              <w:rPr>
                <w:sz w:val="20"/>
              </w:rPr>
              <w:t>Total Organic Content</w:t>
            </w:r>
          </w:p>
        </w:tc>
        <w:tc>
          <w:tcPr>
            <w:tcW w:w="1145" w:type="dxa"/>
            <w:shd w:val="clear" w:color="auto" w:fill="auto"/>
            <w:vAlign w:val="center"/>
          </w:tcPr>
          <w:p w:rsidR="007B1BA9" w:rsidRDefault="007B1BA9" w:rsidP="003A12F4">
            <w:pPr>
              <w:keepNext/>
              <w:keepLines/>
              <w:jc w:val="center"/>
              <w:rPr>
                <w:sz w:val="20"/>
              </w:rPr>
            </w:pPr>
            <w:r>
              <w:rPr>
                <w:sz w:val="20"/>
              </w:rPr>
              <w:t>Yes*</w:t>
            </w:r>
          </w:p>
        </w:tc>
        <w:tc>
          <w:tcPr>
            <w:tcW w:w="4200" w:type="dxa"/>
            <w:vMerge/>
            <w:shd w:val="clear" w:color="auto" w:fill="auto"/>
            <w:vAlign w:val="center"/>
          </w:tcPr>
          <w:p w:rsidR="007B1BA9" w:rsidRPr="00C12C5D" w:rsidRDefault="007B1BA9" w:rsidP="00C12C5D">
            <w:pPr>
              <w:keepNext/>
              <w:keepLines/>
              <w:rPr>
                <w:sz w:val="20"/>
                <w:szCs w:val="18"/>
              </w:rPr>
            </w:pPr>
          </w:p>
        </w:tc>
      </w:tr>
      <w:tr w:rsidR="0018289D" w:rsidRPr="000B22A1" w:rsidTr="003A12F4">
        <w:trPr>
          <w:cantSplit/>
          <w:trHeight w:val="360"/>
          <w:jc w:val="center"/>
        </w:trPr>
        <w:tc>
          <w:tcPr>
            <w:tcW w:w="1825" w:type="dxa"/>
            <w:vMerge w:val="restart"/>
            <w:shd w:val="clear" w:color="auto" w:fill="auto"/>
            <w:vAlign w:val="center"/>
          </w:tcPr>
          <w:p w:rsidR="0018289D" w:rsidRDefault="0018289D" w:rsidP="003A12F4">
            <w:pPr>
              <w:keepLines/>
              <w:jc w:val="center"/>
              <w:rPr>
                <w:sz w:val="20"/>
                <w:szCs w:val="24"/>
              </w:rPr>
            </w:pPr>
            <w:r>
              <w:rPr>
                <w:sz w:val="20"/>
                <w:szCs w:val="24"/>
              </w:rPr>
              <w:t>Sodium Hydroxide, NF/EP</w:t>
            </w:r>
          </w:p>
          <w:p w:rsidR="0018289D" w:rsidRDefault="0018289D" w:rsidP="003A12F4">
            <w:pPr>
              <w:keepLines/>
              <w:jc w:val="center"/>
              <w:rPr>
                <w:sz w:val="20"/>
                <w:szCs w:val="24"/>
              </w:rPr>
            </w:pPr>
          </w:p>
          <w:p w:rsidR="0018289D" w:rsidRPr="000B22A1" w:rsidRDefault="0018289D" w:rsidP="003A12F4">
            <w:pPr>
              <w:keepLines/>
              <w:jc w:val="center"/>
              <w:rPr>
                <w:sz w:val="20"/>
                <w:szCs w:val="24"/>
              </w:rPr>
            </w:pPr>
            <w:r>
              <w:rPr>
                <w:sz w:val="20"/>
                <w:szCs w:val="24"/>
              </w:rPr>
              <w:t>Item: 175025</w:t>
            </w:r>
          </w:p>
        </w:tc>
        <w:tc>
          <w:tcPr>
            <w:tcW w:w="1231" w:type="dxa"/>
            <w:vMerge w:val="restart"/>
            <w:shd w:val="clear" w:color="auto" w:fill="auto"/>
            <w:vAlign w:val="center"/>
          </w:tcPr>
          <w:p w:rsidR="0018289D" w:rsidRPr="000B22A1" w:rsidRDefault="0018289D" w:rsidP="003A12F4">
            <w:pPr>
              <w:keepNext/>
              <w:keepLines/>
              <w:jc w:val="center"/>
              <w:rPr>
                <w:sz w:val="20"/>
                <w:szCs w:val="24"/>
              </w:rPr>
            </w:pPr>
            <w:r>
              <w:rPr>
                <w:sz w:val="20"/>
                <w:szCs w:val="24"/>
              </w:rPr>
              <w:t>Buffering Agent</w:t>
            </w:r>
          </w:p>
        </w:tc>
        <w:tc>
          <w:tcPr>
            <w:tcW w:w="1909" w:type="dxa"/>
            <w:shd w:val="clear" w:color="auto" w:fill="auto"/>
            <w:vAlign w:val="center"/>
          </w:tcPr>
          <w:p w:rsidR="0018289D" w:rsidRPr="000B22A1" w:rsidRDefault="0018289D" w:rsidP="003A12F4">
            <w:pPr>
              <w:keepNext/>
              <w:keepLines/>
              <w:jc w:val="center"/>
              <w:rPr>
                <w:sz w:val="20"/>
              </w:rPr>
            </w:pPr>
            <w:r>
              <w:rPr>
                <w:sz w:val="20"/>
              </w:rPr>
              <w:t>Appearance</w:t>
            </w:r>
          </w:p>
        </w:tc>
        <w:tc>
          <w:tcPr>
            <w:tcW w:w="1145" w:type="dxa"/>
            <w:shd w:val="clear" w:color="auto" w:fill="auto"/>
            <w:vAlign w:val="center"/>
          </w:tcPr>
          <w:p w:rsidR="0018289D" w:rsidRPr="000B22A1" w:rsidRDefault="0018289D" w:rsidP="00C12C5D">
            <w:pPr>
              <w:keepNext/>
              <w:keepLines/>
              <w:jc w:val="center"/>
              <w:rPr>
                <w:sz w:val="20"/>
              </w:rPr>
            </w:pPr>
            <w:r w:rsidRPr="000B22A1">
              <w:rPr>
                <w:sz w:val="20"/>
              </w:rPr>
              <w:t>No</w:t>
            </w:r>
          </w:p>
        </w:tc>
        <w:tc>
          <w:tcPr>
            <w:tcW w:w="4200" w:type="dxa"/>
            <w:shd w:val="clear" w:color="auto" w:fill="auto"/>
            <w:vAlign w:val="center"/>
          </w:tcPr>
          <w:p w:rsidR="0018289D" w:rsidRPr="000B22A1" w:rsidRDefault="0018289D" w:rsidP="00C12C5D">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18289D" w:rsidRPr="000B22A1" w:rsidTr="003A12F4">
        <w:trPr>
          <w:cantSplit/>
          <w:trHeight w:val="360"/>
          <w:jc w:val="center"/>
        </w:trPr>
        <w:tc>
          <w:tcPr>
            <w:tcW w:w="1825" w:type="dxa"/>
            <w:vMerge/>
            <w:shd w:val="clear" w:color="auto" w:fill="auto"/>
            <w:vAlign w:val="center"/>
          </w:tcPr>
          <w:p w:rsidR="0018289D" w:rsidRPr="000B22A1" w:rsidRDefault="0018289D" w:rsidP="003A12F4">
            <w:pPr>
              <w:jc w:val="center"/>
              <w:rPr>
                <w:sz w:val="20"/>
                <w:szCs w:val="24"/>
              </w:rPr>
            </w:pPr>
          </w:p>
        </w:tc>
        <w:tc>
          <w:tcPr>
            <w:tcW w:w="1231" w:type="dxa"/>
            <w:vMerge/>
            <w:shd w:val="clear" w:color="auto" w:fill="auto"/>
            <w:vAlign w:val="center"/>
          </w:tcPr>
          <w:p w:rsidR="0018289D" w:rsidRPr="000B22A1" w:rsidRDefault="0018289D" w:rsidP="003A12F4">
            <w:pPr>
              <w:keepNext/>
              <w:keepLines/>
              <w:jc w:val="center"/>
              <w:rPr>
                <w:sz w:val="20"/>
                <w:szCs w:val="24"/>
              </w:rPr>
            </w:pPr>
          </w:p>
        </w:tc>
        <w:tc>
          <w:tcPr>
            <w:tcW w:w="1909" w:type="dxa"/>
            <w:shd w:val="clear" w:color="auto" w:fill="auto"/>
            <w:vAlign w:val="center"/>
          </w:tcPr>
          <w:p w:rsidR="0018289D" w:rsidRDefault="0018289D" w:rsidP="006F4C3E">
            <w:pPr>
              <w:jc w:val="center"/>
              <w:rPr>
                <w:sz w:val="20"/>
              </w:rPr>
            </w:pPr>
            <w:r>
              <w:rPr>
                <w:sz w:val="20"/>
              </w:rPr>
              <w:t>Identity</w:t>
            </w:r>
          </w:p>
          <w:p w:rsidR="0018289D" w:rsidRDefault="0018289D" w:rsidP="006F4C3E">
            <w:pPr>
              <w:jc w:val="center"/>
              <w:rPr>
                <w:sz w:val="20"/>
              </w:rPr>
            </w:pPr>
          </w:p>
          <w:p w:rsidR="0018289D" w:rsidRPr="000B22A1" w:rsidRDefault="0018289D" w:rsidP="006F4C3E">
            <w:pPr>
              <w:jc w:val="center"/>
              <w:rPr>
                <w:sz w:val="20"/>
              </w:rPr>
            </w:pPr>
            <w:r>
              <w:rPr>
                <w:sz w:val="20"/>
              </w:rPr>
              <w:t>(Test Includes EP and NF Requirements)</w:t>
            </w:r>
          </w:p>
        </w:tc>
        <w:tc>
          <w:tcPr>
            <w:tcW w:w="1145" w:type="dxa"/>
            <w:shd w:val="clear" w:color="auto" w:fill="auto"/>
            <w:vAlign w:val="center"/>
          </w:tcPr>
          <w:p w:rsidR="0018289D" w:rsidRDefault="0018289D" w:rsidP="00C12C5D">
            <w:pPr>
              <w:jc w:val="center"/>
              <w:rPr>
                <w:sz w:val="20"/>
              </w:rPr>
            </w:pPr>
            <w:r>
              <w:rPr>
                <w:sz w:val="20"/>
              </w:rPr>
              <w:t>Yes*</w:t>
            </w:r>
          </w:p>
        </w:tc>
        <w:tc>
          <w:tcPr>
            <w:tcW w:w="4200" w:type="dxa"/>
            <w:shd w:val="clear" w:color="auto" w:fill="auto"/>
            <w:vAlign w:val="center"/>
          </w:tcPr>
          <w:p w:rsidR="0018289D" w:rsidRDefault="0018289D" w:rsidP="00C12C5D">
            <w:pPr>
              <w:rPr>
                <w:sz w:val="20"/>
              </w:rPr>
            </w:pPr>
            <w:r w:rsidRPr="00117F32">
              <w:rPr>
                <w:sz w:val="20"/>
              </w:rPr>
              <w:t xml:space="preserve">Identity is important for </w:t>
            </w:r>
            <w:r>
              <w:rPr>
                <w:sz w:val="20"/>
              </w:rPr>
              <w:t>product quality</w:t>
            </w:r>
            <w:r w:rsidRPr="00117F32">
              <w:rPr>
                <w:sz w:val="20"/>
              </w:rPr>
              <w:t xml:space="preserve">; however, the attribute can be effectively controlled by the master </w:t>
            </w:r>
            <w:r>
              <w:rPr>
                <w:sz w:val="20"/>
              </w:rPr>
              <w:t>batch record controls and materials managements system</w:t>
            </w:r>
            <w:r w:rsidRPr="00117F32">
              <w:rPr>
                <w:sz w:val="20"/>
              </w:rPr>
              <w:t>.</w:t>
            </w:r>
          </w:p>
          <w:p w:rsidR="0018289D" w:rsidRDefault="0018289D" w:rsidP="00C12C5D">
            <w:pPr>
              <w:rPr>
                <w:sz w:val="20"/>
              </w:rPr>
            </w:pPr>
          </w:p>
          <w:p w:rsidR="0018289D" w:rsidRPr="00126F1B" w:rsidRDefault="0018289D" w:rsidP="00C12C5D">
            <w:pPr>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18289D" w:rsidRPr="000B22A1" w:rsidTr="003A12F4">
        <w:trPr>
          <w:cantSplit/>
          <w:trHeight w:val="360"/>
          <w:jc w:val="center"/>
        </w:trPr>
        <w:tc>
          <w:tcPr>
            <w:tcW w:w="1825" w:type="dxa"/>
            <w:vMerge/>
            <w:shd w:val="clear" w:color="auto" w:fill="auto"/>
            <w:vAlign w:val="center"/>
          </w:tcPr>
          <w:p w:rsidR="0018289D" w:rsidRPr="000B22A1" w:rsidRDefault="0018289D" w:rsidP="003A12F4">
            <w:pPr>
              <w:jc w:val="center"/>
              <w:rPr>
                <w:sz w:val="20"/>
                <w:szCs w:val="24"/>
              </w:rPr>
            </w:pPr>
          </w:p>
        </w:tc>
        <w:tc>
          <w:tcPr>
            <w:tcW w:w="1231" w:type="dxa"/>
            <w:vMerge/>
            <w:shd w:val="clear" w:color="auto" w:fill="auto"/>
            <w:vAlign w:val="center"/>
          </w:tcPr>
          <w:p w:rsidR="0018289D" w:rsidRPr="000B22A1" w:rsidRDefault="0018289D" w:rsidP="003A12F4">
            <w:pPr>
              <w:keepNext/>
              <w:keepLines/>
              <w:jc w:val="center"/>
              <w:rPr>
                <w:sz w:val="20"/>
                <w:szCs w:val="24"/>
              </w:rPr>
            </w:pPr>
          </w:p>
        </w:tc>
        <w:tc>
          <w:tcPr>
            <w:tcW w:w="1909" w:type="dxa"/>
            <w:shd w:val="clear" w:color="auto" w:fill="auto"/>
            <w:vAlign w:val="center"/>
          </w:tcPr>
          <w:p w:rsidR="0018289D" w:rsidRPr="000B22A1" w:rsidRDefault="0018289D" w:rsidP="003A12F4">
            <w:pPr>
              <w:jc w:val="center"/>
              <w:rPr>
                <w:sz w:val="20"/>
              </w:rPr>
            </w:pPr>
            <w:r>
              <w:rPr>
                <w:sz w:val="20"/>
              </w:rPr>
              <w:t>Potassium</w:t>
            </w:r>
          </w:p>
        </w:tc>
        <w:tc>
          <w:tcPr>
            <w:tcW w:w="1145" w:type="dxa"/>
            <w:shd w:val="clear" w:color="auto" w:fill="auto"/>
            <w:vAlign w:val="center"/>
          </w:tcPr>
          <w:p w:rsidR="0018289D" w:rsidRPr="000B22A1" w:rsidRDefault="0018289D" w:rsidP="00C12C5D">
            <w:pPr>
              <w:keepNext/>
              <w:keepLines/>
              <w:jc w:val="center"/>
              <w:rPr>
                <w:sz w:val="20"/>
              </w:rPr>
            </w:pPr>
            <w:r w:rsidRPr="000B22A1">
              <w:rPr>
                <w:sz w:val="20"/>
              </w:rPr>
              <w:t>No</w:t>
            </w:r>
          </w:p>
        </w:tc>
        <w:tc>
          <w:tcPr>
            <w:tcW w:w="4200" w:type="dxa"/>
            <w:vMerge w:val="restart"/>
            <w:shd w:val="clear" w:color="auto" w:fill="auto"/>
            <w:vAlign w:val="center"/>
          </w:tcPr>
          <w:p w:rsidR="0018289D" w:rsidRPr="000B22A1" w:rsidRDefault="0018289D" w:rsidP="00C12C5D">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18289D" w:rsidRPr="000B22A1" w:rsidTr="003A12F4">
        <w:trPr>
          <w:cantSplit/>
          <w:trHeight w:val="360"/>
          <w:jc w:val="center"/>
        </w:trPr>
        <w:tc>
          <w:tcPr>
            <w:tcW w:w="1825" w:type="dxa"/>
            <w:vMerge/>
            <w:shd w:val="clear" w:color="auto" w:fill="auto"/>
            <w:vAlign w:val="center"/>
          </w:tcPr>
          <w:p w:rsidR="0018289D" w:rsidRPr="000B22A1" w:rsidRDefault="0018289D" w:rsidP="003A12F4">
            <w:pPr>
              <w:jc w:val="center"/>
              <w:rPr>
                <w:sz w:val="20"/>
                <w:szCs w:val="24"/>
              </w:rPr>
            </w:pPr>
          </w:p>
        </w:tc>
        <w:tc>
          <w:tcPr>
            <w:tcW w:w="1231" w:type="dxa"/>
            <w:vMerge/>
            <w:shd w:val="clear" w:color="auto" w:fill="auto"/>
            <w:vAlign w:val="center"/>
          </w:tcPr>
          <w:p w:rsidR="0018289D" w:rsidRPr="000B22A1" w:rsidRDefault="0018289D" w:rsidP="003A12F4">
            <w:pPr>
              <w:keepNext/>
              <w:keepLines/>
              <w:jc w:val="center"/>
              <w:rPr>
                <w:sz w:val="20"/>
                <w:szCs w:val="24"/>
              </w:rPr>
            </w:pPr>
          </w:p>
        </w:tc>
        <w:tc>
          <w:tcPr>
            <w:tcW w:w="1909" w:type="dxa"/>
            <w:shd w:val="clear" w:color="auto" w:fill="auto"/>
            <w:vAlign w:val="center"/>
          </w:tcPr>
          <w:p w:rsidR="0018289D" w:rsidRPr="000B22A1" w:rsidRDefault="0018289D" w:rsidP="003A12F4">
            <w:pPr>
              <w:jc w:val="center"/>
              <w:rPr>
                <w:sz w:val="20"/>
              </w:rPr>
            </w:pPr>
            <w:r>
              <w:rPr>
                <w:sz w:val="20"/>
              </w:rPr>
              <w:t>Insoluble Substances and Organic Matter</w:t>
            </w:r>
          </w:p>
        </w:tc>
        <w:tc>
          <w:tcPr>
            <w:tcW w:w="1145" w:type="dxa"/>
            <w:shd w:val="clear" w:color="auto" w:fill="auto"/>
            <w:vAlign w:val="center"/>
          </w:tcPr>
          <w:p w:rsidR="0018289D" w:rsidRPr="000B22A1" w:rsidRDefault="0018289D" w:rsidP="00C12C5D">
            <w:pPr>
              <w:keepNext/>
              <w:keepLines/>
              <w:jc w:val="center"/>
              <w:rPr>
                <w:sz w:val="20"/>
              </w:rPr>
            </w:pPr>
            <w:r w:rsidRPr="000B22A1">
              <w:rPr>
                <w:sz w:val="20"/>
              </w:rPr>
              <w:t>No</w:t>
            </w:r>
          </w:p>
        </w:tc>
        <w:tc>
          <w:tcPr>
            <w:tcW w:w="4200" w:type="dxa"/>
            <w:vMerge/>
            <w:shd w:val="clear" w:color="auto" w:fill="auto"/>
            <w:vAlign w:val="center"/>
          </w:tcPr>
          <w:p w:rsidR="0018289D" w:rsidRPr="000B22A1" w:rsidRDefault="0018289D" w:rsidP="00C12C5D">
            <w:pPr>
              <w:keepNext/>
              <w:keepLines/>
              <w:rPr>
                <w:sz w:val="20"/>
              </w:rPr>
            </w:pPr>
          </w:p>
        </w:tc>
      </w:tr>
      <w:tr w:rsidR="0018289D" w:rsidRPr="000B22A1" w:rsidTr="003A12F4">
        <w:trPr>
          <w:cantSplit/>
          <w:trHeight w:val="360"/>
          <w:jc w:val="center"/>
        </w:trPr>
        <w:tc>
          <w:tcPr>
            <w:tcW w:w="1825" w:type="dxa"/>
            <w:vMerge/>
            <w:shd w:val="clear" w:color="auto" w:fill="auto"/>
            <w:vAlign w:val="center"/>
          </w:tcPr>
          <w:p w:rsidR="0018289D" w:rsidRPr="000B22A1" w:rsidRDefault="0018289D" w:rsidP="003A12F4">
            <w:pPr>
              <w:jc w:val="center"/>
              <w:rPr>
                <w:sz w:val="20"/>
                <w:szCs w:val="24"/>
              </w:rPr>
            </w:pPr>
          </w:p>
        </w:tc>
        <w:tc>
          <w:tcPr>
            <w:tcW w:w="1231" w:type="dxa"/>
            <w:vMerge/>
            <w:shd w:val="clear" w:color="auto" w:fill="auto"/>
            <w:vAlign w:val="center"/>
          </w:tcPr>
          <w:p w:rsidR="0018289D" w:rsidRPr="000B22A1" w:rsidRDefault="0018289D" w:rsidP="003A12F4">
            <w:pPr>
              <w:keepNext/>
              <w:keepLines/>
              <w:jc w:val="center"/>
              <w:rPr>
                <w:sz w:val="20"/>
                <w:szCs w:val="24"/>
              </w:rPr>
            </w:pPr>
          </w:p>
        </w:tc>
        <w:tc>
          <w:tcPr>
            <w:tcW w:w="1909" w:type="dxa"/>
            <w:shd w:val="clear" w:color="auto" w:fill="auto"/>
            <w:vAlign w:val="center"/>
          </w:tcPr>
          <w:p w:rsidR="0018289D" w:rsidRDefault="0018289D" w:rsidP="003A12F4">
            <w:pPr>
              <w:jc w:val="center"/>
              <w:rPr>
                <w:sz w:val="20"/>
              </w:rPr>
            </w:pPr>
            <w:r>
              <w:rPr>
                <w:sz w:val="20"/>
              </w:rPr>
              <w:t>Heavy Metals</w:t>
            </w:r>
          </w:p>
        </w:tc>
        <w:tc>
          <w:tcPr>
            <w:tcW w:w="1145" w:type="dxa"/>
            <w:shd w:val="clear" w:color="auto" w:fill="auto"/>
            <w:vAlign w:val="center"/>
          </w:tcPr>
          <w:p w:rsidR="0018289D" w:rsidRPr="000B22A1" w:rsidRDefault="0018289D" w:rsidP="00C12C5D">
            <w:pPr>
              <w:jc w:val="center"/>
              <w:rPr>
                <w:sz w:val="20"/>
              </w:rPr>
            </w:pPr>
            <w:r w:rsidRPr="000B22A1">
              <w:rPr>
                <w:sz w:val="20"/>
              </w:rPr>
              <w:t>Yes*</w:t>
            </w:r>
          </w:p>
        </w:tc>
        <w:tc>
          <w:tcPr>
            <w:tcW w:w="4200" w:type="dxa"/>
            <w:shd w:val="clear" w:color="auto" w:fill="auto"/>
            <w:vAlign w:val="center"/>
          </w:tcPr>
          <w:p w:rsidR="0018289D" w:rsidRPr="000B22A1" w:rsidRDefault="0018289D" w:rsidP="00C12C5D">
            <w:pPr>
              <w:rPr>
                <w:sz w:val="20"/>
              </w:rPr>
            </w:pPr>
            <w:r w:rsidRPr="000B22A1">
              <w:rPr>
                <w:sz w:val="20"/>
              </w:rPr>
              <w:t xml:space="preserve">Prolonged exposure to heavy metals can cause deleterious health effects in humans. </w:t>
            </w:r>
          </w:p>
          <w:p w:rsidR="0018289D" w:rsidRPr="000B22A1" w:rsidRDefault="0018289D" w:rsidP="00C12C5D">
            <w:pPr>
              <w:rPr>
                <w:sz w:val="20"/>
              </w:rPr>
            </w:pPr>
          </w:p>
          <w:p w:rsidR="0018289D" w:rsidRPr="000B22A1" w:rsidRDefault="0018289D" w:rsidP="00C12C5D">
            <w:pPr>
              <w:rPr>
                <w:sz w:val="20"/>
              </w:rPr>
            </w:pPr>
            <w:r w:rsidRPr="000B22A1">
              <w:rPr>
                <w:sz w:val="20"/>
              </w:rPr>
              <w:t>*Heavy metals are adequately controlled by incoming raw material testing and therefore this will not be discussed in detail in subsequent risk assessment.</w:t>
            </w:r>
          </w:p>
        </w:tc>
      </w:tr>
      <w:tr w:rsidR="0018289D" w:rsidRPr="000B22A1" w:rsidTr="003A12F4">
        <w:trPr>
          <w:cantSplit/>
          <w:trHeight w:val="360"/>
          <w:jc w:val="center"/>
        </w:trPr>
        <w:tc>
          <w:tcPr>
            <w:tcW w:w="1825" w:type="dxa"/>
            <w:vMerge/>
            <w:shd w:val="clear" w:color="auto" w:fill="auto"/>
            <w:vAlign w:val="center"/>
          </w:tcPr>
          <w:p w:rsidR="0018289D" w:rsidRPr="000B22A1" w:rsidRDefault="0018289D" w:rsidP="003A12F4">
            <w:pPr>
              <w:jc w:val="center"/>
              <w:rPr>
                <w:sz w:val="20"/>
                <w:szCs w:val="24"/>
              </w:rPr>
            </w:pPr>
          </w:p>
        </w:tc>
        <w:tc>
          <w:tcPr>
            <w:tcW w:w="1231" w:type="dxa"/>
            <w:vMerge/>
            <w:shd w:val="clear" w:color="auto" w:fill="auto"/>
            <w:vAlign w:val="center"/>
          </w:tcPr>
          <w:p w:rsidR="0018289D" w:rsidRPr="000B22A1" w:rsidRDefault="0018289D" w:rsidP="003A12F4">
            <w:pPr>
              <w:keepNext/>
              <w:keepLines/>
              <w:jc w:val="center"/>
              <w:rPr>
                <w:sz w:val="20"/>
                <w:szCs w:val="24"/>
              </w:rPr>
            </w:pPr>
          </w:p>
        </w:tc>
        <w:tc>
          <w:tcPr>
            <w:tcW w:w="1909" w:type="dxa"/>
            <w:shd w:val="clear" w:color="auto" w:fill="auto"/>
            <w:vAlign w:val="center"/>
          </w:tcPr>
          <w:p w:rsidR="0018289D" w:rsidRDefault="0018289D" w:rsidP="003A12F4">
            <w:pPr>
              <w:jc w:val="center"/>
              <w:rPr>
                <w:sz w:val="20"/>
              </w:rPr>
            </w:pPr>
            <w:r>
              <w:rPr>
                <w:sz w:val="20"/>
              </w:rPr>
              <w:t>Assay</w:t>
            </w:r>
          </w:p>
          <w:p w:rsidR="0018289D" w:rsidRDefault="0018289D" w:rsidP="003A12F4">
            <w:pPr>
              <w:jc w:val="center"/>
              <w:rPr>
                <w:sz w:val="20"/>
              </w:rPr>
            </w:pPr>
          </w:p>
          <w:p w:rsidR="0018289D" w:rsidRDefault="0018289D" w:rsidP="003A12F4">
            <w:pPr>
              <w:jc w:val="center"/>
              <w:rPr>
                <w:sz w:val="20"/>
              </w:rPr>
            </w:pPr>
            <w:r>
              <w:rPr>
                <w:sz w:val="20"/>
              </w:rPr>
              <w:t>(Includes EP and NF Requirements)</w:t>
            </w:r>
          </w:p>
        </w:tc>
        <w:tc>
          <w:tcPr>
            <w:tcW w:w="1145" w:type="dxa"/>
            <w:shd w:val="clear" w:color="auto" w:fill="auto"/>
            <w:vAlign w:val="center"/>
          </w:tcPr>
          <w:p w:rsidR="0018289D" w:rsidRPr="000B22A1" w:rsidRDefault="0018289D" w:rsidP="00092608">
            <w:pPr>
              <w:keepNext/>
              <w:keepLines/>
              <w:jc w:val="center"/>
              <w:rPr>
                <w:sz w:val="20"/>
              </w:rPr>
            </w:pPr>
            <w:r w:rsidRPr="000B22A1">
              <w:rPr>
                <w:sz w:val="20"/>
              </w:rPr>
              <w:t>No</w:t>
            </w:r>
          </w:p>
        </w:tc>
        <w:tc>
          <w:tcPr>
            <w:tcW w:w="4200" w:type="dxa"/>
            <w:vMerge w:val="restart"/>
            <w:shd w:val="clear" w:color="auto" w:fill="auto"/>
            <w:vAlign w:val="center"/>
          </w:tcPr>
          <w:p w:rsidR="0018289D" w:rsidRPr="000B22A1" w:rsidDel="0018289D" w:rsidRDefault="0018289D" w:rsidP="00092608">
            <w:pPr>
              <w:keepNext/>
              <w:keepLines/>
              <w:rPr>
                <w:del w:id="50" w:author="Raza, S.Rafeh" w:date="2017-03-23T13:24:00Z"/>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p w:rsidR="0018289D" w:rsidRPr="000B22A1" w:rsidRDefault="0018289D" w:rsidP="00092608">
            <w:pPr>
              <w:keepNext/>
              <w:keepLines/>
              <w:rPr>
                <w:sz w:val="20"/>
              </w:rPr>
            </w:pPr>
          </w:p>
        </w:tc>
      </w:tr>
      <w:tr w:rsidR="0018289D" w:rsidRPr="000B22A1" w:rsidTr="003A12F4">
        <w:trPr>
          <w:cantSplit/>
          <w:trHeight w:val="360"/>
          <w:jc w:val="center"/>
        </w:trPr>
        <w:tc>
          <w:tcPr>
            <w:tcW w:w="1825" w:type="dxa"/>
            <w:vMerge/>
            <w:shd w:val="clear" w:color="auto" w:fill="auto"/>
            <w:vAlign w:val="center"/>
          </w:tcPr>
          <w:p w:rsidR="0018289D" w:rsidRPr="000B22A1" w:rsidRDefault="0018289D" w:rsidP="003A12F4">
            <w:pPr>
              <w:jc w:val="center"/>
              <w:rPr>
                <w:sz w:val="20"/>
                <w:szCs w:val="24"/>
              </w:rPr>
            </w:pPr>
          </w:p>
        </w:tc>
        <w:tc>
          <w:tcPr>
            <w:tcW w:w="1231" w:type="dxa"/>
            <w:vMerge/>
            <w:shd w:val="clear" w:color="auto" w:fill="auto"/>
            <w:vAlign w:val="center"/>
          </w:tcPr>
          <w:p w:rsidR="0018289D" w:rsidRPr="000B22A1" w:rsidRDefault="0018289D" w:rsidP="003A12F4">
            <w:pPr>
              <w:keepNext/>
              <w:keepLines/>
              <w:jc w:val="center"/>
              <w:rPr>
                <w:sz w:val="20"/>
                <w:szCs w:val="24"/>
              </w:rPr>
            </w:pPr>
          </w:p>
        </w:tc>
        <w:tc>
          <w:tcPr>
            <w:tcW w:w="1909" w:type="dxa"/>
            <w:shd w:val="clear" w:color="auto" w:fill="auto"/>
            <w:vAlign w:val="center"/>
          </w:tcPr>
          <w:p w:rsidR="0018289D" w:rsidRDefault="0018289D" w:rsidP="003A12F4">
            <w:pPr>
              <w:jc w:val="center"/>
              <w:rPr>
                <w:sz w:val="20"/>
              </w:rPr>
            </w:pPr>
            <w:r>
              <w:rPr>
                <w:sz w:val="20"/>
              </w:rPr>
              <w:t>Iron</w:t>
            </w:r>
          </w:p>
        </w:tc>
        <w:tc>
          <w:tcPr>
            <w:tcW w:w="1145" w:type="dxa"/>
            <w:shd w:val="clear" w:color="auto" w:fill="auto"/>
            <w:vAlign w:val="center"/>
          </w:tcPr>
          <w:p w:rsidR="0018289D" w:rsidRPr="000B22A1" w:rsidRDefault="0018289D" w:rsidP="00092608">
            <w:pPr>
              <w:keepNext/>
              <w:keepLines/>
              <w:jc w:val="center"/>
              <w:rPr>
                <w:sz w:val="20"/>
              </w:rPr>
            </w:pPr>
            <w:r w:rsidRPr="000B22A1">
              <w:rPr>
                <w:sz w:val="20"/>
              </w:rPr>
              <w:t>No</w:t>
            </w:r>
          </w:p>
        </w:tc>
        <w:tc>
          <w:tcPr>
            <w:tcW w:w="4200" w:type="dxa"/>
            <w:vMerge/>
            <w:shd w:val="clear" w:color="auto" w:fill="auto"/>
            <w:vAlign w:val="center"/>
          </w:tcPr>
          <w:p w:rsidR="0018289D" w:rsidRPr="000B22A1" w:rsidRDefault="0018289D" w:rsidP="00092608">
            <w:pPr>
              <w:keepNext/>
              <w:keepLines/>
              <w:rPr>
                <w:sz w:val="20"/>
              </w:rPr>
            </w:pPr>
          </w:p>
        </w:tc>
      </w:tr>
      <w:tr w:rsidR="0018289D" w:rsidRPr="000B22A1" w:rsidTr="003A12F4">
        <w:trPr>
          <w:cantSplit/>
          <w:trHeight w:val="360"/>
          <w:jc w:val="center"/>
          <w:ins w:id="51" w:author="Raza, S.Rafeh" w:date="2017-03-23T13:05:00Z"/>
        </w:trPr>
        <w:tc>
          <w:tcPr>
            <w:tcW w:w="1825" w:type="dxa"/>
            <w:vMerge/>
            <w:shd w:val="clear" w:color="auto" w:fill="auto"/>
            <w:vAlign w:val="center"/>
          </w:tcPr>
          <w:p w:rsidR="0018289D" w:rsidRPr="000B22A1" w:rsidRDefault="0018289D" w:rsidP="003A12F4">
            <w:pPr>
              <w:jc w:val="center"/>
              <w:rPr>
                <w:ins w:id="52" w:author="Raza, S.Rafeh" w:date="2017-03-23T13:05:00Z"/>
                <w:sz w:val="20"/>
                <w:szCs w:val="24"/>
              </w:rPr>
            </w:pPr>
          </w:p>
        </w:tc>
        <w:tc>
          <w:tcPr>
            <w:tcW w:w="1231" w:type="dxa"/>
            <w:vMerge/>
            <w:shd w:val="clear" w:color="auto" w:fill="auto"/>
            <w:vAlign w:val="center"/>
          </w:tcPr>
          <w:p w:rsidR="0018289D" w:rsidRPr="000B22A1" w:rsidRDefault="0018289D" w:rsidP="003A12F4">
            <w:pPr>
              <w:keepNext/>
              <w:keepLines/>
              <w:jc w:val="center"/>
              <w:rPr>
                <w:ins w:id="53" w:author="Raza, S.Rafeh" w:date="2017-03-23T13:05:00Z"/>
                <w:sz w:val="20"/>
                <w:szCs w:val="24"/>
              </w:rPr>
            </w:pPr>
          </w:p>
        </w:tc>
        <w:tc>
          <w:tcPr>
            <w:tcW w:w="1909" w:type="dxa"/>
            <w:shd w:val="clear" w:color="auto" w:fill="auto"/>
            <w:vAlign w:val="center"/>
          </w:tcPr>
          <w:p w:rsidR="0018289D" w:rsidRDefault="0018289D" w:rsidP="003A12F4">
            <w:pPr>
              <w:jc w:val="center"/>
              <w:rPr>
                <w:ins w:id="54" w:author="Raza, S.Rafeh" w:date="2017-03-23T13:05:00Z"/>
                <w:sz w:val="20"/>
              </w:rPr>
            </w:pPr>
            <w:ins w:id="55" w:author="Raza, S.Rafeh" w:date="2017-03-23T13:06:00Z">
              <w:r>
                <w:rPr>
                  <w:sz w:val="20"/>
                </w:rPr>
                <w:t>Residual Solvent (NF requirement)</w:t>
              </w:r>
            </w:ins>
          </w:p>
        </w:tc>
        <w:tc>
          <w:tcPr>
            <w:tcW w:w="1145" w:type="dxa"/>
            <w:shd w:val="clear" w:color="auto" w:fill="auto"/>
            <w:vAlign w:val="center"/>
          </w:tcPr>
          <w:p w:rsidR="0018289D" w:rsidRPr="000B22A1" w:rsidRDefault="0018289D" w:rsidP="00092608">
            <w:pPr>
              <w:keepNext/>
              <w:keepLines/>
              <w:jc w:val="center"/>
              <w:rPr>
                <w:ins w:id="56" w:author="Raza, S.Rafeh" w:date="2017-03-23T13:05:00Z"/>
                <w:sz w:val="20"/>
              </w:rPr>
            </w:pPr>
            <w:ins w:id="57" w:author="Raza, S.Rafeh" w:date="2017-03-23T13:06:00Z">
              <w:r>
                <w:rPr>
                  <w:sz w:val="20"/>
                </w:rPr>
                <w:t>No</w:t>
              </w:r>
            </w:ins>
          </w:p>
        </w:tc>
        <w:tc>
          <w:tcPr>
            <w:tcW w:w="4200" w:type="dxa"/>
            <w:vMerge/>
            <w:shd w:val="clear" w:color="auto" w:fill="auto"/>
            <w:vAlign w:val="center"/>
          </w:tcPr>
          <w:p w:rsidR="0018289D" w:rsidRPr="000B22A1" w:rsidRDefault="0018289D" w:rsidP="00092608">
            <w:pPr>
              <w:keepNext/>
              <w:keepLines/>
              <w:rPr>
                <w:ins w:id="58" w:author="Raza, S.Rafeh" w:date="2017-03-23T13:05:00Z"/>
                <w:sz w:val="20"/>
              </w:rPr>
            </w:pPr>
          </w:p>
        </w:tc>
      </w:tr>
      <w:tr w:rsidR="0018289D" w:rsidRPr="000B22A1" w:rsidTr="003A12F4">
        <w:trPr>
          <w:cantSplit/>
          <w:trHeight w:val="360"/>
          <w:jc w:val="center"/>
          <w:ins w:id="59" w:author="Raza, S.Rafeh" w:date="2017-03-23T13:05:00Z"/>
        </w:trPr>
        <w:tc>
          <w:tcPr>
            <w:tcW w:w="1825" w:type="dxa"/>
            <w:vMerge/>
            <w:shd w:val="clear" w:color="auto" w:fill="auto"/>
            <w:vAlign w:val="center"/>
          </w:tcPr>
          <w:p w:rsidR="0018289D" w:rsidRPr="000B22A1" w:rsidRDefault="0018289D" w:rsidP="003A12F4">
            <w:pPr>
              <w:jc w:val="center"/>
              <w:rPr>
                <w:ins w:id="60" w:author="Raza, S.Rafeh" w:date="2017-03-23T13:05:00Z"/>
                <w:sz w:val="20"/>
                <w:szCs w:val="24"/>
              </w:rPr>
            </w:pPr>
          </w:p>
        </w:tc>
        <w:tc>
          <w:tcPr>
            <w:tcW w:w="1231" w:type="dxa"/>
            <w:vMerge/>
            <w:shd w:val="clear" w:color="auto" w:fill="auto"/>
            <w:vAlign w:val="center"/>
          </w:tcPr>
          <w:p w:rsidR="0018289D" w:rsidRPr="000B22A1" w:rsidRDefault="0018289D" w:rsidP="003A12F4">
            <w:pPr>
              <w:keepNext/>
              <w:keepLines/>
              <w:jc w:val="center"/>
              <w:rPr>
                <w:ins w:id="61" w:author="Raza, S.Rafeh" w:date="2017-03-23T13:05:00Z"/>
                <w:sz w:val="20"/>
                <w:szCs w:val="24"/>
              </w:rPr>
            </w:pPr>
          </w:p>
        </w:tc>
        <w:tc>
          <w:tcPr>
            <w:tcW w:w="1909" w:type="dxa"/>
            <w:shd w:val="clear" w:color="auto" w:fill="auto"/>
            <w:vAlign w:val="center"/>
          </w:tcPr>
          <w:p w:rsidR="0018289D" w:rsidRDefault="0018289D" w:rsidP="003A12F4">
            <w:pPr>
              <w:jc w:val="center"/>
              <w:rPr>
                <w:ins w:id="62" w:author="Raza, S.Rafeh" w:date="2017-03-23T13:05:00Z"/>
                <w:sz w:val="20"/>
              </w:rPr>
            </w:pPr>
            <w:ins w:id="63" w:author="Raza, S.Rafeh" w:date="2017-03-23T13:06:00Z">
              <w:r>
                <w:rPr>
                  <w:sz w:val="20"/>
                </w:rPr>
                <w:t>Chlorides</w:t>
              </w:r>
            </w:ins>
          </w:p>
        </w:tc>
        <w:tc>
          <w:tcPr>
            <w:tcW w:w="1145" w:type="dxa"/>
            <w:shd w:val="clear" w:color="auto" w:fill="auto"/>
            <w:vAlign w:val="center"/>
          </w:tcPr>
          <w:p w:rsidR="0018289D" w:rsidRPr="000B22A1" w:rsidRDefault="0018289D" w:rsidP="00092608">
            <w:pPr>
              <w:keepNext/>
              <w:keepLines/>
              <w:jc w:val="center"/>
              <w:rPr>
                <w:ins w:id="64" w:author="Raza, S.Rafeh" w:date="2017-03-23T13:05:00Z"/>
                <w:sz w:val="20"/>
              </w:rPr>
            </w:pPr>
            <w:ins w:id="65" w:author="Raza, S.Rafeh" w:date="2017-03-23T13:24:00Z">
              <w:r>
                <w:rPr>
                  <w:sz w:val="20"/>
                </w:rPr>
                <w:t>No</w:t>
              </w:r>
            </w:ins>
          </w:p>
        </w:tc>
        <w:tc>
          <w:tcPr>
            <w:tcW w:w="4200" w:type="dxa"/>
            <w:vMerge/>
            <w:shd w:val="clear" w:color="auto" w:fill="auto"/>
            <w:vAlign w:val="center"/>
          </w:tcPr>
          <w:p w:rsidR="0018289D" w:rsidRPr="000B22A1" w:rsidRDefault="0018289D" w:rsidP="00092608">
            <w:pPr>
              <w:keepNext/>
              <w:keepLines/>
              <w:rPr>
                <w:ins w:id="66" w:author="Raza, S.Rafeh" w:date="2017-03-23T13:05:00Z"/>
                <w:sz w:val="20"/>
              </w:rPr>
            </w:pPr>
          </w:p>
        </w:tc>
      </w:tr>
      <w:tr w:rsidR="0018289D" w:rsidRPr="000B22A1" w:rsidTr="003A12F4">
        <w:trPr>
          <w:cantSplit/>
          <w:trHeight w:val="360"/>
          <w:jc w:val="center"/>
          <w:ins w:id="67" w:author="Raza, S.Rafeh" w:date="2017-03-23T13:05:00Z"/>
        </w:trPr>
        <w:tc>
          <w:tcPr>
            <w:tcW w:w="1825" w:type="dxa"/>
            <w:vMerge/>
            <w:shd w:val="clear" w:color="auto" w:fill="auto"/>
            <w:vAlign w:val="center"/>
          </w:tcPr>
          <w:p w:rsidR="0018289D" w:rsidRPr="000B22A1" w:rsidRDefault="0018289D" w:rsidP="003A12F4">
            <w:pPr>
              <w:jc w:val="center"/>
              <w:rPr>
                <w:ins w:id="68" w:author="Raza, S.Rafeh" w:date="2017-03-23T13:05:00Z"/>
                <w:sz w:val="20"/>
                <w:szCs w:val="24"/>
              </w:rPr>
            </w:pPr>
          </w:p>
        </w:tc>
        <w:tc>
          <w:tcPr>
            <w:tcW w:w="1231" w:type="dxa"/>
            <w:vMerge/>
            <w:shd w:val="clear" w:color="auto" w:fill="auto"/>
            <w:vAlign w:val="center"/>
          </w:tcPr>
          <w:p w:rsidR="0018289D" w:rsidRPr="000B22A1" w:rsidRDefault="0018289D" w:rsidP="003A12F4">
            <w:pPr>
              <w:keepNext/>
              <w:keepLines/>
              <w:jc w:val="center"/>
              <w:rPr>
                <w:ins w:id="69" w:author="Raza, S.Rafeh" w:date="2017-03-23T13:05:00Z"/>
                <w:sz w:val="20"/>
                <w:szCs w:val="24"/>
              </w:rPr>
            </w:pPr>
          </w:p>
        </w:tc>
        <w:tc>
          <w:tcPr>
            <w:tcW w:w="1909" w:type="dxa"/>
            <w:shd w:val="clear" w:color="auto" w:fill="auto"/>
            <w:vAlign w:val="center"/>
          </w:tcPr>
          <w:p w:rsidR="0018289D" w:rsidRDefault="0018289D" w:rsidP="003A12F4">
            <w:pPr>
              <w:jc w:val="center"/>
              <w:rPr>
                <w:ins w:id="70" w:author="Raza, S.Rafeh" w:date="2017-03-23T13:05:00Z"/>
                <w:sz w:val="20"/>
              </w:rPr>
            </w:pPr>
            <w:proofErr w:type="spellStart"/>
            <w:ins w:id="71" w:author="Raza, S.Rafeh" w:date="2017-03-23T13:06:00Z">
              <w:r>
                <w:rPr>
                  <w:sz w:val="20"/>
                </w:rPr>
                <w:t>Sulphates</w:t>
              </w:r>
            </w:ins>
            <w:proofErr w:type="spellEnd"/>
          </w:p>
        </w:tc>
        <w:tc>
          <w:tcPr>
            <w:tcW w:w="1145" w:type="dxa"/>
            <w:shd w:val="clear" w:color="auto" w:fill="auto"/>
            <w:vAlign w:val="center"/>
          </w:tcPr>
          <w:p w:rsidR="0018289D" w:rsidRPr="000B22A1" w:rsidRDefault="0018289D" w:rsidP="00092608">
            <w:pPr>
              <w:keepNext/>
              <w:keepLines/>
              <w:jc w:val="center"/>
              <w:rPr>
                <w:ins w:id="72" w:author="Raza, S.Rafeh" w:date="2017-03-23T13:05:00Z"/>
                <w:sz w:val="20"/>
              </w:rPr>
            </w:pPr>
            <w:ins w:id="73" w:author="Raza, S.Rafeh" w:date="2017-03-23T13:24:00Z">
              <w:r>
                <w:rPr>
                  <w:sz w:val="20"/>
                </w:rPr>
                <w:t>No</w:t>
              </w:r>
            </w:ins>
          </w:p>
        </w:tc>
        <w:tc>
          <w:tcPr>
            <w:tcW w:w="4200" w:type="dxa"/>
            <w:vMerge/>
            <w:shd w:val="clear" w:color="auto" w:fill="auto"/>
            <w:vAlign w:val="center"/>
          </w:tcPr>
          <w:p w:rsidR="0018289D" w:rsidRPr="000B22A1" w:rsidRDefault="0018289D" w:rsidP="00092608">
            <w:pPr>
              <w:keepNext/>
              <w:keepLines/>
              <w:rPr>
                <w:ins w:id="74" w:author="Raza, S.Rafeh" w:date="2017-03-23T13:05:00Z"/>
                <w:sz w:val="20"/>
              </w:rPr>
            </w:pPr>
          </w:p>
        </w:tc>
      </w:tr>
      <w:tr w:rsidR="0018289D" w:rsidRPr="000B22A1" w:rsidTr="003A12F4">
        <w:trPr>
          <w:cantSplit/>
          <w:trHeight w:val="360"/>
          <w:jc w:val="center"/>
          <w:ins w:id="75" w:author="Raza, S.Rafeh" w:date="2017-03-23T13:05:00Z"/>
        </w:trPr>
        <w:tc>
          <w:tcPr>
            <w:tcW w:w="1825" w:type="dxa"/>
            <w:vMerge/>
            <w:shd w:val="clear" w:color="auto" w:fill="auto"/>
            <w:vAlign w:val="center"/>
          </w:tcPr>
          <w:p w:rsidR="0018289D" w:rsidRPr="000B22A1" w:rsidRDefault="0018289D" w:rsidP="003A12F4">
            <w:pPr>
              <w:jc w:val="center"/>
              <w:rPr>
                <w:ins w:id="76" w:author="Raza, S.Rafeh" w:date="2017-03-23T13:05:00Z"/>
                <w:sz w:val="20"/>
                <w:szCs w:val="24"/>
              </w:rPr>
            </w:pPr>
          </w:p>
        </w:tc>
        <w:tc>
          <w:tcPr>
            <w:tcW w:w="1231" w:type="dxa"/>
            <w:vMerge/>
            <w:shd w:val="clear" w:color="auto" w:fill="auto"/>
            <w:vAlign w:val="center"/>
          </w:tcPr>
          <w:p w:rsidR="0018289D" w:rsidRPr="000B22A1" w:rsidRDefault="0018289D" w:rsidP="003A12F4">
            <w:pPr>
              <w:keepNext/>
              <w:keepLines/>
              <w:jc w:val="center"/>
              <w:rPr>
                <w:ins w:id="77" w:author="Raza, S.Rafeh" w:date="2017-03-23T13:05:00Z"/>
                <w:sz w:val="20"/>
                <w:szCs w:val="24"/>
              </w:rPr>
            </w:pPr>
          </w:p>
        </w:tc>
        <w:tc>
          <w:tcPr>
            <w:tcW w:w="1909" w:type="dxa"/>
            <w:shd w:val="clear" w:color="auto" w:fill="auto"/>
            <w:vAlign w:val="center"/>
          </w:tcPr>
          <w:p w:rsidR="0018289D" w:rsidRDefault="0018289D" w:rsidP="003A12F4">
            <w:pPr>
              <w:jc w:val="center"/>
              <w:rPr>
                <w:ins w:id="78" w:author="Raza, S.Rafeh" w:date="2017-03-23T13:05:00Z"/>
                <w:sz w:val="20"/>
              </w:rPr>
            </w:pPr>
            <w:ins w:id="79" w:author="Raza, S.Rafeh" w:date="2017-03-23T13:06:00Z">
              <w:r>
                <w:rPr>
                  <w:sz w:val="20"/>
                </w:rPr>
                <w:t>Carbonates (R)</w:t>
              </w:r>
            </w:ins>
          </w:p>
        </w:tc>
        <w:tc>
          <w:tcPr>
            <w:tcW w:w="1145" w:type="dxa"/>
            <w:shd w:val="clear" w:color="auto" w:fill="auto"/>
            <w:vAlign w:val="center"/>
          </w:tcPr>
          <w:p w:rsidR="0018289D" w:rsidRPr="000B22A1" w:rsidRDefault="0018289D" w:rsidP="00092608">
            <w:pPr>
              <w:keepNext/>
              <w:keepLines/>
              <w:jc w:val="center"/>
              <w:rPr>
                <w:ins w:id="80" w:author="Raza, S.Rafeh" w:date="2017-03-23T13:05:00Z"/>
                <w:sz w:val="20"/>
              </w:rPr>
            </w:pPr>
            <w:ins w:id="81" w:author="Raza, S.Rafeh" w:date="2017-03-23T13:24:00Z">
              <w:r>
                <w:rPr>
                  <w:sz w:val="20"/>
                </w:rPr>
                <w:t>No</w:t>
              </w:r>
            </w:ins>
          </w:p>
        </w:tc>
        <w:tc>
          <w:tcPr>
            <w:tcW w:w="4200" w:type="dxa"/>
            <w:vMerge/>
            <w:shd w:val="clear" w:color="auto" w:fill="auto"/>
            <w:vAlign w:val="center"/>
          </w:tcPr>
          <w:p w:rsidR="0018289D" w:rsidRPr="000B22A1" w:rsidRDefault="0018289D" w:rsidP="00092608">
            <w:pPr>
              <w:keepNext/>
              <w:keepLines/>
              <w:rPr>
                <w:ins w:id="82" w:author="Raza, S.Rafeh" w:date="2017-03-23T13:05:00Z"/>
                <w:sz w:val="20"/>
              </w:rPr>
            </w:pPr>
          </w:p>
        </w:tc>
      </w:tr>
      <w:tr w:rsidR="0050678A" w:rsidRPr="000B22A1" w:rsidTr="003A12F4">
        <w:trPr>
          <w:cantSplit/>
          <w:trHeight w:val="360"/>
          <w:jc w:val="center"/>
        </w:trPr>
        <w:tc>
          <w:tcPr>
            <w:tcW w:w="1825" w:type="dxa"/>
            <w:vMerge w:val="restart"/>
            <w:shd w:val="clear" w:color="auto" w:fill="auto"/>
            <w:vAlign w:val="center"/>
          </w:tcPr>
          <w:p w:rsidR="0050678A" w:rsidRDefault="0050678A" w:rsidP="006D23BF">
            <w:pPr>
              <w:keepNext/>
              <w:jc w:val="center"/>
              <w:rPr>
                <w:sz w:val="20"/>
                <w:szCs w:val="24"/>
              </w:rPr>
            </w:pPr>
            <w:r>
              <w:rPr>
                <w:sz w:val="20"/>
                <w:szCs w:val="24"/>
              </w:rPr>
              <w:t>Alcohol Ethanol, USP</w:t>
            </w:r>
          </w:p>
          <w:p w:rsidR="0050678A" w:rsidRDefault="0050678A" w:rsidP="006D23BF">
            <w:pPr>
              <w:keepNext/>
              <w:jc w:val="center"/>
              <w:rPr>
                <w:sz w:val="20"/>
                <w:szCs w:val="24"/>
              </w:rPr>
            </w:pPr>
          </w:p>
          <w:p w:rsidR="0050678A" w:rsidRPr="000B22A1" w:rsidRDefault="0050678A" w:rsidP="006D23BF">
            <w:pPr>
              <w:keepNext/>
              <w:jc w:val="center"/>
              <w:rPr>
                <w:sz w:val="20"/>
                <w:szCs w:val="24"/>
              </w:rPr>
            </w:pPr>
            <w:r>
              <w:rPr>
                <w:sz w:val="20"/>
                <w:szCs w:val="24"/>
              </w:rPr>
              <w:t>Item: 175039</w:t>
            </w:r>
          </w:p>
        </w:tc>
        <w:tc>
          <w:tcPr>
            <w:tcW w:w="1231" w:type="dxa"/>
            <w:vMerge w:val="restart"/>
            <w:shd w:val="clear" w:color="auto" w:fill="auto"/>
            <w:vAlign w:val="center"/>
          </w:tcPr>
          <w:p w:rsidR="0050678A" w:rsidRPr="000B22A1" w:rsidRDefault="0050678A" w:rsidP="006D23BF">
            <w:pPr>
              <w:keepNext/>
              <w:keepLines/>
              <w:jc w:val="center"/>
              <w:rPr>
                <w:sz w:val="20"/>
                <w:szCs w:val="24"/>
              </w:rPr>
            </w:pPr>
            <w:r>
              <w:rPr>
                <w:sz w:val="20"/>
                <w:szCs w:val="24"/>
              </w:rPr>
              <w:t>Solvent</w:t>
            </w:r>
          </w:p>
        </w:tc>
        <w:tc>
          <w:tcPr>
            <w:tcW w:w="1909" w:type="dxa"/>
            <w:shd w:val="clear" w:color="auto" w:fill="auto"/>
            <w:vAlign w:val="center"/>
          </w:tcPr>
          <w:p w:rsidR="0050678A" w:rsidRDefault="0050678A" w:rsidP="006D23BF">
            <w:pPr>
              <w:keepNext/>
              <w:jc w:val="center"/>
              <w:rPr>
                <w:sz w:val="20"/>
              </w:rPr>
            </w:pPr>
            <w:r>
              <w:rPr>
                <w:sz w:val="20"/>
              </w:rPr>
              <w:t>Appearance</w:t>
            </w:r>
          </w:p>
          <w:p w:rsidR="0050678A" w:rsidRDefault="0050678A" w:rsidP="006D23BF">
            <w:pPr>
              <w:keepNext/>
              <w:jc w:val="center"/>
              <w:rPr>
                <w:sz w:val="20"/>
              </w:rPr>
            </w:pPr>
          </w:p>
          <w:p w:rsidR="0050678A" w:rsidRPr="000B22A1" w:rsidRDefault="0050678A" w:rsidP="006D23BF">
            <w:pPr>
              <w:keepNext/>
              <w:jc w:val="center"/>
              <w:rPr>
                <w:sz w:val="20"/>
              </w:rPr>
            </w:pPr>
            <w:r>
              <w:rPr>
                <w:sz w:val="20"/>
              </w:rPr>
              <w:t>(Includes Clarity of Solution and Color of Solution)</w:t>
            </w:r>
          </w:p>
        </w:tc>
        <w:tc>
          <w:tcPr>
            <w:tcW w:w="1145" w:type="dxa"/>
            <w:shd w:val="clear" w:color="auto" w:fill="auto"/>
            <w:vAlign w:val="center"/>
          </w:tcPr>
          <w:p w:rsidR="0050678A" w:rsidRPr="000B22A1" w:rsidRDefault="0050678A" w:rsidP="006D23BF">
            <w:pPr>
              <w:keepNext/>
              <w:keepLines/>
              <w:jc w:val="center"/>
              <w:rPr>
                <w:sz w:val="20"/>
              </w:rPr>
            </w:pPr>
            <w:r w:rsidRPr="000B22A1">
              <w:rPr>
                <w:sz w:val="20"/>
              </w:rPr>
              <w:t>No</w:t>
            </w:r>
          </w:p>
        </w:tc>
        <w:tc>
          <w:tcPr>
            <w:tcW w:w="4200" w:type="dxa"/>
            <w:shd w:val="clear" w:color="auto" w:fill="auto"/>
            <w:vAlign w:val="center"/>
          </w:tcPr>
          <w:p w:rsidR="0050678A" w:rsidRPr="000B22A1" w:rsidRDefault="0050678A" w:rsidP="006D23BF">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50678A" w:rsidRPr="000B22A1" w:rsidTr="003A12F4">
        <w:trPr>
          <w:cantSplit/>
          <w:trHeight w:val="360"/>
          <w:jc w:val="center"/>
        </w:trPr>
        <w:tc>
          <w:tcPr>
            <w:tcW w:w="1825" w:type="dxa"/>
            <w:vMerge/>
            <w:shd w:val="clear" w:color="auto" w:fill="auto"/>
            <w:vAlign w:val="center"/>
          </w:tcPr>
          <w:p w:rsidR="0050678A" w:rsidRPr="000B22A1" w:rsidRDefault="0050678A" w:rsidP="006D23BF">
            <w:pPr>
              <w:keepNext/>
              <w:jc w:val="center"/>
              <w:rPr>
                <w:sz w:val="20"/>
                <w:szCs w:val="24"/>
              </w:rPr>
            </w:pPr>
          </w:p>
        </w:tc>
        <w:tc>
          <w:tcPr>
            <w:tcW w:w="1231" w:type="dxa"/>
            <w:vMerge/>
            <w:shd w:val="clear" w:color="auto" w:fill="auto"/>
            <w:vAlign w:val="center"/>
          </w:tcPr>
          <w:p w:rsidR="0050678A" w:rsidRPr="000B22A1" w:rsidRDefault="0050678A" w:rsidP="006D23BF">
            <w:pPr>
              <w:keepNext/>
              <w:keepLines/>
              <w:jc w:val="center"/>
              <w:rPr>
                <w:sz w:val="20"/>
                <w:szCs w:val="24"/>
              </w:rPr>
            </w:pPr>
          </w:p>
        </w:tc>
        <w:tc>
          <w:tcPr>
            <w:tcW w:w="1909" w:type="dxa"/>
            <w:shd w:val="clear" w:color="auto" w:fill="auto"/>
            <w:vAlign w:val="center"/>
          </w:tcPr>
          <w:p w:rsidR="0050678A" w:rsidRDefault="0050678A" w:rsidP="006D23BF">
            <w:pPr>
              <w:keepNext/>
              <w:jc w:val="center"/>
              <w:rPr>
                <w:sz w:val="20"/>
              </w:rPr>
            </w:pPr>
            <w:r>
              <w:rPr>
                <w:sz w:val="20"/>
              </w:rPr>
              <w:t>Identity</w:t>
            </w:r>
          </w:p>
          <w:p w:rsidR="0050678A" w:rsidRDefault="0050678A" w:rsidP="006D23BF">
            <w:pPr>
              <w:keepNext/>
              <w:jc w:val="center"/>
              <w:rPr>
                <w:sz w:val="20"/>
              </w:rPr>
            </w:pPr>
          </w:p>
          <w:p w:rsidR="0050678A" w:rsidRDefault="0050678A" w:rsidP="006D23BF">
            <w:pPr>
              <w:keepNext/>
              <w:jc w:val="center"/>
              <w:rPr>
                <w:sz w:val="20"/>
              </w:rPr>
            </w:pPr>
            <w:r>
              <w:rPr>
                <w:sz w:val="20"/>
              </w:rPr>
              <w:t>(Tests include</w:t>
            </w:r>
          </w:p>
          <w:p w:rsidR="0050678A" w:rsidRPr="000B22A1" w:rsidRDefault="0050678A" w:rsidP="006D23BF">
            <w:pPr>
              <w:keepNext/>
              <w:jc w:val="center"/>
              <w:rPr>
                <w:sz w:val="20"/>
              </w:rPr>
            </w:pPr>
            <w:r>
              <w:rPr>
                <w:sz w:val="20"/>
              </w:rPr>
              <w:t xml:space="preserve">USP Identification A and B) </w:t>
            </w:r>
          </w:p>
        </w:tc>
        <w:tc>
          <w:tcPr>
            <w:tcW w:w="1145" w:type="dxa"/>
            <w:shd w:val="clear" w:color="auto" w:fill="auto"/>
            <w:vAlign w:val="center"/>
          </w:tcPr>
          <w:p w:rsidR="0050678A" w:rsidRDefault="0050678A" w:rsidP="006D23BF">
            <w:pPr>
              <w:keepNext/>
              <w:jc w:val="center"/>
              <w:rPr>
                <w:sz w:val="20"/>
              </w:rPr>
            </w:pPr>
            <w:r>
              <w:rPr>
                <w:sz w:val="20"/>
              </w:rPr>
              <w:t>Yes*</w:t>
            </w:r>
          </w:p>
        </w:tc>
        <w:tc>
          <w:tcPr>
            <w:tcW w:w="4200" w:type="dxa"/>
            <w:shd w:val="clear" w:color="auto" w:fill="auto"/>
            <w:vAlign w:val="center"/>
          </w:tcPr>
          <w:p w:rsidR="0050678A" w:rsidRDefault="0050678A" w:rsidP="006D23BF">
            <w:pPr>
              <w:keepNext/>
              <w:rPr>
                <w:sz w:val="20"/>
              </w:rPr>
            </w:pPr>
            <w:r w:rsidRPr="00117F32">
              <w:rPr>
                <w:sz w:val="20"/>
              </w:rPr>
              <w:t xml:space="preserve">Identity is important for </w:t>
            </w:r>
            <w:r>
              <w:rPr>
                <w:sz w:val="20"/>
              </w:rPr>
              <w:t>product quality</w:t>
            </w:r>
            <w:r w:rsidRPr="00117F32">
              <w:rPr>
                <w:sz w:val="20"/>
              </w:rPr>
              <w:t xml:space="preserve">; however, the attribute can be effectively controlled by the master </w:t>
            </w:r>
            <w:r>
              <w:rPr>
                <w:sz w:val="20"/>
              </w:rPr>
              <w:t>batch record controls and materials managements system</w:t>
            </w:r>
            <w:r w:rsidRPr="00117F32">
              <w:rPr>
                <w:sz w:val="20"/>
              </w:rPr>
              <w:t>.</w:t>
            </w:r>
          </w:p>
          <w:p w:rsidR="0050678A" w:rsidRDefault="0050678A" w:rsidP="006D23BF">
            <w:pPr>
              <w:keepNext/>
              <w:rPr>
                <w:sz w:val="20"/>
              </w:rPr>
            </w:pPr>
          </w:p>
          <w:p w:rsidR="0050678A" w:rsidRPr="00126F1B" w:rsidRDefault="0050678A" w:rsidP="006D23BF">
            <w:pPr>
              <w:keepNext/>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50678A" w:rsidRPr="000B22A1" w:rsidTr="003A12F4">
        <w:trPr>
          <w:cantSplit/>
          <w:trHeight w:val="360"/>
          <w:jc w:val="center"/>
        </w:trPr>
        <w:tc>
          <w:tcPr>
            <w:tcW w:w="1825" w:type="dxa"/>
            <w:vMerge/>
            <w:shd w:val="clear" w:color="auto" w:fill="auto"/>
            <w:vAlign w:val="center"/>
          </w:tcPr>
          <w:p w:rsidR="0050678A" w:rsidRPr="000B22A1" w:rsidRDefault="0050678A" w:rsidP="003A12F4">
            <w:pPr>
              <w:jc w:val="center"/>
              <w:rPr>
                <w:sz w:val="20"/>
                <w:szCs w:val="24"/>
              </w:rPr>
            </w:pPr>
          </w:p>
        </w:tc>
        <w:tc>
          <w:tcPr>
            <w:tcW w:w="1231" w:type="dxa"/>
            <w:vMerge/>
            <w:shd w:val="clear" w:color="auto" w:fill="auto"/>
            <w:vAlign w:val="center"/>
          </w:tcPr>
          <w:p w:rsidR="0050678A" w:rsidRPr="000B22A1" w:rsidRDefault="0050678A" w:rsidP="003A12F4">
            <w:pPr>
              <w:keepNext/>
              <w:keepLines/>
              <w:jc w:val="center"/>
              <w:rPr>
                <w:sz w:val="20"/>
                <w:szCs w:val="24"/>
              </w:rPr>
            </w:pPr>
          </w:p>
        </w:tc>
        <w:tc>
          <w:tcPr>
            <w:tcW w:w="1909" w:type="dxa"/>
            <w:shd w:val="clear" w:color="auto" w:fill="auto"/>
            <w:vAlign w:val="center"/>
          </w:tcPr>
          <w:p w:rsidR="0050678A" w:rsidRPr="000B22A1" w:rsidRDefault="0050678A" w:rsidP="003A12F4">
            <w:pPr>
              <w:jc w:val="center"/>
              <w:rPr>
                <w:sz w:val="20"/>
              </w:rPr>
            </w:pPr>
            <w:r>
              <w:rPr>
                <w:sz w:val="20"/>
              </w:rPr>
              <w:t>Specific Gravity</w:t>
            </w:r>
          </w:p>
        </w:tc>
        <w:tc>
          <w:tcPr>
            <w:tcW w:w="1145" w:type="dxa"/>
            <w:shd w:val="clear" w:color="auto" w:fill="auto"/>
            <w:vAlign w:val="center"/>
          </w:tcPr>
          <w:p w:rsidR="0050678A" w:rsidRPr="000B22A1" w:rsidRDefault="0050678A" w:rsidP="00092608">
            <w:pPr>
              <w:jc w:val="center"/>
              <w:rPr>
                <w:sz w:val="20"/>
              </w:rPr>
            </w:pPr>
            <w:r>
              <w:rPr>
                <w:sz w:val="20"/>
              </w:rPr>
              <w:t>Yes*</w:t>
            </w:r>
          </w:p>
        </w:tc>
        <w:tc>
          <w:tcPr>
            <w:tcW w:w="4200" w:type="dxa"/>
            <w:shd w:val="clear" w:color="auto" w:fill="auto"/>
            <w:vAlign w:val="center"/>
          </w:tcPr>
          <w:p w:rsidR="0050678A" w:rsidRDefault="0050678A" w:rsidP="00794E7C">
            <w:pPr>
              <w:rPr>
                <w:sz w:val="20"/>
              </w:rPr>
            </w:pPr>
            <w:r>
              <w:rPr>
                <w:sz w:val="20"/>
              </w:rPr>
              <w:t xml:space="preserve">Directly related to the density of the finished product.  However, density is not considered a CQA. </w:t>
            </w:r>
          </w:p>
          <w:p w:rsidR="0050678A" w:rsidRDefault="0050678A" w:rsidP="00794E7C">
            <w:pPr>
              <w:rPr>
                <w:sz w:val="20"/>
              </w:rPr>
            </w:pPr>
          </w:p>
          <w:p w:rsidR="0050678A" w:rsidRDefault="0050678A" w:rsidP="00794E7C">
            <w:pPr>
              <w:rPr>
                <w:sz w:val="20"/>
              </w:rPr>
            </w:pPr>
            <w:r>
              <w:rPr>
                <w:sz w:val="20"/>
              </w:rPr>
              <w:t xml:space="preserve">In addition, specific gravity is directly related to purity of ethanol. Therefore, variation in specific gravity will impact the assay of ethanol content. However, this attribute can be effectively controlled by the master batch record controls and materials management system. </w:t>
            </w:r>
          </w:p>
          <w:p w:rsidR="0050678A" w:rsidRDefault="0050678A" w:rsidP="00794E7C">
            <w:pPr>
              <w:rPr>
                <w:sz w:val="20"/>
              </w:rPr>
            </w:pPr>
          </w:p>
          <w:p w:rsidR="0050678A" w:rsidRPr="000B22A1" w:rsidRDefault="0050678A" w:rsidP="00794E7C">
            <w:pPr>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50678A" w:rsidRPr="000B22A1" w:rsidTr="003A12F4">
        <w:trPr>
          <w:cantSplit/>
          <w:trHeight w:val="360"/>
          <w:jc w:val="center"/>
        </w:trPr>
        <w:tc>
          <w:tcPr>
            <w:tcW w:w="1825" w:type="dxa"/>
            <w:vMerge/>
            <w:shd w:val="clear" w:color="auto" w:fill="auto"/>
            <w:vAlign w:val="center"/>
          </w:tcPr>
          <w:p w:rsidR="0050678A" w:rsidRPr="000B22A1" w:rsidRDefault="0050678A" w:rsidP="003A12F4">
            <w:pPr>
              <w:jc w:val="center"/>
              <w:rPr>
                <w:sz w:val="20"/>
                <w:szCs w:val="24"/>
              </w:rPr>
            </w:pPr>
          </w:p>
        </w:tc>
        <w:tc>
          <w:tcPr>
            <w:tcW w:w="1231" w:type="dxa"/>
            <w:vMerge/>
            <w:shd w:val="clear" w:color="auto" w:fill="auto"/>
            <w:vAlign w:val="center"/>
          </w:tcPr>
          <w:p w:rsidR="0050678A" w:rsidRPr="000B22A1" w:rsidRDefault="0050678A" w:rsidP="003A12F4">
            <w:pPr>
              <w:keepNext/>
              <w:keepLines/>
              <w:jc w:val="center"/>
              <w:rPr>
                <w:sz w:val="20"/>
                <w:szCs w:val="24"/>
              </w:rPr>
            </w:pPr>
          </w:p>
        </w:tc>
        <w:tc>
          <w:tcPr>
            <w:tcW w:w="1909" w:type="dxa"/>
            <w:shd w:val="clear" w:color="auto" w:fill="auto"/>
            <w:vAlign w:val="center"/>
          </w:tcPr>
          <w:p w:rsidR="0050678A" w:rsidRPr="000B22A1" w:rsidRDefault="0050678A" w:rsidP="006F4C3E">
            <w:pPr>
              <w:rPr>
                <w:sz w:val="20"/>
              </w:rPr>
            </w:pPr>
            <w:r>
              <w:rPr>
                <w:sz w:val="20"/>
              </w:rPr>
              <w:t>Acidity or Alkalinity</w:t>
            </w:r>
          </w:p>
        </w:tc>
        <w:tc>
          <w:tcPr>
            <w:tcW w:w="1145" w:type="dxa"/>
            <w:shd w:val="clear" w:color="auto" w:fill="auto"/>
            <w:vAlign w:val="center"/>
          </w:tcPr>
          <w:p w:rsidR="0050678A" w:rsidRPr="000B22A1" w:rsidRDefault="0050678A" w:rsidP="00092608">
            <w:pPr>
              <w:keepNext/>
              <w:keepLines/>
              <w:jc w:val="center"/>
              <w:rPr>
                <w:sz w:val="20"/>
              </w:rPr>
            </w:pPr>
            <w:r w:rsidRPr="000B22A1">
              <w:rPr>
                <w:sz w:val="20"/>
              </w:rPr>
              <w:t>No</w:t>
            </w:r>
          </w:p>
        </w:tc>
        <w:tc>
          <w:tcPr>
            <w:tcW w:w="4200" w:type="dxa"/>
            <w:vMerge w:val="restart"/>
            <w:shd w:val="clear" w:color="auto" w:fill="auto"/>
            <w:vAlign w:val="center"/>
          </w:tcPr>
          <w:p w:rsidR="0050678A" w:rsidRPr="000B22A1" w:rsidRDefault="0050678A" w:rsidP="00092608">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50678A" w:rsidRPr="000B22A1" w:rsidTr="003A12F4">
        <w:trPr>
          <w:cantSplit/>
          <w:trHeight w:val="360"/>
          <w:jc w:val="center"/>
        </w:trPr>
        <w:tc>
          <w:tcPr>
            <w:tcW w:w="1825" w:type="dxa"/>
            <w:vMerge/>
            <w:shd w:val="clear" w:color="auto" w:fill="auto"/>
            <w:vAlign w:val="center"/>
          </w:tcPr>
          <w:p w:rsidR="0050678A" w:rsidRPr="000B22A1" w:rsidRDefault="0050678A" w:rsidP="003A12F4">
            <w:pPr>
              <w:jc w:val="center"/>
              <w:rPr>
                <w:sz w:val="20"/>
                <w:szCs w:val="24"/>
              </w:rPr>
            </w:pPr>
          </w:p>
        </w:tc>
        <w:tc>
          <w:tcPr>
            <w:tcW w:w="1231" w:type="dxa"/>
            <w:vMerge/>
            <w:shd w:val="clear" w:color="auto" w:fill="auto"/>
            <w:vAlign w:val="center"/>
          </w:tcPr>
          <w:p w:rsidR="0050678A" w:rsidRPr="000B22A1" w:rsidRDefault="0050678A" w:rsidP="003A12F4">
            <w:pPr>
              <w:keepNext/>
              <w:keepLines/>
              <w:jc w:val="center"/>
              <w:rPr>
                <w:sz w:val="20"/>
                <w:szCs w:val="24"/>
              </w:rPr>
            </w:pPr>
          </w:p>
        </w:tc>
        <w:tc>
          <w:tcPr>
            <w:tcW w:w="1909" w:type="dxa"/>
            <w:shd w:val="clear" w:color="auto" w:fill="auto"/>
            <w:vAlign w:val="center"/>
          </w:tcPr>
          <w:p w:rsidR="0050678A" w:rsidRDefault="0050678A" w:rsidP="006F4C3E">
            <w:pPr>
              <w:rPr>
                <w:sz w:val="20"/>
              </w:rPr>
            </w:pPr>
            <w:r>
              <w:rPr>
                <w:sz w:val="20"/>
              </w:rPr>
              <w:t>Organic Impurities</w:t>
            </w:r>
          </w:p>
        </w:tc>
        <w:tc>
          <w:tcPr>
            <w:tcW w:w="1145" w:type="dxa"/>
            <w:shd w:val="clear" w:color="auto" w:fill="auto"/>
            <w:vAlign w:val="center"/>
          </w:tcPr>
          <w:p w:rsidR="0050678A" w:rsidRPr="000B22A1" w:rsidRDefault="0050678A" w:rsidP="00092608">
            <w:pPr>
              <w:keepNext/>
              <w:keepLines/>
              <w:jc w:val="center"/>
              <w:rPr>
                <w:sz w:val="20"/>
              </w:rPr>
            </w:pPr>
            <w:r w:rsidRPr="000B22A1">
              <w:rPr>
                <w:sz w:val="20"/>
              </w:rPr>
              <w:t>No</w:t>
            </w:r>
          </w:p>
        </w:tc>
        <w:tc>
          <w:tcPr>
            <w:tcW w:w="4200" w:type="dxa"/>
            <w:vMerge/>
            <w:shd w:val="clear" w:color="auto" w:fill="auto"/>
            <w:vAlign w:val="center"/>
          </w:tcPr>
          <w:p w:rsidR="0050678A" w:rsidRPr="000B22A1" w:rsidRDefault="0050678A" w:rsidP="003A12F4">
            <w:pPr>
              <w:jc w:val="center"/>
              <w:rPr>
                <w:sz w:val="20"/>
              </w:rPr>
            </w:pPr>
          </w:p>
        </w:tc>
      </w:tr>
      <w:tr w:rsidR="0050678A" w:rsidRPr="000B22A1" w:rsidTr="006F4C3E">
        <w:trPr>
          <w:cantSplit/>
          <w:trHeight w:val="360"/>
          <w:jc w:val="center"/>
        </w:trPr>
        <w:tc>
          <w:tcPr>
            <w:tcW w:w="1825" w:type="dxa"/>
            <w:vMerge/>
            <w:shd w:val="clear" w:color="auto" w:fill="auto"/>
            <w:vAlign w:val="center"/>
          </w:tcPr>
          <w:p w:rsidR="0050678A" w:rsidRPr="000B22A1" w:rsidRDefault="0050678A" w:rsidP="003A12F4">
            <w:pPr>
              <w:jc w:val="center"/>
              <w:rPr>
                <w:sz w:val="20"/>
                <w:szCs w:val="24"/>
              </w:rPr>
            </w:pPr>
          </w:p>
        </w:tc>
        <w:tc>
          <w:tcPr>
            <w:tcW w:w="1231" w:type="dxa"/>
            <w:vMerge/>
            <w:shd w:val="clear" w:color="auto" w:fill="auto"/>
            <w:vAlign w:val="center"/>
          </w:tcPr>
          <w:p w:rsidR="0050678A" w:rsidRPr="000B22A1" w:rsidRDefault="0050678A" w:rsidP="003A12F4">
            <w:pPr>
              <w:keepNext/>
              <w:keepLines/>
              <w:jc w:val="center"/>
              <w:rPr>
                <w:sz w:val="20"/>
                <w:szCs w:val="24"/>
              </w:rPr>
            </w:pPr>
          </w:p>
        </w:tc>
        <w:tc>
          <w:tcPr>
            <w:tcW w:w="1909" w:type="dxa"/>
            <w:shd w:val="clear" w:color="auto" w:fill="auto"/>
            <w:vAlign w:val="center"/>
          </w:tcPr>
          <w:p w:rsidR="0050678A" w:rsidRDefault="0050678A" w:rsidP="006F4C3E">
            <w:pPr>
              <w:jc w:val="center"/>
              <w:rPr>
                <w:sz w:val="20"/>
              </w:rPr>
            </w:pPr>
            <w:r>
              <w:rPr>
                <w:sz w:val="20"/>
              </w:rPr>
              <w:t>Non-Volatile Residue</w:t>
            </w:r>
          </w:p>
        </w:tc>
        <w:tc>
          <w:tcPr>
            <w:tcW w:w="1145" w:type="dxa"/>
            <w:shd w:val="clear" w:color="auto" w:fill="auto"/>
            <w:vAlign w:val="center"/>
          </w:tcPr>
          <w:p w:rsidR="0050678A" w:rsidRPr="000B22A1" w:rsidRDefault="0050678A" w:rsidP="00092608">
            <w:pPr>
              <w:keepNext/>
              <w:keepLines/>
              <w:jc w:val="center"/>
              <w:rPr>
                <w:sz w:val="20"/>
              </w:rPr>
            </w:pPr>
            <w:r w:rsidRPr="000B22A1">
              <w:rPr>
                <w:sz w:val="20"/>
              </w:rPr>
              <w:t>No</w:t>
            </w:r>
          </w:p>
        </w:tc>
        <w:tc>
          <w:tcPr>
            <w:tcW w:w="4200" w:type="dxa"/>
            <w:vMerge/>
            <w:shd w:val="clear" w:color="auto" w:fill="auto"/>
            <w:vAlign w:val="center"/>
          </w:tcPr>
          <w:p w:rsidR="0050678A" w:rsidRPr="000B22A1" w:rsidRDefault="0050678A" w:rsidP="003A12F4">
            <w:pPr>
              <w:jc w:val="center"/>
              <w:rPr>
                <w:sz w:val="20"/>
              </w:rPr>
            </w:pPr>
          </w:p>
        </w:tc>
      </w:tr>
      <w:tr w:rsidR="0050678A" w:rsidRPr="000B22A1" w:rsidTr="006F4C3E">
        <w:trPr>
          <w:cantSplit/>
          <w:trHeight w:val="360"/>
          <w:jc w:val="center"/>
          <w:ins w:id="83" w:author="Raza, S.Rafeh" w:date="2017-03-23T10:58:00Z"/>
        </w:trPr>
        <w:tc>
          <w:tcPr>
            <w:tcW w:w="1825" w:type="dxa"/>
            <w:vMerge/>
            <w:shd w:val="clear" w:color="auto" w:fill="auto"/>
            <w:vAlign w:val="center"/>
          </w:tcPr>
          <w:p w:rsidR="0050678A" w:rsidRPr="000B22A1" w:rsidRDefault="0050678A" w:rsidP="003A12F4">
            <w:pPr>
              <w:jc w:val="center"/>
              <w:rPr>
                <w:ins w:id="84" w:author="Raza, S.Rafeh" w:date="2017-03-23T10:58:00Z"/>
                <w:sz w:val="20"/>
                <w:szCs w:val="24"/>
              </w:rPr>
            </w:pPr>
          </w:p>
        </w:tc>
        <w:tc>
          <w:tcPr>
            <w:tcW w:w="1231" w:type="dxa"/>
            <w:vMerge/>
            <w:shd w:val="clear" w:color="auto" w:fill="auto"/>
            <w:vAlign w:val="center"/>
          </w:tcPr>
          <w:p w:rsidR="0050678A" w:rsidRPr="000B22A1" w:rsidRDefault="0050678A" w:rsidP="003A12F4">
            <w:pPr>
              <w:keepNext/>
              <w:keepLines/>
              <w:jc w:val="center"/>
              <w:rPr>
                <w:ins w:id="85" w:author="Raza, S.Rafeh" w:date="2017-03-23T10:58:00Z"/>
                <w:sz w:val="20"/>
                <w:szCs w:val="24"/>
              </w:rPr>
            </w:pPr>
          </w:p>
        </w:tc>
        <w:tc>
          <w:tcPr>
            <w:tcW w:w="1909" w:type="dxa"/>
            <w:shd w:val="clear" w:color="auto" w:fill="auto"/>
            <w:vAlign w:val="center"/>
          </w:tcPr>
          <w:p w:rsidR="0050678A" w:rsidRDefault="0050678A" w:rsidP="006F4C3E">
            <w:pPr>
              <w:jc w:val="center"/>
              <w:rPr>
                <w:ins w:id="86" w:author="Raza, S.Rafeh" w:date="2017-03-23T10:58:00Z"/>
                <w:sz w:val="20"/>
              </w:rPr>
            </w:pPr>
            <w:ins w:id="87" w:author="Raza, S.Rafeh" w:date="2017-03-23T10:58:00Z">
              <w:r>
                <w:rPr>
                  <w:sz w:val="20"/>
                </w:rPr>
                <w:t>USP Ultraviolet Absorption (R)</w:t>
              </w:r>
            </w:ins>
          </w:p>
        </w:tc>
        <w:tc>
          <w:tcPr>
            <w:tcW w:w="1145" w:type="dxa"/>
            <w:shd w:val="clear" w:color="auto" w:fill="auto"/>
            <w:vAlign w:val="center"/>
          </w:tcPr>
          <w:p w:rsidR="0050678A" w:rsidRPr="000B22A1" w:rsidRDefault="0050678A" w:rsidP="00092608">
            <w:pPr>
              <w:keepNext/>
              <w:keepLines/>
              <w:jc w:val="center"/>
              <w:rPr>
                <w:ins w:id="88" w:author="Raza, S.Rafeh" w:date="2017-03-23T10:58:00Z"/>
                <w:sz w:val="20"/>
              </w:rPr>
            </w:pPr>
            <w:ins w:id="89" w:author="Raza, S.Rafeh" w:date="2017-03-23T10:59:00Z">
              <w:r>
                <w:rPr>
                  <w:sz w:val="20"/>
                </w:rPr>
                <w:t>No</w:t>
              </w:r>
            </w:ins>
          </w:p>
        </w:tc>
        <w:tc>
          <w:tcPr>
            <w:tcW w:w="4200" w:type="dxa"/>
            <w:vMerge/>
            <w:shd w:val="clear" w:color="auto" w:fill="auto"/>
            <w:vAlign w:val="center"/>
          </w:tcPr>
          <w:p w:rsidR="0050678A" w:rsidRPr="000B22A1" w:rsidRDefault="0050678A" w:rsidP="003A12F4">
            <w:pPr>
              <w:jc w:val="center"/>
              <w:rPr>
                <w:ins w:id="90" w:author="Raza, S.Rafeh" w:date="2017-03-23T10:58:00Z"/>
                <w:sz w:val="20"/>
              </w:rPr>
            </w:pPr>
          </w:p>
        </w:tc>
      </w:tr>
      <w:tr w:rsidR="00450A4B" w:rsidRPr="000B22A1" w:rsidTr="003A12F4">
        <w:trPr>
          <w:cantSplit/>
          <w:trHeight w:val="360"/>
          <w:jc w:val="center"/>
        </w:trPr>
        <w:tc>
          <w:tcPr>
            <w:tcW w:w="1825" w:type="dxa"/>
            <w:vMerge w:val="restart"/>
            <w:shd w:val="clear" w:color="auto" w:fill="auto"/>
            <w:vAlign w:val="center"/>
          </w:tcPr>
          <w:p w:rsidR="00450A4B" w:rsidRDefault="00450A4B" w:rsidP="006D23BF">
            <w:pPr>
              <w:keepNext/>
              <w:jc w:val="center"/>
              <w:rPr>
                <w:sz w:val="20"/>
                <w:szCs w:val="24"/>
              </w:rPr>
            </w:pPr>
            <w:r>
              <w:rPr>
                <w:sz w:val="20"/>
                <w:szCs w:val="24"/>
              </w:rPr>
              <w:t>Glycerin, USP / Glycerol, EP</w:t>
            </w:r>
          </w:p>
          <w:p w:rsidR="00450A4B" w:rsidRDefault="00450A4B" w:rsidP="006D23BF">
            <w:pPr>
              <w:keepNext/>
              <w:jc w:val="center"/>
              <w:rPr>
                <w:sz w:val="20"/>
                <w:szCs w:val="24"/>
              </w:rPr>
            </w:pPr>
          </w:p>
          <w:p w:rsidR="00450A4B" w:rsidRPr="000B22A1" w:rsidRDefault="00450A4B" w:rsidP="006D23BF">
            <w:pPr>
              <w:keepNext/>
              <w:jc w:val="center"/>
              <w:rPr>
                <w:sz w:val="20"/>
                <w:szCs w:val="24"/>
              </w:rPr>
            </w:pPr>
            <w:r>
              <w:rPr>
                <w:sz w:val="20"/>
                <w:szCs w:val="24"/>
              </w:rPr>
              <w:t>Item: 175024</w:t>
            </w:r>
          </w:p>
        </w:tc>
        <w:tc>
          <w:tcPr>
            <w:tcW w:w="1231" w:type="dxa"/>
            <w:vMerge w:val="restart"/>
            <w:shd w:val="clear" w:color="auto" w:fill="auto"/>
            <w:vAlign w:val="center"/>
          </w:tcPr>
          <w:p w:rsidR="00450A4B" w:rsidRPr="000B22A1" w:rsidRDefault="00450A4B" w:rsidP="006D23BF">
            <w:pPr>
              <w:keepNext/>
              <w:keepLines/>
              <w:jc w:val="center"/>
              <w:rPr>
                <w:sz w:val="20"/>
                <w:szCs w:val="24"/>
              </w:rPr>
            </w:pPr>
            <w:r>
              <w:rPr>
                <w:sz w:val="20"/>
                <w:szCs w:val="24"/>
              </w:rPr>
              <w:t>Emollient</w:t>
            </w:r>
          </w:p>
        </w:tc>
        <w:tc>
          <w:tcPr>
            <w:tcW w:w="1909" w:type="dxa"/>
            <w:shd w:val="clear" w:color="auto" w:fill="auto"/>
            <w:vAlign w:val="center"/>
          </w:tcPr>
          <w:p w:rsidR="00450A4B" w:rsidRDefault="00450A4B" w:rsidP="006D23BF">
            <w:pPr>
              <w:keepNext/>
              <w:jc w:val="center"/>
              <w:rPr>
                <w:sz w:val="20"/>
              </w:rPr>
            </w:pPr>
            <w:r>
              <w:rPr>
                <w:sz w:val="20"/>
              </w:rPr>
              <w:t>Appearance</w:t>
            </w:r>
          </w:p>
          <w:p w:rsidR="00450A4B" w:rsidRDefault="00450A4B" w:rsidP="006D23BF">
            <w:pPr>
              <w:keepNext/>
              <w:jc w:val="center"/>
              <w:rPr>
                <w:sz w:val="20"/>
              </w:rPr>
            </w:pPr>
          </w:p>
          <w:p w:rsidR="00450A4B" w:rsidRDefault="00450A4B" w:rsidP="006D23BF">
            <w:pPr>
              <w:keepNext/>
              <w:jc w:val="center"/>
              <w:rPr>
                <w:sz w:val="20"/>
              </w:rPr>
            </w:pPr>
            <w:r>
              <w:rPr>
                <w:sz w:val="20"/>
              </w:rPr>
              <w:t>(Tests include</w:t>
            </w:r>
          </w:p>
          <w:p w:rsidR="00450A4B" w:rsidRPr="000B22A1" w:rsidRDefault="00450A4B" w:rsidP="006D23BF">
            <w:pPr>
              <w:keepNext/>
              <w:jc w:val="center"/>
              <w:rPr>
                <w:sz w:val="20"/>
              </w:rPr>
            </w:pPr>
            <w:r>
              <w:rPr>
                <w:sz w:val="20"/>
              </w:rPr>
              <w:t>USP and EP Requirements)</w:t>
            </w:r>
          </w:p>
        </w:tc>
        <w:tc>
          <w:tcPr>
            <w:tcW w:w="1145" w:type="dxa"/>
            <w:shd w:val="clear" w:color="auto" w:fill="auto"/>
            <w:vAlign w:val="center"/>
          </w:tcPr>
          <w:p w:rsidR="00450A4B" w:rsidRPr="000B22A1" w:rsidRDefault="00450A4B" w:rsidP="006D23BF">
            <w:pPr>
              <w:keepNext/>
              <w:keepLines/>
              <w:jc w:val="center"/>
              <w:rPr>
                <w:sz w:val="20"/>
              </w:rPr>
            </w:pPr>
            <w:r w:rsidRPr="000B22A1">
              <w:rPr>
                <w:sz w:val="20"/>
              </w:rPr>
              <w:t>No</w:t>
            </w:r>
          </w:p>
        </w:tc>
        <w:tc>
          <w:tcPr>
            <w:tcW w:w="4200" w:type="dxa"/>
            <w:shd w:val="clear" w:color="auto" w:fill="auto"/>
            <w:vAlign w:val="center"/>
          </w:tcPr>
          <w:p w:rsidR="00450A4B" w:rsidRPr="000B22A1" w:rsidRDefault="00450A4B" w:rsidP="006D23BF">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Default="00450A4B" w:rsidP="006D23BF">
            <w:pPr>
              <w:keepNext/>
              <w:jc w:val="center"/>
              <w:rPr>
                <w:sz w:val="20"/>
              </w:rPr>
            </w:pPr>
            <w:r>
              <w:rPr>
                <w:sz w:val="20"/>
              </w:rPr>
              <w:t>Identity</w:t>
            </w:r>
          </w:p>
          <w:p w:rsidR="00450A4B" w:rsidRDefault="00450A4B" w:rsidP="006D23BF">
            <w:pPr>
              <w:keepNext/>
              <w:jc w:val="center"/>
              <w:rPr>
                <w:sz w:val="20"/>
              </w:rPr>
            </w:pPr>
          </w:p>
          <w:p w:rsidR="00450A4B" w:rsidRDefault="00450A4B" w:rsidP="006D23BF">
            <w:pPr>
              <w:keepNext/>
              <w:jc w:val="center"/>
              <w:rPr>
                <w:sz w:val="20"/>
              </w:rPr>
            </w:pPr>
            <w:r>
              <w:rPr>
                <w:sz w:val="20"/>
              </w:rPr>
              <w:t>(Tests include</w:t>
            </w:r>
          </w:p>
          <w:p w:rsidR="00450A4B" w:rsidRPr="000B22A1" w:rsidRDefault="00450A4B" w:rsidP="006D23BF">
            <w:pPr>
              <w:keepNext/>
              <w:jc w:val="center"/>
              <w:rPr>
                <w:sz w:val="20"/>
              </w:rPr>
            </w:pPr>
            <w:r>
              <w:rPr>
                <w:sz w:val="20"/>
              </w:rPr>
              <w:t>USP and EP Requirements)</w:t>
            </w:r>
          </w:p>
        </w:tc>
        <w:tc>
          <w:tcPr>
            <w:tcW w:w="1145" w:type="dxa"/>
            <w:shd w:val="clear" w:color="auto" w:fill="auto"/>
            <w:vAlign w:val="center"/>
          </w:tcPr>
          <w:p w:rsidR="00450A4B" w:rsidRDefault="00450A4B" w:rsidP="006D23BF">
            <w:pPr>
              <w:keepNext/>
              <w:jc w:val="center"/>
              <w:rPr>
                <w:sz w:val="20"/>
              </w:rPr>
            </w:pPr>
            <w:r>
              <w:rPr>
                <w:sz w:val="20"/>
              </w:rPr>
              <w:t>Yes*</w:t>
            </w:r>
          </w:p>
        </w:tc>
        <w:tc>
          <w:tcPr>
            <w:tcW w:w="4200" w:type="dxa"/>
            <w:shd w:val="clear" w:color="auto" w:fill="auto"/>
            <w:vAlign w:val="center"/>
          </w:tcPr>
          <w:p w:rsidR="00450A4B" w:rsidRDefault="00450A4B" w:rsidP="006D23BF">
            <w:pPr>
              <w:keepNext/>
              <w:rPr>
                <w:sz w:val="20"/>
              </w:rPr>
            </w:pPr>
            <w:r w:rsidRPr="00117F32">
              <w:rPr>
                <w:sz w:val="20"/>
              </w:rPr>
              <w:t xml:space="preserve">Identity is important for </w:t>
            </w:r>
            <w:r>
              <w:rPr>
                <w:sz w:val="20"/>
              </w:rPr>
              <w:t>product quality</w:t>
            </w:r>
            <w:r w:rsidRPr="00117F32">
              <w:rPr>
                <w:sz w:val="20"/>
              </w:rPr>
              <w:t xml:space="preserve">; however, the attribute can be effectively controlled by the master </w:t>
            </w:r>
            <w:r>
              <w:rPr>
                <w:sz w:val="20"/>
              </w:rPr>
              <w:t>batch record controls and materials managements system</w:t>
            </w:r>
            <w:r w:rsidRPr="00117F32">
              <w:rPr>
                <w:sz w:val="20"/>
              </w:rPr>
              <w:t>.</w:t>
            </w:r>
          </w:p>
          <w:p w:rsidR="00450A4B" w:rsidRDefault="00450A4B" w:rsidP="006D23BF">
            <w:pPr>
              <w:keepNext/>
              <w:rPr>
                <w:sz w:val="20"/>
              </w:rPr>
            </w:pPr>
          </w:p>
          <w:p w:rsidR="00450A4B" w:rsidRPr="00126F1B" w:rsidRDefault="00450A4B" w:rsidP="006D23BF">
            <w:pPr>
              <w:keepNext/>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Default="00450A4B" w:rsidP="006D23BF">
            <w:pPr>
              <w:keepNext/>
              <w:jc w:val="center"/>
              <w:rPr>
                <w:sz w:val="20"/>
              </w:rPr>
            </w:pPr>
            <w:r>
              <w:rPr>
                <w:sz w:val="20"/>
              </w:rPr>
              <w:t>Related Compounds</w:t>
            </w:r>
          </w:p>
          <w:p w:rsidR="00450A4B" w:rsidRDefault="00450A4B" w:rsidP="006D23BF">
            <w:pPr>
              <w:keepNext/>
              <w:jc w:val="center"/>
              <w:rPr>
                <w:sz w:val="20"/>
              </w:rPr>
            </w:pPr>
          </w:p>
          <w:p w:rsidR="00450A4B" w:rsidRDefault="00450A4B" w:rsidP="006D23BF">
            <w:pPr>
              <w:keepNext/>
              <w:jc w:val="center"/>
              <w:rPr>
                <w:sz w:val="20"/>
              </w:rPr>
            </w:pPr>
            <w:r>
              <w:rPr>
                <w:sz w:val="20"/>
              </w:rPr>
              <w:t>(Tests include</w:t>
            </w:r>
          </w:p>
          <w:p w:rsidR="00450A4B" w:rsidRPr="000B22A1" w:rsidRDefault="00450A4B" w:rsidP="006D23BF">
            <w:pPr>
              <w:keepNext/>
              <w:jc w:val="center"/>
              <w:rPr>
                <w:sz w:val="20"/>
              </w:rPr>
            </w:pPr>
            <w:r>
              <w:rPr>
                <w:sz w:val="20"/>
              </w:rPr>
              <w:t>USP and EP Requirements)</w:t>
            </w:r>
          </w:p>
        </w:tc>
        <w:tc>
          <w:tcPr>
            <w:tcW w:w="1145" w:type="dxa"/>
            <w:shd w:val="clear" w:color="auto" w:fill="auto"/>
            <w:vAlign w:val="center"/>
          </w:tcPr>
          <w:p w:rsidR="00450A4B" w:rsidRPr="000B22A1" w:rsidRDefault="00450A4B" w:rsidP="006D23BF">
            <w:pPr>
              <w:keepNext/>
              <w:keepLines/>
              <w:jc w:val="center"/>
              <w:rPr>
                <w:sz w:val="20"/>
              </w:rPr>
            </w:pPr>
            <w:r w:rsidRPr="000B22A1">
              <w:rPr>
                <w:sz w:val="20"/>
              </w:rPr>
              <w:t>No</w:t>
            </w:r>
          </w:p>
        </w:tc>
        <w:tc>
          <w:tcPr>
            <w:tcW w:w="4200" w:type="dxa"/>
            <w:vMerge w:val="restart"/>
            <w:shd w:val="clear" w:color="auto" w:fill="auto"/>
            <w:vAlign w:val="center"/>
          </w:tcPr>
          <w:p w:rsidR="00450A4B" w:rsidRPr="000B22A1" w:rsidDel="00450A4B" w:rsidRDefault="00450A4B" w:rsidP="00450A4B">
            <w:pPr>
              <w:keepNext/>
              <w:keepLines/>
              <w:rPr>
                <w:del w:id="91" w:author="Raza, S.Rafeh" w:date="2017-03-23T14:13:00Z"/>
                <w:sz w:val="20"/>
              </w:rPr>
              <w:pPrChange w:id="92" w:author="Raza, S.Rafeh" w:date="2017-03-23T14:13:00Z">
                <w:pPr>
                  <w:keepNext/>
                  <w:keepLines/>
                </w:pPr>
              </w:pPrChange>
            </w:pPr>
            <w:del w:id="93" w:author="Raza, S.Rafeh" w:date="2017-03-23T14:13:00Z">
              <w:r w:rsidRPr="000B22A1" w:rsidDel="00450A4B">
                <w:rPr>
                  <w:sz w:val="20"/>
                </w:rPr>
                <w:delText>Does not affect critical quality attributes of intermediate or finished</w:delText>
              </w:r>
              <w:r w:rsidDel="00450A4B">
                <w:rPr>
                  <w:sz w:val="20"/>
                </w:rPr>
                <w:delText xml:space="preserve"> drug</w:delText>
              </w:r>
              <w:r w:rsidRPr="000B22A1" w:rsidDel="00450A4B">
                <w:rPr>
                  <w:sz w:val="20"/>
                </w:rPr>
                <w:delText xml:space="preserve"> product</w:delText>
              </w:r>
              <w:r w:rsidDel="00450A4B">
                <w:rPr>
                  <w:sz w:val="20"/>
                </w:rPr>
                <w:delText>.</w:delText>
              </w:r>
            </w:del>
          </w:p>
          <w:p w:rsidR="00450A4B" w:rsidRPr="000B22A1" w:rsidRDefault="00450A4B" w:rsidP="00450A4B">
            <w:pPr>
              <w:keepNext/>
              <w:keepLines/>
              <w:rPr>
                <w:sz w:val="20"/>
              </w:rPr>
              <w:pPrChange w:id="94" w:author="Raza, S.Rafeh" w:date="2017-03-23T14:13:00Z">
                <w:pPr>
                  <w:keepNext/>
                </w:pPr>
              </w:pPrChange>
            </w:pPr>
            <w:r w:rsidRPr="000B22A1">
              <w:rPr>
                <w:sz w:val="20"/>
              </w:rPr>
              <w:t xml:space="preserve">Does not affect critical quality attributes of intermediate or finished </w:t>
            </w:r>
            <w:r>
              <w:rPr>
                <w:sz w:val="20"/>
              </w:rPr>
              <w:t xml:space="preserve">drug </w:t>
            </w:r>
            <w:r w:rsidRPr="000B22A1">
              <w:rPr>
                <w:sz w:val="20"/>
              </w:rPr>
              <w:t>product</w:t>
            </w:r>
          </w:p>
        </w:tc>
      </w:tr>
      <w:tr w:rsidR="00450A4B" w:rsidRPr="000B22A1" w:rsidTr="00A07F6F">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Default="00450A4B" w:rsidP="006D23BF">
            <w:pPr>
              <w:keepNext/>
              <w:jc w:val="center"/>
              <w:rPr>
                <w:ins w:id="95" w:author="Raza, S.Rafeh" w:date="2017-03-23T14:10:00Z"/>
                <w:sz w:val="20"/>
              </w:rPr>
            </w:pPr>
            <w:r>
              <w:rPr>
                <w:sz w:val="20"/>
              </w:rPr>
              <w:t>Assay</w:t>
            </w:r>
          </w:p>
          <w:p w:rsidR="00450A4B" w:rsidRDefault="00450A4B" w:rsidP="006D23BF">
            <w:pPr>
              <w:keepNext/>
              <w:jc w:val="center"/>
              <w:rPr>
                <w:ins w:id="96" w:author="Raza, S.Rafeh" w:date="2017-03-23T14:10:00Z"/>
                <w:sz w:val="20"/>
              </w:rPr>
            </w:pPr>
          </w:p>
          <w:p w:rsidR="00450A4B" w:rsidRDefault="00450A4B" w:rsidP="00450A4B">
            <w:pPr>
              <w:keepNext/>
              <w:jc w:val="center"/>
              <w:rPr>
                <w:ins w:id="97" w:author="Raza, S.Rafeh" w:date="2017-03-23T14:10:00Z"/>
                <w:sz w:val="20"/>
              </w:rPr>
            </w:pPr>
            <w:ins w:id="98" w:author="Raza, S.Rafeh" w:date="2017-03-23T14:10:00Z">
              <w:r>
                <w:rPr>
                  <w:sz w:val="20"/>
                </w:rPr>
                <w:t>(Tests include</w:t>
              </w:r>
            </w:ins>
          </w:p>
          <w:p w:rsidR="00450A4B" w:rsidRPr="000B22A1" w:rsidRDefault="00450A4B" w:rsidP="00450A4B">
            <w:pPr>
              <w:keepNext/>
              <w:jc w:val="center"/>
              <w:rPr>
                <w:sz w:val="20"/>
              </w:rPr>
            </w:pPr>
            <w:ins w:id="99" w:author="Raza, S.Rafeh" w:date="2017-03-23T14:10:00Z">
              <w:r>
                <w:rPr>
                  <w:sz w:val="20"/>
                </w:rPr>
                <w:t>USP and EP Requirements)</w:t>
              </w:r>
            </w:ins>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keepNext/>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Pr="000B22A1" w:rsidRDefault="00450A4B" w:rsidP="006D23BF">
            <w:pPr>
              <w:keepNext/>
              <w:jc w:val="center"/>
              <w:rPr>
                <w:sz w:val="20"/>
              </w:rPr>
            </w:pPr>
            <w:r>
              <w:rPr>
                <w:sz w:val="20"/>
              </w:rPr>
              <w:t>Acidity or Alkalinity</w:t>
            </w:r>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keepNext/>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Pr="000B22A1" w:rsidRDefault="00450A4B" w:rsidP="006D23BF">
            <w:pPr>
              <w:keepNext/>
              <w:jc w:val="center"/>
              <w:rPr>
                <w:sz w:val="20"/>
              </w:rPr>
            </w:pPr>
            <w:r>
              <w:rPr>
                <w:sz w:val="20"/>
              </w:rPr>
              <w:t>Refractive Index</w:t>
            </w:r>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keepNext/>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Pr="000B22A1" w:rsidRDefault="00450A4B" w:rsidP="006D23BF">
            <w:pPr>
              <w:keepNext/>
              <w:jc w:val="center"/>
              <w:rPr>
                <w:sz w:val="20"/>
              </w:rPr>
            </w:pPr>
            <w:r>
              <w:rPr>
                <w:sz w:val="20"/>
              </w:rPr>
              <w:t>Aldehydes</w:t>
            </w:r>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pStyle w:val="ListParagraph"/>
              <w:keepNext/>
              <w:ind w:left="412"/>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Pr="000B22A1" w:rsidRDefault="00450A4B" w:rsidP="006D23BF">
            <w:pPr>
              <w:keepNext/>
              <w:jc w:val="center"/>
              <w:rPr>
                <w:sz w:val="20"/>
              </w:rPr>
            </w:pPr>
            <w:r>
              <w:rPr>
                <w:sz w:val="20"/>
              </w:rPr>
              <w:t>Halogenated Compounds</w:t>
            </w:r>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keepNext/>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Default="00450A4B" w:rsidP="006D23BF">
            <w:pPr>
              <w:keepNext/>
              <w:jc w:val="center"/>
              <w:rPr>
                <w:sz w:val="20"/>
              </w:rPr>
            </w:pPr>
            <w:r>
              <w:rPr>
                <w:sz w:val="20"/>
              </w:rPr>
              <w:t>Sugars</w:t>
            </w:r>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keepNext/>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6D23BF">
            <w:pPr>
              <w:keepNext/>
              <w:jc w:val="center"/>
              <w:rPr>
                <w:sz w:val="20"/>
                <w:szCs w:val="24"/>
              </w:rPr>
            </w:pPr>
          </w:p>
        </w:tc>
        <w:tc>
          <w:tcPr>
            <w:tcW w:w="1231" w:type="dxa"/>
            <w:vMerge/>
            <w:shd w:val="clear" w:color="auto" w:fill="auto"/>
            <w:vAlign w:val="center"/>
          </w:tcPr>
          <w:p w:rsidR="00450A4B" w:rsidRPr="000B22A1" w:rsidRDefault="00450A4B" w:rsidP="006D23BF">
            <w:pPr>
              <w:keepNext/>
              <w:keepLines/>
              <w:jc w:val="center"/>
              <w:rPr>
                <w:sz w:val="20"/>
                <w:szCs w:val="24"/>
              </w:rPr>
            </w:pPr>
          </w:p>
        </w:tc>
        <w:tc>
          <w:tcPr>
            <w:tcW w:w="1909" w:type="dxa"/>
            <w:shd w:val="clear" w:color="auto" w:fill="auto"/>
            <w:vAlign w:val="center"/>
          </w:tcPr>
          <w:p w:rsidR="00450A4B" w:rsidRDefault="00450A4B" w:rsidP="006D23BF">
            <w:pPr>
              <w:keepNext/>
              <w:jc w:val="center"/>
              <w:rPr>
                <w:sz w:val="20"/>
              </w:rPr>
            </w:pPr>
            <w:r>
              <w:rPr>
                <w:sz w:val="20"/>
              </w:rPr>
              <w:t>Chlorides</w:t>
            </w:r>
          </w:p>
        </w:tc>
        <w:tc>
          <w:tcPr>
            <w:tcW w:w="1145" w:type="dxa"/>
            <w:shd w:val="clear" w:color="auto" w:fill="auto"/>
            <w:vAlign w:val="center"/>
          </w:tcPr>
          <w:p w:rsidR="00450A4B" w:rsidRPr="000B22A1" w:rsidRDefault="00450A4B" w:rsidP="006D23BF">
            <w:pPr>
              <w:keepNext/>
              <w:jc w:val="center"/>
              <w:rPr>
                <w:sz w:val="20"/>
              </w:rPr>
            </w:pPr>
            <w:r>
              <w:rPr>
                <w:sz w:val="20"/>
              </w:rPr>
              <w:t>No</w:t>
            </w:r>
          </w:p>
        </w:tc>
        <w:tc>
          <w:tcPr>
            <w:tcW w:w="4200" w:type="dxa"/>
            <w:vMerge/>
            <w:shd w:val="clear" w:color="auto" w:fill="auto"/>
            <w:vAlign w:val="center"/>
          </w:tcPr>
          <w:p w:rsidR="00450A4B" w:rsidRPr="000B22A1" w:rsidRDefault="00450A4B" w:rsidP="006D23BF">
            <w:pPr>
              <w:keepNext/>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3A12F4">
            <w:pPr>
              <w:jc w:val="center"/>
              <w:rPr>
                <w:sz w:val="20"/>
                <w:szCs w:val="24"/>
              </w:rPr>
            </w:pPr>
          </w:p>
        </w:tc>
        <w:tc>
          <w:tcPr>
            <w:tcW w:w="1231" w:type="dxa"/>
            <w:vMerge/>
            <w:shd w:val="clear" w:color="auto" w:fill="auto"/>
            <w:vAlign w:val="center"/>
          </w:tcPr>
          <w:p w:rsidR="00450A4B" w:rsidRPr="000B22A1" w:rsidRDefault="00450A4B" w:rsidP="003A12F4">
            <w:pPr>
              <w:keepNext/>
              <w:keepLines/>
              <w:jc w:val="center"/>
              <w:rPr>
                <w:sz w:val="20"/>
                <w:szCs w:val="24"/>
              </w:rPr>
            </w:pPr>
          </w:p>
        </w:tc>
        <w:tc>
          <w:tcPr>
            <w:tcW w:w="1909" w:type="dxa"/>
            <w:shd w:val="clear" w:color="auto" w:fill="auto"/>
            <w:vAlign w:val="center"/>
          </w:tcPr>
          <w:p w:rsidR="00450A4B" w:rsidRDefault="00450A4B" w:rsidP="003A12F4">
            <w:pPr>
              <w:jc w:val="center"/>
              <w:rPr>
                <w:sz w:val="20"/>
              </w:rPr>
            </w:pPr>
            <w:r>
              <w:rPr>
                <w:sz w:val="20"/>
              </w:rPr>
              <w:t>Heavy Metals</w:t>
            </w:r>
          </w:p>
        </w:tc>
        <w:tc>
          <w:tcPr>
            <w:tcW w:w="1145" w:type="dxa"/>
            <w:shd w:val="clear" w:color="auto" w:fill="auto"/>
            <w:vAlign w:val="center"/>
          </w:tcPr>
          <w:p w:rsidR="00450A4B" w:rsidRPr="000B22A1" w:rsidRDefault="00450A4B" w:rsidP="003A12F4">
            <w:pPr>
              <w:jc w:val="center"/>
              <w:rPr>
                <w:sz w:val="20"/>
              </w:rPr>
            </w:pPr>
            <w:r>
              <w:rPr>
                <w:sz w:val="20"/>
              </w:rPr>
              <w:t>No</w:t>
            </w:r>
          </w:p>
        </w:tc>
        <w:tc>
          <w:tcPr>
            <w:tcW w:w="4200" w:type="dxa"/>
            <w:vMerge/>
            <w:shd w:val="clear" w:color="auto" w:fill="auto"/>
            <w:vAlign w:val="center"/>
          </w:tcPr>
          <w:p w:rsidR="00450A4B" w:rsidRPr="000B22A1" w:rsidRDefault="00450A4B" w:rsidP="003A12F4">
            <w:pPr>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3A12F4">
            <w:pPr>
              <w:jc w:val="center"/>
              <w:rPr>
                <w:sz w:val="20"/>
                <w:szCs w:val="24"/>
              </w:rPr>
            </w:pPr>
          </w:p>
        </w:tc>
        <w:tc>
          <w:tcPr>
            <w:tcW w:w="1231" w:type="dxa"/>
            <w:vMerge/>
            <w:shd w:val="clear" w:color="auto" w:fill="auto"/>
            <w:vAlign w:val="center"/>
          </w:tcPr>
          <w:p w:rsidR="00450A4B" w:rsidRPr="000B22A1" w:rsidRDefault="00450A4B" w:rsidP="003A12F4">
            <w:pPr>
              <w:keepNext/>
              <w:keepLines/>
              <w:jc w:val="center"/>
              <w:rPr>
                <w:sz w:val="20"/>
                <w:szCs w:val="24"/>
              </w:rPr>
            </w:pPr>
          </w:p>
        </w:tc>
        <w:tc>
          <w:tcPr>
            <w:tcW w:w="1909" w:type="dxa"/>
            <w:shd w:val="clear" w:color="auto" w:fill="auto"/>
            <w:vAlign w:val="center"/>
          </w:tcPr>
          <w:p w:rsidR="00450A4B" w:rsidRDefault="00450A4B" w:rsidP="003A12F4">
            <w:pPr>
              <w:jc w:val="center"/>
              <w:rPr>
                <w:sz w:val="20"/>
              </w:rPr>
            </w:pPr>
            <w:r>
              <w:rPr>
                <w:sz w:val="20"/>
              </w:rPr>
              <w:t>Water</w:t>
            </w:r>
          </w:p>
        </w:tc>
        <w:tc>
          <w:tcPr>
            <w:tcW w:w="1145" w:type="dxa"/>
            <w:shd w:val="clear" w:color="auto" w:fill="auto"/>
            <w:vAlign w:val="center"/>
          </w:tcPr>
          <w:p w:rsidR="00450A4B" w:rsidRPr="000B22A1" w:rsidRDefault="00450A4B" w:rsidP="003A12F4">
            <w:pPr>
              <w:jc w:val="center"/>
              <w:rPr>
                <w:sz w:val="20"/>
              </w:rPr>
            </w:pPr>
            <w:r>
              <w:rPr>
                <w:sz w:val="20"/>
              </w:rPr>
              <w:t>No</w:t>
            </w:r>
          </w:p>
        </w:tc>
        <w:tc>
          <w:tcPr>
            <w:tcW w:w="4200" w:type="dxa"/>
            <w:vMerge/>
            <w:shd w:val="clear" w:color="auto" w:fill="auto"/>
            <w:vAlign w:val="center"/>
          </w:tcPr>
          <w:p w:rsidR="00450A4B" w:rsidRPr="000B22A1" w:rsidRDefault="00450A4B" w:rsidP="003A12F4">
            <w:pPr>
              <w:jc w:val="center"/>
              <w:rPr>
                <w:sz w:val="20"/>
              </w:rPr>
            </w:pPr>
          </w:p>
        </w:tc>
      </w:tr>
      <w:tr w:rsidR="00450A4B" w:rsidRPr="000B22A1" w:rsidTr="003A12F4">
        <w:trPr>
          <w:cantSplit/>
          <w:trHeight w:val="360"/>
          <w:jc w:val="center"/>
        </w:trPr>
        <w:tc>
          <w:tcPr>
            <w:tcW w:w="1825" w:type="dxa"/>
            <w:vMerge/>
            <w:shd w:val="clear" w:color="auto" w:fill="auto"/>
            <w:vAlign w:val="center"/>
          </w:tcPr>
          <w:p w:rsidR="00450A4B" w:rsidRPr="000B22A1" w:rsidRDefault="00450A4B" w:rsidP="003A12F4">
            <w:pPr>
              <w:jc w:val="center"/>
              <w:rPr>
                <w:sz w:val="20"/>
                <w:szCs w:val="24"/>
              </w:rPr>
            </w:pPr>
          </w:p>
        </w:tc>
        <w:tc>
          <w:tcPr>
            <w:tcW w:w="1231" w:type="dxa"/>
            <w:vMerge/>
            <w:shd w:val="clear" w:color="auto" w:fill="auto"/>
            <w:vAlign w:val="center"/>
          </w:tcPr>
          <w:p w:rsidR="00450A4B" w:rsidRPr="000B22A1" w:rsidRDefault="00450A4B" w:rsidP="003A12F4">
            <w:pPr>
              <w:keepNext/>
              <w:keepLines/>
              <w:jc w:val="center"/>
              <w:rPr>
                <w:sz w:val="20"/>
                <w:szCs w:val="24"/>
              </w:rPr>
            </w:pPr>
          </w:p>
        </w:tc>
        <w:tc>
          <w:tcPr>
            <w:tcW w:w="1909" w:type="dxa"/>
            <w:shd w:val="clear" w:color="auto" w:fill="auto"/>
            <w:vAlign w:val="center"/>
          </w:tcPr>
          <w:p w:rsidR="00450A4B" w:rsidRDefault="00450A4B" w:rsidP="003A12F4">
            <w:pPr>
              <w:jc w:val="center"/>
              <w:rPr>
                <w:sz w:val="20"/>
              </w:rPr>
            </w:pPr>
            <w:proofErr w:type="spellStart"/>
            <w:r>
              <w:rPr>
                <w:sz w:val="20"/>
              </w:rPr>
              <w:t>Sulphated</w:t>
            </w:r>
            <w:proofErr w:type="spellEnd"/>
            <w:r>
              <w:rPr>
                <w:sz w:val="20"/>
              </w:rPr>
              <w:t xml:space="preserve"> Ash</w:t>
            </w:r>
          </w:p>
        </w:tc>
        <w:tc>
          <w:tcPr>
            <w:tcW w:w="1145" w:type="dxa"/>
            <w:shd w:val="clear" w:color="auto" w:fill="auto"/>
            <w:vAlign w:val="center"/>
          </w:tcPr>
          <w:p w:rsidR="00450A4B" w:rsidRPr="000B22A1" w:rsidRDefault="00450A4B" w:rsidP="003A12F4">
            <w:pPr>
              <w:jc w:val="center"/>
              <w:rPr>
                <w:sz w:val="20"/>
              </w:rPr>
            </w:pPr>
            <w:r>
              <w:rPr>
                <w:sz w:val="20"/>
              </w:rPr>
              <w:t>No</w:t>
            </w:r>
          </w:p>
        </w:tc>
        <w:tc>
          <w:tcPr>
            <w:tcW w:w="4200" w:type="dxa"/>
            <w:vMerge/>
            <w:shd w:val="clear" w:color="auto" w:fill="auto"/>
            <w:vAlign w:val="center"/>
          </w:tcPr>
          <w:p w:rsidR="00450A4B" w:rsidRPr="000B22A1" w:rsidRDefault="00450A4B" w:rsidP="003A12F4">
            <w:pPr>
              <w:jc w:val="center"/>
              <w:rPr>
                <w:sz w:val="20"/>
              </w:rPr>
            </w:pPr>
          </w:p>
        </w:tc>
      </w:tr>
      <w:tr w:rsidR="00450A4B" w:rsidRPr="000B22A1" w:rsidTr="003A12F4">
        <w:trPr>
          <w:cantSplit/>
          <w:trHeight w:val="360"/>
          <w:jc w:val="center"/>
          <w:ins w:id="100" w:author="Raza, S.Rafeh" w:date="2017-03-23T14:09:00Z"/>
        </w:trPr>
        <w:tc>
          <w:tcPr>
            <w:tcW w:w="1825" w:type="dxa"/>
            <w:vMerge/>
            <w:shd w:val="clear" w:color="auto" w:fill="auto"/>
            <w:vAlign w:val="center"/>
          </w:tcPr>
          <w:p w:rsidR="00450A4B" w:rsidRPr="000B22A1" w:rsidRDefault="00450A4B" w:rsidP="003A12F4">
            <w:pPr>
              <w:jc w:val="center"/>
              <w:rPr>
                <w:ins w:id="101" w:author="Raza, S.Rafeh" w:date="2017-03-23T14:09:00Z"/>
                <w:sz w:val="20"/>
                <w:szCs w:val="24"/>
              </w:rPr>
            </w:pPr>
          </w:p>
        </w:tc>
        <w:tc>
          <w:tcPr>
            <w:tcW w:w="1231" w:type="dxa"/>
            <w:vMerge/>
            <w:shd w:val="clear" w:color="auto" w:fill="auto"/>
            <w:vAlign w:val="center"/>
          </w:tcPr>
          <w:p w:rsidR="00450A4B" w:rsidRPr="000B22A1" w:rsidRDefault="00450A4B" w:rsidP="003A12F4">
            <w:pPr>
              <w:keepNext/>
              <w:keepLines/>
              <w:jc w:val="center"/>
              <w:rPr>
                <w:ins w:id="102" w:author="Raza, S.Rafeh" w:date="2017-03-23T14:09:00Z"/>
                <w:sz w:val="20"/>
                <w:szCs w:val="24"/>
              </w:rPr>
            </w:pPr>
          </w:p>
        </w:tc>
        <w:tc>
          <w:tcPr>
            <w:tcW w:w="1909" w:type="dxa"/>
            <w:shd w:val="clear" w:color="auto" w:fill="auto"/>
            <w:vAlign w:val="center"/>
          </w:tcPr>
          <w:p w:rsidR="00450A4B" w:rsidRDefault="00450A4B" w:rsidP="003A12F4">
            <w:pPr>
              <w:jc w:val="center"/>
              <w:rPr>
                <w:ins w:id="103" w:author="Raza, S.Rafeh" w:date="2017-03-23T14:09:00Z"/>
                <w:sz w:val="20"/>
              </w:rPr>
            </w:pPr>
            <w:ins w:id="104" w:author="Raza, S.Rafeh" w:date="2017-03-23T14:10:00Z">
              <w:r>
                <w:rPr>
                  <w:sz w:val="20"/>
                </w:rPr>
                <w:t>Color</w:t>
              </w:r>
            </w:ins>
          </w:p>
        </w:tc>
        <w:tc>
          <w:tcPr>
            <w:tcW w:w="1145" w:type="dxa"/>
            <w:shd w:val="clear" w:color="auto" w:fill="auto"/>
            <w:vAlign w:val="center"/>
          </w:tcPr>
          <w:p w:rsidR="00450A4B" w:rsidRDefault="00450A4B" w:rsidP="003A12F4">
            <w:pPr>
              <w:jc w:val="center"/>
              <w:rPr>
                <w:ins w:id="105" w:author="Raza, S.Rafeh" w:date="2017-03-23T14:09:00Z"/>
                <w:sz w:val="20"/>
              </w:rPr>
            </w:pPr>
            <w:ins w:id="106" w:author="Raza, S.Rafeh" w:date="2017-03-23T14:12:00Z">
              <w:r>
                <w:rPr>
                  <w:sz w:val="20"/>
                </w:rPr>
                <w:t>No</w:t>
              </w:r>
            </w:ins>
          </w:p>
        </w:tc>
        <w:tc>
          <w:tcPr>
            <w:tcW w:w="4200" w:type="dxa"/>
            <w:vMerge/>
            <w:shd w:val="clear" w:color="auto" w:fill="auto"/>
            <w:vAlign w:val="center"/>
          </w:tcPr>
          <w:p w:rsidR="00450A4B" w:rsidRPr="000B22A1" w:rsidRDefault="00450A4B" w:rsidP="003A12F4">
            <w:pPr>
              <w:jc w:val="center"/>
              <w:rPr>
                <w:ins w:id="107" w:author="Raza, S.Rafeh" w:date="2017-03-23T14:09:00Z"/>
                <w:sz w:val="20"/>
              </w:rPr>
            </w:pPr>
          </w:p>
        </w:tc>
      </w:tr>
      <w:tr w:rsidR="00450A4B" w:rsidRPr="000B22A1" w:rsidTr="003A12F4">
        <w:trPr>
          <w:cantSplit/>
          <w:trHeight w:val="360"/>
          <w:jc w:val="center"/>
          <w:ins w:id="108" w:author="Raza, S.Rafeh" w:date="2017-03-23T14:09:00Z"/>
        </w:trPr>
        <w:tc>
          <w:tcPr>
            <w:tcW w:w="1825" w:type="dxa"/>
            <w:vMerge/>
            <w:shd w:val="clear" w:color="auto" w:fill="auto"/>
            <w:vAlign w:val="center"/>
          </w:tcPr>
          <w:p w:rsidR="00450A4B" w:rsidRPr="000B22A1" w:rsidRDefault="00450A4B" w:rsidP="003A12F4">
            <w:pPr>
              <w:jc w:val="center"/>
              <w:rPr>
                <w:ins w:id="109" w:author="Raza, S.Rafeh" w:date="2017-03-23T14:09:00Z"/>
                <w:sz w:val="20"/>
                <w:szCs w:val="24"/>
              </w:rPr>
            </w:pPr>
          </w:p>
        </w:tc>
        <w:tc>
          <w:tcPr>
            <w:tcW w:w="1231" w:type="dxa"/>
            <w:vMerge/>
            <w:shd w:val="clear" w:color="auto" w:fill="auto"/>
            <w:vAlign w:val="center"/>
          </w:tcPr>
          <w:p w:rsidR="00450A4B" w:rsidRPr="000B22A1" w:rsidRDefault="00450A4B" w:rsidP="003A12F4">
            <w:pPr>
              <w:keepNext/>
              <w:keepLines/>
              <w:jc w:val="center"/>
              <w:rPr>
                <w:ins w:id="110" w:author="Raza, S.Rafeh" w:date="2017-03-23T14:09:00Z"/>
                <w:sz w:val="20"/>
                <w:szCs w:val="24"/>
              </w:rPr>
            </w:pPr>
          </w:p>
        </w:tc>
        <w:tc>
          <w:tcPr>
            <w:tcW w:w="1909" w:type="dxa"/>
            <w:shd w:val="clear" w:color="auto" w:fill="auto"/>
            <w:vAlign w:val="center"/>
          </w:tcPr>
          <w:p w:rsidR="00450A4B" w:rsidRDefault="00450A4B" w:rsidP="003A12F4">
            <w:pPr>
              <w:jc w:val="center"/>
              <w:rPr>
                <w:ins w:id="111" w:author="Raza, S.Rafeh" w:date="2017-03-23T14:09:00Z"/>
                <w:sz w:val="20"/>
              </w:rPr>
            </w:pPr>
            <w:ins w:id="112" w:author="Raza, S.Rafeh" w:date="2017-03-23T14:10:00Z">
              <w:r>
                <w:rPr>
                  <w:sz w:val="20"/>
                </w:rPr>
                <w:t>Specific Gravity</w:t>
              </w:r>
            </w:ins>
          </w:p>
        </w:tc>
        <w:tc>
          <w:tcPr>
            <w:tcW w:w="1145" w:type="dxa"/>
            <w:shd w:val="clear" w:color="auto" w:fill="auto"/>
            <w:vAlign w:val="center"/>
          </w:tcPr>
          <w:p w:rsidR="00450A4B" w:rsidRDefault="00450A4B" w:rsidP="003A12F4">
            <w:pPr>
              <w:jc w:val="center"/>
              <w:rPr>
                <w:ins w:id="113" w:author="Raza, S.Rafeh" w:date="2017-03-23T14:09:00Z"/>
                <w:sz w:val="20"/>
              </w:rPr>
            </w:pPr>
            <w:ins w:id="114" w:author="Raza, S.Rafeh" w:date="2017-03-23T14:12:00Z">
              <w:r>
                <w:rPr>
                  <w:sz w:val="20"/>
                </w:rPr>
                <w:t>No</w:t>
              </w:r>
            </w:ins>
          </w:p>
        </w:tc>
        <w:tc>
          <w:tcPr>
            <w:tcW w:w="4200" w:type="dxa"/>
            <w:vMerge/>
            <w:shd w:val="clear" w:color="auto" w:fill="auto"/>
            <w:vAlign w:val="center"/>
          </w:tcPr>
          <w:p w:rsidR="00450A4B" w:rsidRPr="000B22A1" w:rsidRDefault="00450A4B" w:rsidP="003A12F4">
            <w:pPr>
              <w:jc w:val="center"/>
              <w:rPr>
                <w:ins w:id="115" w:author="Raza, S.Rafeh" w:date="2017-03-23T14:09:00Z"/>
                <w:sz w:val="20"/>
              </w:rPr>
            </w:pPr>
          </w:p>
        </w:tc>
      </w:tr>
      <w:tr w:rsidR="00450A4B" w:rsidRPr="000B22A1" w:rsidTr="003A12F4">
        <w:trPr>
          <w:cantSplit/>
          <w:trHeight w:val="360"/>
          <w:jc w:val="center"/>
          <w:ins w:id="116" w:author="Raza, S.Rafeh" w:date="2017-03-23T14:09:00Z"/>
        </w:trPr>
        <w:tc>
          <w:tcPr>
            <w:tcW w:w="1825" w:type="dxa"/>
            <w:vMerge/>
            <w:shd w:val="clear" w:color="auto" w:fill="auto"/>
            <w:vAlign w:val="center"/>
          </w:tcPr>
          <w:p w:rsidR="00450A4B" w:rsidRPr="000B22A1" w:rsidRDefault="00450A4B" w:rsidP="003A12F4">
            <w:pPr>
              <w:jc w:val="center"/>
              <w:rPr>
                <w:ins w:id="117" w:author="Raza, S.Rafeh" w:date="2017-03-23T14:09:00Z"/>
                <w:sz w:val="20"/>
                <w:szCs w:val="24"/>
              </w:rPr>
            </w:pPr>
          </w:p>
        </w:tc>
        <w:tc>
          <w:tcPr>
            <w:tcW w:w="1231" w:type="dxa"/>
            <w:vMerge/>
            <w:shd w:val="clear" w:color="auto" w:fill="auto"/>
            <w:vAlign w:val="center"/>
          </w:tcPr>
          <w:p w:rsidR="00450A4B" w:rsidRPr="000B22A1" w:rsidRDefault="00450A4B" w:rsidP="003A12F4">
            <w:pPr>
              <w:keepNext/>
              <w:keepLines/>
              <w:jc w:val="center"/>
              <w:rPr>
                <w:ins w:id="118" w:author="Raza, S.Rafeh" w:date="2017-03-23T14:09:00Z"/>
                <w:sz w:val="20"/>
                <w:szCs w:val="24"/>
              </w:rPr>
            </w:pPr>
          </w:p>
        </w:tc>
        <w:tc>
          <w:tcPr>
            <w:tcW w:w="1909" w:type="dxa"/>
            <w:shd w:val="clear" w:color="auto" w:fill="auto"/>
            <w:vAlign w:val="center"/>
          </w:tcPr>
          <w:p w:rsidR="00450A4B" w:rsidRDefault="00450A4B" w:rsidP="003A12F4">
            <w:pPr>
              <w:jc w:val="center"/>
              <w:rPr>
                <w:ins w:id="119" w:author="Raza, S.Rafeh" w:date="2017-03-23T14:09:00Z"/>
                <w:sz w:val="20"/>
              </w:rPr>
            </w:pPr>
            <w:ins w:id="120" w:author="Raza, S.Rafeh" w:date="2017-03-23T14:11:00Z">
              <w:r>
                <w:rPr>
                  <w:sz w:val="20"/>
                </w:rPr>
                <w:t>Residue on Ignition</w:t>
              </w:r>
            </w:ins>
          </w:p>
        </w:tc>
        <w:tc>
          <w:tcPr>
            <w:tcW w:w="1145" w:type="dxa"/>
            <w:shd w:val="clear" w:color="auto" w:fill="auto"/>
            <w:vAlign w:val="center"/>
          </w:tcPr>
          <w:p w:rsidR="00450A4B" w:rsidRDefault="00450A4B" w:rsidP="003A12F4">
            <w:pPr>
              <w:jc w:val="center"/>
              <w:rPr>
                <w:ins w:id="121" w:author="Raza, S.Rafeh" w:date="2017-03-23T14:09:00Z"/>
                <w:sz w:val="20"/>
              </w:rPr>
            </w:pPr>
            <w:ins w:id="122" w:author="Raza, S.Rafeh" w:date="2017-03-23T14:12:00Z">
              <w:r>
                <w:rPr>
                  <w:sz w:val="20"/>
                </w:rPr>
                <w:t>No</w:t>
              </w:r>
            </w:ins>
          </w:p>
        </w:tc>
        <w:tc>
          <w:tcPr>
            <w:tcW w:w="4200" w:type="dxa"/>
            <w:vMerge/>
            <w:shd w:val="clear" w:color="auto" w:fill="auto"/>
            <w:vAlign w:val="center"/>
          </w:tcPr>
          <w:p w:rsidR="00450A4B" w:rsidRPr="000B22A1" w:rsidRDefault="00450A4B" w:rsidP="003A12F4">
            <w:pPr>
              <w:jc w:val="center"/>
              <w:rPr>
                <w:ins w:id="123" w:author="Raza, S.Rafeh" w:date="2017-03-23T14:09:00Z"/>
                <w:sz w:val="20"/>
              </w:rPr>
            </w:pPr>
          </w:p>
        </w:tc>
      </w:tr>
      <w:tr w:rsidR="00450A4B" w:rsidRPr="000B22A1" w:rsidTr="003A12F4">
        <w:trPr>
          <w:cantSplit/>
          <w:trHeight w:val="360"/>
          <w:jc w:val="center"/>
          <w:ins w:id="124" w:author="Raza, S.Rafeh" w:date="2017-03-23T14:09:00Z"/>
        </w:trPr>
        <w:tc>
          <w:tcPr>
            <w:tcW w:w="1825" w:type="dxa"/>
            <w:vMerge/>
            <w:shd w:val="clear" w:color="auto" w:fill="auto"/>
            <w:vAlign w:val="center"/>
          </w:tcPr>
          <w:p w:rsidR="00450A4B" w:rsidRPr="000B22A1" w:rsidRDefault="00450A4B" w:rsidP="003A12F4">
            <w:pPr>
              <w:jc w:val="center"/>
              <w:rPr>
                <w:ins w:id="125" w:author="Raza, S.Rafeh" w:date="2017-03-23T14:09:00Z"/>
                <w:sz w:val="20"/>
                <w:szCs w:val="24"/>
              </w:rPr>
            </w:pPr>
          </w:p>
        </w:tc>
        <w:tc>
          <w:tcPr>
            <w:tcW w:w="1231" w:type="dxa"/>
            <w:vMerge/>
            <w:shd w:val="clear" w:color="auto" w:fill="auto"/>
            <w:vAlign w:val="center"/>
          </w:tcPr>
          <w:p w:rsidR="00450A4B" w:rsidRPr="000B22A1" w:rsidRDefault="00450A4B" w:rsidP="003A12F4">
            <w:pPr>
              <w:keepNext/>
              <w:keepLines/>
              <w:jc w:val="center"/>
              <w:rPr>
                <w:ins w:id="126" w:author="Raza, S.Rafeh" w:date="2017-03-23T14:09:00Z"/>
                <w:sz w:val="20"/>
                <w:szCs w:val="24"/>
              </w:rPr>
            </w:pPr>
          </w:p>
        </w:tc>
        <w:tc>
          <w:tcPr>
            <w:tcW w:w="1909" w:type="dxa"/>
            <w:shd w:val="clear" w:color="auto" w:fill="auto"/>
            <w:vAlign w:val="center"/>
          </w:tcPr>
          <w:p w:rsidR="00450A4B" w:rsidRDefault="00450A4B" w:rsidP="003A12F4">
            <w:pPr>
              <w:jc w:val="center"/>
              <w:rPr>
                <w:ins w:id="127" w:author="Raza, S.Rafeh" w:date="2017-03-23T14:12:00Z"/>
                <w:sz w:val="20"/>
              </w:rPr>
            </w:pPr>
            <w:ins w:id="128" w:author="Raza, S.Rafeh" w:date="2017-03-23T14:11:00Z">
              <w:r>
                <w:rPr>
                  <w:sz w:val="20"/>
                </w:rPr>
                <w:t>Fatty Acids and Esters</w:t>
              </w:r>
            </w:ins>
            <w:ins w:id="129" w:author="Raza, S.Rafeh" w:date="2017-03-23T14:12:00Z">
              <w:r>
                <w:rPr>
                  <w:sz w:val="20"/>
                </w:rPr>
                <w:t xml:space="preserve"> </w:t>
              </w:r>
            </w:ins>
          </w:p>
          <w:p w:rsidR="00450A4B" w:rsidRDefault="00450A4B" w:rsidP="003A12F4">
            <w:pPr>
              <w:jc w:val="center"/>
              <w:rPr>
                <w:ins w:id="130" w:author="Raza, S.Rafeh" w:date="2017-03-23T14:12:00Z"/>
                <w:sz w:val="20"/>
              </w:rPr>
            </w:pPr>
          </w:p>
          <w:p w:rsidR="00450A4B" w:rsidRDefault="00450A4B" w:rsidP="003A12F4">
            <w:pPr>
              <w:jc w:val="center"/>
              <w:rPr>
                <w:ins w:id="131" w:author="Raza, S.Rafeh" w:date="2017-03-23T14:09:00Z"/>
                <w:sz w:val="20"/>
              </w:rPr>
            </w:pPr>
            <w:ins w:id="132" w:author="Raza, S.Rafeh" w:date="2017-03-23T14:12:00Z">
              <w:r>
                <w:rPr>
                  <w:sz w:val="20"/>
                </w:rPr>
                <w:t>(USP Requirement)</w:t>
              </w:r>
            </w:ins>
          </w:p>
        </w:tc>
        <w:tc>
          <w:tcPr>
            <w:tcW w:w="1145" w:type="dxa"/>
            <w:shd w:val="clear" w:color="auto" w:fill="auto"/>
            <w:vAlign w:val="center"/>
          </w:tcPr>
          <w:p w:rsidR="00450A4B" w:rsidRDefault="00450A4B" w:rsidP="003A12F4">
            <w:pPr>
              <w:jc w:val="center"/>
              <w:rPr>
                <w:ins w:id="133" w:author="Raza, S.Rafeh" w:date="2017-03-23T14:09:00Z"/>
                <w:sz w:val="20"/>
              </w:rPr>
            </w:pPr>
            <w:ins w:id="134" w:author="Raza, S.Rafeh" w:date="2017-03-23T14:12:00Z">
              <w:r>
                <w:rPr>
                  <w:sz w:val="20"/>
                </w:rPr>
                <w:t>No</w:t>
              </w:r>
            </w:ins>
          </w:p>
        </w:tc>
        <w:tc>
          <w:tcPr>
            <w:tcW w:w="4200" w:type="dxa"/>
            <w:vMerge/>
            <w:shd w:val="clear" w:color="auto" w:fill="auto"/>
            <w:vAlign w:val="center"/>
          </w:tcPr>
          <w:p w:rsidR="00450A4B" w:rsidRPr="000B22A1" w:rsidRDefault="00450A4B" w:rsidP="003A12F4">
            <w:pPr>
              <w:jc w:val="center"/>
              <w:rPr>
                <w:ins w:id="135" w:author="Raza, S.Rafeh" w:date="2017-03-23T14:09:00Z"/>
                <w:sz w:val="20"/>
              </w:rPr>
            </w:pPr>
          </w:p>
        </w:tc>
      </w:tr>
      <w:tr w:rsidR="00450A4B" w:rsidRPr="000B22A1" w:rsidTr="003A12F4">
        <w:trPr>
          <w:cantSplit/>
          <w:trHeight w:val="360"/>
          <w:jc w:val="center"/>
          <w:ins w:id="136" w:author="Raza, S.Rafeh" w:date="2017-03-23T14:12:00Z"/>
        </w:trPr>
        <w:tc>
          <w:tcPr>
            <w:tcW w:w="1825" w:type="dxa"/>
            <w:vMerge/>
            <w:shd w:val="clear" w:color="auto" w:fill="auto"/>
            <w:vAlign w:val="center"/>
          </w:tcPr>
          <w:p w:rsidR="00450A4B" w:rsidRPr="000B22A1" w:rsidRDefault="00450A4B" w:rsidP="003A12F4">
            <w:pPr>
              <w:jc w:val="center"/>
              <w:rPr>
                <w:ins w:id="137" w:author="Raza, S.Rafeh" w:date="2017-03-23T14:12:00Z"/>
                <w:sz w:val="20"/>
                <w:szCs w:val="24"/>
              </w:rPr>
            </w:pPr>
          </w:p>
        </w:tc>
        <w:tc>
          <w:tcPr>
            <w:tcW w:w="1231" w:type="dxa"/>
            <w:vMerge/>
            <w:shd w:val="clear" w:color="auto" w:fill="auto"/>
            <w:vAlign w:val="center"/>
          </w:tcPr>
          <w:p w:rsidR="00450A4B" w:rsidRPr="000B22A1" w:rsidRDefault="00450A4B" w:rsidP="003A12F4">
            <w:pPr>
              <w:keepNext/>
              <w:keepLines/>
              <w:jc w:val="center"/>
              <w:rPr>
                <w:ins w:id="138" w:author="Raza, S.Rafeh" w:date="2017-03-23T14:12:00Z"/>
                <w:sz w:val="20"/>
                <w:szCs w:val="24"/>
              </w:rPr>
            </w:pPr>
          </w:p>
        </w:tc>
        <w:tc>
          <w:tcPr>
            <w:tcW w:w="1909" w:type="dxa"/>
            <w:shd w:val="clear" w:color="auto" w:fill="auto"/>
            <w:vAlign w:val="center"/>
          </w:tcPr>
          <w:p w:rsidR="00450A4B" w:rsidRDefault="00450A4B" w:rsidP="003A12F4">
            <w:pPr>
              <w:jc w:val="center"/>
              <w:rPr>
                <w:ins w:id="139" w:author="Raza, S.Rafeh" w:date="2017-03-23T14:12:00Z"/>
                <w:sz w:val="20"/>
              </w:rPr>
            </w:pPr>
            <w:ins w:id="140" w:author="Raza, S.Rafeh" w:date="2017-03-23T14:12:00Z">
              <w:r>
                <w:rPr>
                  <w:sz w:val="20"/>
                </w:rPr>
                <w:t>Esters</w:t>
              </w:r>
            </w:ins>
          </w:p>
          <w:p w:rsidR="00450A4B" w:rsidRDefault="00450A4B" w:rsidP="003A12F4">
            <w:pPr>
              <w:jc w:val="center"/>
              <w:rPr>
                <w:ins w:id="141" w:author="Raza, S.Rafeh" w:date="2017-03-23T14:12:00Z"/>
                <w:sz w:val="20"/>
              </w:rPr>
            </w:pPr>
          </w:p>
          <w:p w:rsidR="00450A4B" w:rsidRDefault="00450A4B" w:rsidP="003A12F4">
            <w:pPr>
              <w:jc w:val="center"/>
              <w:rPr>
                <w:ins w:id="142" w:author="Raza, S.Rafeh" w:date="2017-03-23T14:12:00Z"/>
                <w:sz w:val="20"/>
              </w:rPr>
            </w:pPr>
            <w:ins w:id="143" w:author="Raza, S.Rafeh" w:date="2017-03-23T14:12:00Z">
              <w:r>
                <w:rPr>
                  <w:sz w:val="20"/>
                </w:rPr>
                <w:t>(EP Requirement)</w:t>
              </w:r>
            </w:ins>
          </w:p>
        </w:tc>
        <w:tc>
          <w:tcPr>
            <w:tcW w:w="1145" w:type="dxa"/>
            <w:shd w:val="clear" w:color="auto" w:fill="auto"/>
            <w:vAlign w:val="center"/>
          </w:tcPr>
          <w:p w:rsidR="00450A4B" w:rsidRDefault="00450A4B" w:rsidP="003A12F4">
            <w:pPr>
              <w:jc w:val="center"/>
              <w:rPr>
                <w:ins w:id="144" w:author="Raza, S.Rafeh" w:date="2017-03-23T14:12:00Z"/>
                <w:sz w:val="20"/>
              </w:rPr>
            </w:pPr>
            <w:ins w:id="145" w:author="Raza, S.Rafeh" w:date="2017-03-23T14:12:00Z">
              <w:r>
                <w:rPr>
                  <w:sz w:val="20"/>
                </w:rPr>
                <w:t>No</w:t>
              </w:r>
            </w:ins>
          </w:p>
        </w:tc>
        <w:tc>
          <w:tcPr>
            <w:tcW w:w="4200" w:type="dxa"/>
            <w:vMerge/>
            <w:shd w:val="clear" w:color="auto" w:fill="auto"/>
            <w:vAlign w:val="center"/>
          </w:tcPr>
          <w:p w:rsidR="00450A4B" w:rsidRPr="000B22A1" w:rsidRDefault="00450A4B" w:rsidP="003A12F4">
            <w:pPr>
              <w:jc w:val="center"/>
              <w:rPr>
                <w:ins w:id="146" w:author="Raza, S.Rafeh" w:date="2017-03-23T14:12:00Z"/>
                <w:sz w:val="20"/>
              </w:rPr>
            </w:pPr>
          </w:p>
        </w:tc>
      </w:tr>
      <w:tr w:rsidR="00472199" w:rsidRPr="000B22A1" w:rsidTr="001B647C">
        <w:trPr>
          <w:cantSplit/>
          <w:trHeight w:val="360"/>
          <w:jc w:val="center"/>
        </w:trPr>
        <w:tc>
          <w:tcPr>
            <w:tcW w:w="1825" w:type="dxa"/>
            <w:vMerge w:val="restart"/>
            <w:tcBorders>
              <w:top w:val="nil"/>
            </w:tcBorders>
            <w:shd w:val="clear" w:color="auto" w:fill="auto"/>
            <w:vAlign w:val="center"/>
          </w:tcPr>
          <w:p w:rsidR="00472199" w:rsidRDefault="00472199" w:rsidP="006D23BF">
            <w:pPr>
              <w:keepNext/>
              <w:jc w:val="center"/>
              <w:rPr>
                <w:sz w:val="20"/>
                <w:szCs w:val="24"/>
              </w:rPr>
            </w:pPr>
            <w:proofErr w:type="spellStart"/>
            <w:r>
              <w:rPr>
                <w:sz w:val="20"/>
                <w:szCs w:val="24"/>
              </w:rPr>
              <w:t>Hydroxypropyl</w:t>
            </w:r>
            <w:proofErr w:type="spellEnd"/>
            <w:r>
              <w:rPr>
                <w:sz w:val="20"/>
                <w:szCs w:val="24"/>
              </w:rPr>
              <w:t xml:space="preserve"> Cellulose, NF</w:t>
            </w:r>
          </w:p>
          <w:p w:rsidR="00472199" w:rsidRDefault="00472199" w:rsidP="006D23BF">
            <w:pPr>
              <w:keepNext/>
              <w:jc w:val="center"/>
              <w:rPr>
                <w:sz w:val="20"/>
                <w:szCs w:val="24"/>
              </w:rPr>
            </w:pPr>
          </w:p>
          <w:p w:rsidR="00472199" w:rsidRPr="000B22A1" w:rsidRDefault="00472199" w:rsidP="006D23BF">
            <w:pPr>
              <w:keepNext/>
              <w:jc w:val="center"/>
              <w:rPr>
                <w:sz w:val="20"/>
                <w:szCs w:val="24"/>
              </w:rPr>
            </w:pPr>
            <w:r>
              <w:rPr>
                <w:sz w:val="20"/>
                <w:szCs w:val="24"/>
              </w:rPr>
              <w:t>Item: 175038</w:t>
            </w:r>
          </w:p>
        </w:tc>
        <w:tc>
          <w:tcPr>
            <w:tcW w:w="1231" w:type="dxa"/>
            <w:vMerge w:val="restart"/>
            <w:tcBorders>
              <w:top w:val="nil"/>
            </w:tcBorders>
            <w:shd w:val="clear" w:color="auto" w:fill="auto"/>
            <w:vAlign w:val="center"/>
          </w:tcPr>
          <w:p w:rsidR="00472199" w:rsidRPr="000B22A1" w:rsidRDefault="00472199" w:rsidP="006D23BF">
            <w:pPr>
              <w:keepNext/>
              <w:keepLines/>
              <w:jc w:val="center"/>
              <w:rPr>
                <w:sz w:val="20"/>
                <w:szCs w:val="24"/>
              </w:rPr>
            </w:pPr>
            <w:r>
              <w:rPr>
                <w:sz w:val="20"/>
                <w:szCs w:val="24"/>
              </w:rPr>
              <w:t>Gelling Agent</w:t>
            </w:r>
          </w:p>
        </w:tc>
        <w:tc>
          <w:tcPr>
            <w:tcW w:w="1909" w:type="dxa"/>
            <w:tcBorders>
              <w:top w:val="nil"/>
            </w:tcBorders>
            <w:shd w:val="clear" w:color="auto" w:fill="auto"/>
            <w:vAlign w:val="center"/>
          </w:tcPr>
          <w:p w:rsidR="00472199" w:rsidRPr="000B22A1" w:rsidRDefault="00472199" w:rsidP="006D23BF">
            <w:pPr>
              <w:keepNext/>
              <w:jc w:val="center"/>
              <w:rPr>
                <w:sz w:val="20"/>
              </w:rPr>
            </w:pPr>
            <w:r>
              <w:rPr>
                <w:sz w:val="20"/>
              </w:rPr>
              <w:t>Appearance</w:t>
            </w:r>
          </w:p>
        </w:tc>
        <w:tc>
          <w:tcPr>
            <w:tcW w:w="1145" w:type="dxa"/>
            <w:tcBorders>
              <w:top w:val="nil"/>
            </w:tcBorders>
            <w:shd w:val="clear" w:color="auto" w:fill="auto"/>
            <w:vAlign w:val="center"/>
          </w:tcPr>
          <w:p w:rsidR="00472199" w:rsidRPr="000B22A1" w:rsidRDefault="00472199" w:rsidP="006D23BF">
            <w:pPr>
              <w:keepNext/>
              <w:keepLines/>
              <w:jc w:val="center"/>
              <w:rPr>
                <w:sz w:val="20"/>
              </w:rPr>
            </w:pPr>
            <w:r w:rsidRPr="000B22A1">
              <w:rPr>
                <w:sz w:val="20"/>
              </w:rPr>
              <w:t>No</w:t>
            </w:r>
          </w:p>
        </w:tc>
        <w:tc>
          <w:tcPr>
            <w:tcW w:w="4200" w:type="dxa"/>
            <w:tcBorders>
              <w:top w:val="nil"/>
            </w:tcBorders>
            <w:shd w:val="clear" w:color="auto" w:fill="auto"/>
            <w:vAlign w:val="center"/>
          </w:tcPr>
          <w:p w:rsidR="00472199" w:rsidRPr="000B22A1" w:rsidRDefault="00472199" w:rsidP="006D23BF">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472199" w:rsidRPr="000B22A1" w:rsidTr="003A12F4">
        <w:trPr>
          <w:cantSplit/>
          <w:trHeight w:val="360"/>
          <w:jc w:val="center"/>
        </w:trPr>
        <w:tc>
          <w:tcPr>
            <w:tcW w:w="1825" w:type="dxa"/>
            <w:vMerge/>
            <w:shd w:val="clear" w:color="auto" w:fill="auto"/>
            <w:vAlign w:val="center"/>
          </w:tcPr>
          <w:p w:rsidR="00472199" w:rsidRPr="000B22A1" w:rsidRDefault="00472199" w:rsidP="006D23BF">
            <w:pPr>
              <w:keepNext/>
              <w:jc w:val="center"/>
              <w:rPr>
                <w:sz w:val="20"/>
                <w:szCs w:val="24"/>
              </w:rPr>
            </w:pPr>
          </w:p>
        </w:tc>
        <w:tc>
          <w:tcPr>
            <w:tcW w:w="1231" w:type="dxa"/>
            <w:vMerge/>
            <w:shd w:val="clear" w:color="auto" w:fill="auto"/>
            <w:vAlign w:val="center"/>
          </w:tcPr>
          <w:p w:rsidR="00472199" w:rsidRPr="000B22A1" w:rsidRDefault="00472199" w:rsidP="006D23BF">
            <w:pPr>
              <w:keepNext/>
              <w:keepLines/>
              <w:jc w:val="center"/>
              <w:rPr>
                <w:sz w:val="20"/>
                <w:szCs w:val="24"/>
              </w:rPr>
            </w:pPr>
          </w:p>
        </w:tc>
        <w:tc>
          <w:tcPr>
            <w:tcW w:w="1909" w:type="dxa"/>
            <w:tcBorders>
              <w:top w:val="nil"/>
            </w:tcBorders>
            <w:shd w:val="clear" w:color="auto" w:fill="auto"/>
            <w:vAlign w:val="center"/>
          </w:tcPr>
          <w:p w:rsidR="00472199" w:rsidRDefault="00472199" w:rsidP="006D23BF">
            <w:pPr>
              <w:keepNext/>
              <w:jc w:val="center"/>
              <w:rPr>
                <w:sz w:val="20"/>
              </w:rPr>
            </w:pPr>
            <w:r>
              <w:rPr>
                <w:sz w:val="20"/>
              </w:rPr>
              <w:t>Identity</w:t>
            </w:r>
          </w:p>
          <w:p w:rsidR="00472199" w:rsidRDefault="00472199" w:rsidP="006D23BF">
            <w:pPr>
              <w:keepNext/>
              <w:jc w:val="center"/>
              <w:rPr>
                <w:sz w:val="20"/>
              </w:rPr>
            </w:pPr>
          </w:p>
          <w:p w:rsidR="00472199" w:rsidRDefault="00472199" w:rsidP="006D23BF">
            <w:pPr>
              <w:keepNext/>
              <w:jc w:val="center"/>
              <w:rPr>
                <w:sz w:val="20"/>
              </w:rPr>
            </w:pPr>
            <w:r>
              <w:rPr>
                <w:sz w:val="20"/>
              </w:rPr>
              <w:t>(Tests include</w:t>
            </w:r>
          </w:p>
          <w:p w:rsidR="00472199" w:rsidRPr="000B22A1" w:rsidRDefault="00472199" w:rsidP="006D23BF">
            <w:pPr>
              <w:keepNext/>
              <w:jc w:val="center"/>
              <w:rPr>
                <w:sz w:val="20"/>
              </w:rPr>
            </w:pPr>
            <w:r>
              <w:rPr>
                <w:sz w:val="20"/>
              </w:rPr>
              <w:t>NF Requirements)</w:t>
            </w:r>
          </w:p>
        </w:tc>
        <w:tc>
          <w:tcPr>
            <w:tcW w:w="1145" w:type="dxa"/>
            <w:tcBorders>
              <w:top w:val="nil"/>
            </w:tcBorders>
            <w:shd w:val="clear" w:color="auto" w:fill="auto"/>
            <w:vAlign w:val="center"/>
          </w:tcPr>
          <w:p w:rsidR="00472199" w:rsidRDefault="00472199" w:rsidP="006D23BF">
            <w:pPr>
              <w:keepNext/>
              <w:jc w:val="center"/>
              <w:rPr>
                <w:sz w:val="20"/>
              </w:rPr>
            </w:pPr>
            <w:r>
              <w:rPr>
                <w:sz w:val="20"/>
              </w:rPr>
              <w:t>Yes*</w:t>
            </w:r>
          </w:p>
        </w:tc>
        <w:tc>
          <w:tcPr>
            <w:tcW w:w="4200" w:type="dxa"/>
            <w:tcBorders>
              <w:top w:val="nil"/>
            </w:tcBorders>
            <w:shd w:val="clear" w:color="auto" w:fill="auto"/>
            <w:vAlign w:val="center"/>
          </w:tcPr>
          <w:p w:rsidR="00472199" w:rsidRDefault="00472199" w:rsidP="006D23BF">
            <w:pPr>
              <w:keepNext/>
              <w:rPr>
                <w:sz w:val="20"/>
              </w:rPr>
            </w:pPr>
            <w:r w:rsidRPr="00117F32">
              <w:rPr>
                <w:sz w:val="20"/>
              </w:rPr>
              <w:t xml:space="preserve">Identity is important for </w:t>
            </w:r>
            <w:r>
              <w:rPr>
                <w:sz w:val="20"/>
              </w:rPr>
              <w:t>product quality</w:t>
            </w:r>
            <w:r w:rsidRPr="00117F32">
              <w:rPr>
                <w:sz w:val="20"/>
              </w:rPr>
              <w:t xml:space="preserve">; however, the attribute can be effectively controlled by the master </w:t>
            </w:r>
            <w:r>
              <w:rPr>
                <w:sz w:val="20"/>
              </w:rPr>
              <w:t>batch record controls and materials managements system</w:t>
            </w:r>
            <w:r w:rsidRPr="00117F32">
              <w:rPr>
                <w:sz w:val="20"/>
              </w:rPr>
              <w:t>.</w:t>
            </w:r>
          </w:p>
          <w:p w:rsidR="00472199" w:rsidRDefault="00472199" w:rsidP="006D23BF">
            <w:pPr>
              <w:keepNext/>
              <w:rPr>
                <w:sz w:val="20"/>
              </w:rPr>
            </w:pPr>
          </w:p>
          <w:p w:rsidR="00472199" w:rsidRPr="00126F1B" w:rsidRDefault="00472199" w:rsidP="006D23BF">
            <w:pPr>
              <w:keepNext/>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472199" w:rsidRPr="000B22A1" w:rsidTr="003A12F4">
        <w:trPr>
          <w:cantSplit/>
          <w:trHeight w:val="360"/>
          <w:jc w:val="center"/>
        </w:trPr>
        <w:tc>
          <w:tcPr>
            <w:tcW w:w="1825" w:type="dxa"/>
            <w:vMerge/>
            <w:shd w:val="clear" w:color="auto" w:fill="auto"/>
            <w:vAlign w:val="center"/>
          </w:tcPr>
          <w:p w:rsidR="00472199" w:rsidRPr="000B22A1" w:rsidRDefault="00472199" w:rsidP="006D23BF">
            <w:pPr>
              <w:keepNext/>
              <w:jc w:val="center"/>
              <w:rPr>
                <w:sz w:val="20"/>
                <w:szCs w:val="24"/>
              </w:rPr>
            </w:pPr>
          </w:p>
        </w:tc>
        <w:tc>
          <w:tcPr>
            <w:tcW w:w="1231" w:type="dxa"/>
            <w:vMerge/>
            <w:shd w:val="clear" w:color="auto" w:fill="auto"/>
            <w:vAlign w:val="center"/>
          </w:tcPr>
          <w:p w:rsidR="00472199" w:rsidRPr="000B22A1" w:rsidRDefault="00472199" w:rsidP="006D23BF">
            <w:pPr>
              <w:keepNext/>
              <w:keepLines/>
              <w:jc w:val="center"/>
              <w:rPr>
                <w:sz w:val="20"/>
                <w:szCs w:val="24"/>
              </w:rPr>
            </w:pPr>
          </w:p>
        </w:tc>
        <w:tc>
          <w:tcPr>
            <w:tcW w:w="1909" w:type="dxa"/>
            <w:tcBorders>
              <w:top w:val="nil"/>
            </w:tcBorders>
            <w:shd w:val="clear" w:color="auto" w:fill="auto"/>
            <w:vAlign w:val="center"/>
          </w:tcPr>
          <w:p w:rsidR="00472199" w:rsidRPr="000B22A1" w:rsidRDefault="00472199" w:rsidP="006D23BF">
            <w:pPr>
              <w:keepNext/>
              <w:jc w:val="center"/>
              <w:rPr>
                <w:sz w:val="20"/>
              </w:rPr>
            </w:pPr>
            <w:r>
              <w:rPr>
                <w:sz w:val="20"/>
              </w:rPr>
              <w:t>Residue on Ignition</w:t>
            </w:r>
          </w:p>
        </w:tc>
        <w:tc>
          <w:tcPr>
            <w:tcW w:w="1145" w:type="dxa"/>
            <w:tcBorders>
              <w:top w:val="nil"/>
            </w:tcBorders>
            <w:shd w:val="clear" w:color="auto" w:fill="auto"/>
            <w:vAlign w:val="center"/>
          </w:tcPr>
          <w:p w:rsidR="00472199" w:rsidRPr="000B22A1" w:rsidRDefault="00472199" w:rsidP="006D23BF">
            <w:pPr>
              <w:keepNext/>
              <w:jc w:val="center"/>
              <w:rPr>
                <w:sz w:val="20"/>
              </w:rPr>
            </w:pPr>
            <w:r>
              <w:rPr>
                <w:sz w:val="20"/>
              </w:rPr>
              <w:t>No</w:t>
            </w:r>
          </w:p>
        </w:tc>
        <w:tc>
          <w:tcPr>
            <w:tcW w:w="4200" w:type="dxa"/>
            <w:tcBorders>
              <w:top w:val="nil"/>
            </w:tcBorders>
            <w:shd w:val="clear" w:color="auto" w:fill="auto"/>
            <w:vAlign w:val="center"/>
          </w:tcPr>
          <w:p w:rsidR="00472199" w:rsidRPr="000B22A1" w:rsidRDefault="00472199" w:rsidP="006D23BF">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472199" w:rsidRPr="000B22A1" w:rsidTr="003A12F4">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Pr="000B22A1" w:rsidRDefault="00472199" w:rsidP="003A12F4">
            <w:pPr>
              <w:jc w:val="center"/>
              <w:rPr>
                <w:sz w:val="20"/>
              </w:rPr>
            </w:pPr>
            <w:r>
              <w:rPr>
                <w:sz w:val="20"/>
              </w:rPr>
              <w:t>Heavy Metals</w:t>
            </w:r>
          </w:p>
        </w:tc>
        <w:tc>
          <w:tcPr>
            <w:tcW w:w="1145" w:type="dxa"/>
            <w:tcBorders>
              <w:top w:val="nil"/>
            </w:tcBorders>
            <w:shd w:val="clear" w:color="auto" w:fill="auto"/>
            <w:vAlign w:val="center"/>
          </w:tcPr>
          <w:p w:rsidR="00472199" w:rsidRPr="000B22A1" w:rsidRDefault="00472199" w:rsidP="00092608">
            <w:pPr>
              <w:jc w:val="center"/>
              <w:rPr>
                <w:sz w:val="20"/>
              </w:rPr>
            </w:pPr>
            <w:r w:rsidRPr="000B22A1">
              <w:rPr>
                <w:sz w:val="20"/>
              </w:rPr>
              <w:t>Yes*</w:t>
            </w:r>
          </w:p>
        </w:tc>
        <w:tc>
          <w:tcPr>
            <w:tcW w:w="4200" w:type="dxa"/>
            <w:tcBorders>
              <w:top w:val="nil"/>
            </w:tcBorders>
            <w:shd w:val="clear" w:color="auto" w:fill="auto"/>
            <w:vAlign w:val="center"/>
          </w:tcPr>
          <w:p w:rsidR="00472199" w:rsidRPr="000B22A1" w:rsidRDefault="00472199" w:rsidP="00092608">
            <w:pPr>
              <w:rPr>
                <w:sz w:val="20"/>
              </w:rPr>
            </w:pPr>
            <w:r w:rsidRPr="000B22A1">
              <w:rPr>
                <w:sz w:val="20"/>
              </w:rPr>
              <w:t xml:space="preserve">Prolonged exposure to heavy metals can cause deleterious health effects in humans. </w:t>
            </w:r>
          </w:p>
          <w:p w:rsidR="00472199" w:rsidRPr="000B22A1" w:rsidRDefault="00472199" w:rsidP="00092608">
            <w:pPr>
              <w:rPr>
                <w:sz w:val="20"/>
              </w:rPr>
            </w:pPr>
          </w:p>
          <w:p w:rsidR="00472199" w:rsidRPr="000B22A1" w:rsidRDefault="00472199" w:rsidP="00092608">
            <w:pPr>
              <w:rPr>
                <w:sz w:val="20"/>
              </w:rPr>
            </w:pPr>
            <w:r w:rsidRPr="000B22A1">
              <w:rPr>
                <w:sz w:val="20"/>
              </w:rPr>
              <w:t>*Heavy metals are adequately controlled by incoming raw material testing and therefore this will not be discussed in detail in subsequent risk assessment.</w:t>
            </w:r>
          </w:p>
        </w:tc>
      </w:tr>
      <w:tr w:rsidR="00472199" w:rsidRPr="000B22A1" w:rsidTr="003A12F4">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r>
              <w:rPr>
                <w:sz w:val="20"/>
              </w:rPr>
              <w:t>pH</w:t>
            </w:r>
          </w:p>
        </w:tc>
        <w:tc>
          <w:tcPr>
            <w:tcW w:w="1145" w:type="dxa"/>
            <w:tcBorders>
              <w:top w:val="nil"/>
            </w:tcBorders>
            <w:shd w:val="clear" w:color="auto" w:fill="auto"/>
            <w:vAlign w:val="center"/>
          </w:tcPr>
          <w:p w:rsidR="00472199" w:rsidRPr="000B22A1" w:rsidRDefault="00472199" w:rsidP="003A12F4">
            <w:pPr>
              <w:jc w:val="center"/>
              <w:rPr>
                <w:sz w:val="20"/>
              </w:rPr>
            </w:pPr>
            <w:r>
              <w:rPr>
                <w:sz w:val="20"/>
              </w:rPr>
              <w:t>No</w:t>
            </w:r>
          </w:p>
        </w:tc>
        <w:tc>
          <w:tcPr>
            <w:tcW w:w="4200" w:type="dxa"/>
            <w:vMerge w:val="restart"/>
            <w:tcBorders>
              <w:top w:val="nil"/>
            </w:tcBorders>
            <w:shd w:val="clear" w:color="auto" w:fill="auto"/>
            <w:vAlign w:val="center"/>
          </w:tcPr>
          <w:p w:rsidR="00472199" w:rsidRPr="000B22A1" w:rsidRDefault="00472199" w:rsidP="00092608">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r>
              <w:rPr>
                <w:sz w:val="20"/>
              </w:rPr>
              <w:t>Residual Solvent</w:t>
            </w:r>
          </w:p>
        </w:tc>
        <w:tc>
          <w:tcPr>
            <w:tcW w:w="1145" w:type="dxa"/>
            <w:tcBorders>
              <w:top w:val="nil"/>
            </w:tcBorders>
            <w:shd w:val="clear" w:color="auto" w:fill="auto"/>
            <w:vAlign w:val="center"/>
          </w:tcPr>
          <w:p w:rsidR="00472199" w:rsidRPr="000B22A1" w:rsidRDefault="00472199" w:rsidP="00092608">
            <w:pPr>
              <w:jc w:val="center"/>
              <w:rPr>
                <w:sz w:val="20"/>
              </w:rPr>
            </w:pPr>
            <w:r>
              <w:rPr>
                <w:sz w:val="20"/>
              </w:rPr>
              <w:t>No</w:t>
            </w:r>
          </w:p>
        </w:tc>
        <w:tc>
          <w:tcPr>
            <w:tcW w:w="4200" w:type="dxa"/>
            <w:vMerge/>
            <w:shd w:val="clear" w:color="auto" w:fill="auto"/>
            <w:vAlign w:val="center"/>
          </w:tcPr>
          <w:p w:rsidR="00472199" w:rsidRPr="000B22A1" w:rsidRDefault="00472199" w:rsidP="00092608">
            <w:pPr>
              <w:keepNext/>
              <w:keepLines/>
              <w:rPr>
                <w:sz w:val="20"/>
              </w:rPr>
            </w:pP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r>
              <w:rPr>
                <w:sz w:val="20"/>
              </w:rPr>
              <w:t>Loss on Drying</w:t>
            </w:r>
          </w:p>
        </w:tc>
        <w:tc>
          <w:tcPr>
            <w:tcW w:w="1145" w:type="dxa"/>
            <w:tcBorders>
              <w:top w:val="nil"/>
            </w:tcBorders>
            <w:shd w:val="clear" w:color="auto" w:fill="auto"/>
            <w:vAlign w:val="center"/>
          </w:tcPr>
          <w:p w:rsidR="00472199" w:rsidRPr="000B22A1" w:rsidRDefault="00472199" w:rsidP="00092608">
            <w:pPr>
              <w:jc w:val="center"/>
              <w:rPr>
                <w:sz w:val="20"/>
              </w:rPr>
            </w:pPr>
            <w:r>
              <w:rPr>
                <w:sz w:val="20"/>
              </w:rPr>
              <w:t>No</w:t>
            </w:r>
          </w:p>
        </w:tc>
        <w:tc>
          <w:tcPr>
            <w:tcW w:w="4200" w:type="dxa"/>
            <w:vMerge/>
            <w:shd w:val="clear" w:color="auto" w:fill="auto"/>
            <w:vAlign w:val="center"/>
          </w:tcPr>
          <w:p w:rsidR="00472199" w:rsidRPr="000B22A1" w:rsidRDefault="00472199" w:rsidP="00092608">
            <w:pPr>
              <w:keepNext/>
              <w:keepLines/>
              <w:rPr>
                <w:sz w:val="20"/>
              </w:rPr>
            </w:pP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r>
              <w:rPr>
                <w:sz w:val="20"/>
              </w:rPr>
              <w:t>Lead</w:t>
            </w:r>
          </w:p>
        </w:tc>
        <w:tc>
          <w:tcPr>
            <w:tcW w:w="1145" w:type="dxa"/>
            <w:tcBorders>
              <w:top w:val="nil"/>
            </w:tcBorders>
            <w:shd w:val="clear" w:color="auto" w:fill="auto"/>
            <w:vAlign w:val="center"/>
          </w:tcPr>
          <w:p w:rsidR="00472199" w:rsidRPr="000B22A1" w:rsidRDefault="00472199" w:rsidP="00092608">
            <w:pPr>
              <w:jc w:val="center"/>
              <w:rPr>
                <w:sz w:val="20"/>
              </w:rPr>
            </w:pPr>
            <w:r>
              <w:rPr>
                <w:sz w:val="20"/>
              </w:rPr>
              <w:t>No</w:t>
            </w:r>
          </w:p>
        </w:tc>
        <w:tc>
          <w:tcPr>
            <w:tcW w:w="4200" w:type="dxa"/>
            <w:vMerge/>
            <w:shd w:val="clear" w:color="auto" w:fill="auto"/>
            <w:vAlign w:val="center"/>
          </w:tcPr>
          <w:p w:rsidR="00472199" w:rsidRPr="000B22A1" w:rsidRDefault="00472199" w:rsidP="00092608">
            <w:pPr>
              <w:keepNext/>
              <w:keepLines/>
              <w:rPr>
                <w:sz w:val="20"/>
              </w:rPr>
            </w:pP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r>
              <w:rPr>
                <w:sz w:val="20"/>
              </w:rPr>
              <w:t>Assay</w:t>
            </w:r>
          </w:p>
        </w:tc>
        <w:tc>
          <w:tcPr>
            <w:tcW w:w="1145" w:type="dxa"/>
            <w:tcBorders>
              <w:top w:val="nil"/>
            </w:tcBorders>
            <w:shd w:val="clear" w:color="auto" w:fill="auto"/>
            <w:vAlign w:val="center"/>
          </w:tcPr>
          <w:p w:rsidR="00472199" w:rsidRPr="000B22A1" w:rsidRDefault="00472199" w:rsidP="00092608">
            <w:pPr>
              <w:jc w:val="center"/>
              <w:rPr>
                <w:sz w:val="20"/>
              </w:rPr>
            </w:pPr>
            <w:r>
              <w:rPr>
                <w:sz w:val="20"/>
              </w:rPr>
              <w:t>No</w:t>
            </w:r>
          </w:p>
        </w:tc>
        <w:tc>
          <w:tcPr>
            <w:tcW w:w="4200" w:type="dxa"/>
            <w:vMerge/>
            <w:shd w:val="clear" w:color="auto" w:fill="auto"/>
            <w:vAlign w:val="center"/>
          </w:tcPr>
          <w:p w:rsidR="00472199" w:rsidRPr="000B22A1" w:rsidRDefault="00472199" w:rsidP="00092608">
            <w:pPr>
              <w:keepNext/>
              <w:keepLines/>
              <w:rPr>
                <w:sz w:val="20"/>
              </w:rPr>
            </w:pP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r>
              <w:rPr>
                <w:sz w:val="20"/>
              </w:rPr>
              <w:t>Moles of Substitution</w:t>
            </w:r>
          </w:p>
          <w:p w:rsidR="00472199" w:rsidRPr="00CD26B2" w:rsidRDefault="00472199" w:rsidP="003A12F4">
            <w:pPr>
              <w:jc w:val="center"/>
              <w:rPr>
                <w:sz w:val="20"/>
              </w:rPr>
            </w:pPr>
            <w:r>
              <w:rPr>
                <w:sz w:val="20"/>
              </w:rPr>
              <w:t>(Vendor Test)</w:t>
            </w:r>
          </w:p>
        </w:tc>
        <w:tc>
          <w:tcPr>
            <w:tcW w:w="1145" w:type="dxa"/>
            <w:tcBorders>
              <w:top w:val="nil"/>
            </w:tcBorders>
            <w:shd w:val="clear" w:color="auto" w:fill="auto"/>
            <w:vAlign w:val="center"/>
          </w:tcPr>
          <w:p w:rsidR="00472199" w:rsidRDefault="00472199" w:rsidP="00092608">
            <w:pPr>
              <w:jc w:val="center"/>
              <w:rPr>
                <w:sz w:val="20"/>
              </w:rPr>
            </w:pPr>
            <w:r>
              <w:rPr>
                <w:sz w:val="20"/>
              </w:rPr>
              <w:t>Yes*</w:t>
            </w:r>
          </w:p>
        </w:tc>
        <w:tc>
          <w:tcPr>
            <w:tcW w:w="4200" w:type="dxa"/>
            <w:vMerge w:val="restart"/>
            <w:shd w:val="clear" w:color="auto" w:fill="auto"/>
            <w:vAlign w:val="center"/>
          </w:tcPr>
          <w:p w:rsidR="00472199" w:rsidRDefault="00472199" w:rsidP="00CD26B2">
            <w:pPr>
              <w:keepNext/>
              <w:keepLines/>
              <w:rPr>
                <w:sz w:val="20"/>
              </w:rPr>
            </w:pPr>
            <w:r>
              <w:rPr>
                <w:sz w:val="20"/>
              </w:rPr>
              <w:t xml:space="preserve">Variability in these attributes will impact the viscosity of the finished drug product. However, these attributes are effectively monitored by material managements system and controlled by vendor specification. </w:t>
            </w:r>
          </w:p>
          <w:p w:rsidR="00472199" w:rsidRDefault="00472199" w:rsidP="00CD26B2">
            <w:pPr>
              <w:keepNext/>
              <w:keepLines/>
              <w:rPr>
                <w:sz w:val="20"/>
              </w:rPr>
            </w:pPr>
          </w:p>
          <w:p w:rsidR="00472199" w:rsidRPr="000B22A1" w:rsidRDefault="00472199" w:rsidP="00CD26B2">
            <w:pPr>
              <w:keepNext/>
              <w:keepLines/>
              <w:rPr>
                <w:sz w:val="20"/>
              </w:rPr>
            </w:pPr>
            <w:r>
              <w:rPr>
                <w:sz w:val="20"/>
              </w:rPr>
              <w:t>*</w:t>
            </w:r>
            <w:r w:rsidRPr="00B431E3">
              <w:rPr>
                <w:sz w:val="20"/>
              </w:rPr>
              <w:t>For th</w:t>
            </w:r>
            <w:r>
              <w:rPr>
                <w:sz w:val="20"/>
              </w:rPr>
              <w:t>e</w:t>
            </w:r>
            <w:r w:rsidRPr="00B431E3">
              <w:rPr>
                <w:sz w:val="20"/>
              </w:rPr>
              <w:t xml:space="preserve"> reason</w:t>
            </w:r>
            <w:r>
              <w:rPr>
                <w:sz w:val="20"/>
              </w:rPr>
              <w:t>s above these CM</w:t>
            </w:r>
            <w:r w:rsidRPr="00B431E3">
              <w:rPr>
                <w:sz w:val="20"/>
              </w:rPr>
              <w:t>A</w:t>
            </w:r>
            <w:r>
              <w:rPr>
                <w:sz w:val="20"/>
              </w:rPr>
              <w:t>s</w:t>
            </w:r>
            <w:r w:rsidRPr="00B431E3">
              <w:rPr>
                <w:sz w:val="20"/>
              </w:rPr>
              <w:t xml:space="preserve"> will not be discussed in detai</w:t>
            </w:r>
            <w:r>
              <w:rPr>
                <w:sz w:val="20"/>
              </w:rPr>
              <w:t>l in subsequent risk assessment</w:t>
            </w: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3A12F4">
            <w:pPr>
              <w:jc w:val="center"/>
              <w:rPr>
                <w:sz w:val="20"/>
              </w:rPr>
            </w:pPr>
            <w:proofErr w:type="spellStart"/>
            <w:r>
              <w:rPr>
                <w:sz w:val="20"/>
              </w:rPr>
              <w:t>Hydroxypropoxy</w:t>
            </w:r>
            <w:proofErr w:type="spellEnd"/>
            <w:r>
              <w:rPr>
                <w:sz w:val="20"/>
              </w:rPr>
              <w:t xml:space="preserve"> Groups, %</w:t>
            </w:r>
          </w:p>
          <w:p w:rsidR="00472199" w:rsidRDefault="00472199" w:rsidP="003A12F4">
            <w:pPr>
              <w:jc w:val="center"/>
              <w:rPr>
                <w:sz w:val="20"/>
              </w:rPr>
            </w:pPr>
            <w:r>
              <w:rPr>
                <w:sz w:val="20"/>
              </w:rPr>
              <w:t>(Vendor Test)</w:t>
            </w:r>
          </w:p>
        </w:tc>
        <w:tc>
          <w:tcPr>
            <w:tcW w:w="1145" w:type="dxa"/>
            <w:tcBorders>
              <w:top w:val="nil"/>
            </w:tcBorders>
            <w:shd w:val="clear" w:color="auto" w:fill="auto"/>
            <w:vAlign w:val="center"/>
          </w:tcPr>
          <w:p w:rsidR="00472199" w:rsidRDefault="00472199" w:rsidP="00092608">
            <w:pPr>
              <w:jc w:val="center"/>
              <w:rPr>
                <w:sz w:val="20"/>
              </w:rPr>
            </w:pPr>
            <w:r>
              <w:rPr>
                <w:sz w:val="20"/>
              </w:rPr>
              <w:t>Yes*</w:t>
            </w:r>
          </w:p>
        </w:tc>
        <w:tc>
          <w:tcPr>
            <w:tcW w:w="4200" w:type="dxa"/>
            <w:vMerge/>
            <w:shd w:val="clear" w:color="auto" w:fill="auto"/>
            <w:vAlign w:val="center"/>
          </w:tcPr>
          <w:p w:rsidR="00472199" w:rsidRPr="000B22A1" w:rsidRDefault="00472199" w:rsidP="00CD26B2">
            <w:pPr>
              <w:keepNext/>
              <w:keepLines/>
              <w:rPr>
                <w:sz w:val="20"/>
              </w:rPr>
            </w:pPr>
          </w:p>
        </w:tc>
      </w:tr>
      <w:tr w:rsidR="00472199" w:rsidRPr="000B22A1" w:rsidTr="00092608">
        <w:trPr>
          <w:cantSplit/>
          <w:trHeight w:val="360"/>
          <w:jc w:val="center"/>
        </w:trPr>
        <w:tc>
          <w:tcPr>
            <w:tcW w:w="1825" w:type="dxa"/>
            <w:vMerge/>
            <w:shd w:val="clear" w:color="auto" w:fill="auto"/>
            <w:vAlign w:val="center"/>
          </w:tcPr>
          <w:p w:rsidR="00472199" w:rsidRPr="000B22A1" w:rsidRDefault="00472199" w:rsidP="003A12F4">
            <w:pPr>
              <w:jc w:val="center"/>
              <w:rPr>
                <w:sz w:val="20"/>
                <w:szCs w:val="24"/>
              </w:rPr>
            </w:pPr>
          </w:p>
        </w:tc>
        <w:tc>
          <w:tcPr>
            <w:tcW w:w="1231" w:type="dxa"/>
            <w:vMerge/>
            <w:shd w:val="clear" w:color="auto" w:fill="auto"/>
            <w:vAlign w:val="center"/>
          </w:tcPr>
          <w:p w:rsidR="00472199" w:rsidRPr="000B22A1" w:rsidRDefault="00472199" w:rsidP="003A12F4">
            <w:pPr>
              <w:keepNext/>
              <w:keepLines/>
              <w:jc w:val="center"/>
              <w:rPr>
                <w:sz w:val="20"/>
                <w:szCs w:val="24"/>
              </w:rPr>
            </w:pPr>
          </w:p>
        </w:tc>
        <w:tc>
          <w:tcPr>
            <w:tcW w:w="1909" w:type="dxa"/>
            <w:tcBorders>
              <w:top w:val="nil"/>
            </w:tcBorders>
            <w:shd w:val="clear" w:color="auto" w:fill="auto"/>
            <w:vAlign w:val="center"/>
          </w:tcPr>
          <w:p w:rsidR="00472199" w:rsidRDefault="00472199" w:rsidP="0089527B">
            <w:pPr>
              <w:jc w:val="center"/>
              <w:rPr>
                <w:sz w:val="20"/>
              </w:rPr>
            </w:pPr>
            <w:r>
              <w:rPr>
                <w:sz w:val="20"/>
              </w:rPr>
              <w:t xml:space="preserve">1% </w:t>
            </w:r>
            <w:proofErr w:type="spellStart"/>
            <w:r>
              <w:rPr>
                <w:sz w:val="20"/>
              </w:rPr>
              <w:t>Visc</w:t>
            </w:r>
            <w:proofErr w:type="spellEnd"/>
            <w:r>
              <w:rPr>
                <w:sz w:val="20"/>
              </w:rPr>
              <w:t>. H</w:t>
            </w:r>
            <w:r>
              <w:rPr>
                <w:sz w:val="20"/>
                <w:vertAlign w:val="subscript"/>
              </w:rPr>
              <w:t>2</w:t>
            </w:r>
            <w:r>
              <w:rPr>
                <w:sz w:val="20"/>
              </w:rPr>
              <w:t>O (3@30), 25°C, cps</w:t>
            </w:r>
          </w:p>
          <w:p w:rsidR="00472199" w:rsidRPr="00CD26B2" w:rsidRDefault="00472199" w:rsidP="0089527B">
            <w:pPr>
              <w:jc w:val="center"/>
              <w:rPr>
                <w:sz w:val="20"/>
              </w:rPr>
            </w:pPr>
            <w:r>
              <w:rPr>
                <w:sz w:val="20"/>
              </w:rPr>
              <w:t>(Vendor Test)</w:t>
            </w:r>
          </w:p>
        </w:tc>
        <w:tc>
          <w:tcPr>
            <w:tcW w:w="1145" w:type="dxa"/>
            <w:tcBorders>
              <w:top w:val="nil"/>
            </w:tcBorders>
            <w:shd w:val="clear" w:color="auto" w:fill="auto"/>
            <w:vAlign w:val="center"/>
          </w:tcPr>
          <w:p w:rsidR="00472199" w:rsidRDefault="00472199" w:rsidP="0089527B">
            <w:pPr>
              <w:jc w:val="center"/>
              <w:rPr>
                <w:sz w:val="20"/>
              </w:rPr>
            </w:pPr>
            <w:r>
              <w:rPr>
                <w:sz w:val="20"/>
              </w:rPr>
              <w:t>Yes*</w:t>
            </w:r>
          </w:p>
        </w:tc>
        <w:tc>
          <w:tcPr>
            <w:tcW w:w="4200" w:type="dxa"/>
            <w:vMerge/>
            <w:shd w:val="clear" w:color="auto" w:fill="auto"/>
            <w:vAlign w:val="center"/>
          </w:tcPr>
          <w:p w:rsidR="00472199" w:rsidRPr="000B22A1" w:rsidRDefault="00472199" w:rsidP="00CD26B2">
            <w:pPr>
              <w:keepNext/>
              <w:keepLines/>
              <w:rPr>
                <w:sz w:val="20"/>
              </w:rPr>
            </w:pPr>
          </w:p>
        </w:tc>
      </w:tr>
      <w:tr w:rsidR="00076D62" w:rsidRPr="000B22A1" w:rsidTr="003A12F4">
        <w:trPr>
          <w:cantSplit/>
          <w:trHeight w:val="360"/>
          <w:jc w:val="center"/>
        </w:trPr>
        <w:tc>
          <w:tcPr>
            <w:tcW w:w="1825" w:type="dxa"/>
            <w:vMerge w:val="restart"/>
            <w:tcBorders>
              <w:top w:val="nil"/>
            </w:tcBorders>
            <w:shd w:val="clear" w:color="auto" w:fill="auto"/>
            <w:vAlign w:val="center"/>
          </w:tcPr>
          <w:p w:rsidR="00076D62" w:rsidRDefault="00076D62" w:rsidP="006D23BF">
            <w:pPr>
              <w:keepNext/>
              <w:jc w:val="center"/>
              <w:rPr>
                <w:sz w:val="20"/>
                <w:szCs w:val="24"/>
              </w:rPr>
            </w:pPr>
            <w:r>
              <w:rPr>
                <w:sz w:val="20"/>
                <w:szCs w:val="24"/>
              </w:rPr>
              <w:lastRenderedPageBreak/>
              <w:t>Sachet Material</w:t>
            </w:r>
          </w:p>
          <w:p w:rsidR="00076D62" w:rsidRDefault="00076D62" w:rsidP="006D23BF">
            <w:pPr>
              <w:keepNext/>
              <w:jc w:val="center"/>
              <w:rPr>
                <w:sz w:val="20"/>
                <w:szCs w:val="24"/>
              </w:rPr>
            </w:pPr>
          </w:p>
          <w:p w:rsidR="00076D62" w:rsidRPr="000B22A1" w:rsidRDefault="00076D62" w:rsidP="006D23BF">
            <w:pPr>
              <w:keepNext/>
              <w:jc w:val="center"/>
              <w:rPr>
                <w:sz w:val="20"/>
                <w:szCs w:val="24"/>
              </w:rPr>
            </w:pPr>
            <w:r>
              <w:rPr>
                <w:sz w:val="20"/>
                <w:szCs w:val="24"/>
              </w:rPr>
              <w:t>Item: 208371 (US) and 233173 (Canada)</w:t>
            </w:r>
          </w:p>
        </w:tc>
        <w:tc>
          <w:tcPr>
            <w:tcW w:w="1231" w:type="dxa"/>
            <w:vMerge w:val="restart"/>
            <w:tcBorders>
              <w:top w:val="nil"/>
            </w:tcBorders>
            <w:shd w:val="clear" w:color="auto" w:fill="auto"/>
            <w:vAlign w:val="center"/>
          </w:tcPr>
          <w:p w:rsidR="00076D62" w:rsidRPr="000B22A1" w:rsidRDefault="00076D62" w:rsidP="006D23BF">
            <w:pPr>
              <w:keepNext/>
              <w:keepLines/>
              <w:jc w:val="center"/>
              <w:rPr>
                <w:sz w:val="20"/>
                <w:szCs w:val="24"/>
              </w:rPr>
            </w:pPr>
            <w:r>
              <w:rPr>
                <w:sz w:val="20"/>
                <w:szCs w:val="24"/>
              </w:rPr>
              <w:t>Primary Packaging</w:t>
            </w:r>
          </w:p>
        </w:tc>
        <w:tc>
          <w:tcPr>
            <w:tcW w:w="1909" w:type="dxa"/>
            <w:tcBorders>
              <w:top w:val="nil"/>
            </w:tcBorders>
            <w:shd w:val="clear" w:color="auto" w:fill="auto"/>
            <w:vAlign w:val="center"/>
          </w:tcPr>
          <w:p w:rsidR="00076D62" w:rsidRPr="000B22A1" w:rsidRDefault="00076D62" w:rsidP="006D23BF">
            <w:pPr>
              <w:keepNext/>
              <w:jc w:val="center"/>
              <w:rPr>
                <w:sz w:val="20"/>
              </w:rPr>
            </w:pPr>
            <w:r>
              <w:rPr>
                <w:sz w:val="20"/>
              </w:rPr>
              <w:t>Appearance</w:t>
            </w:r>
          </w:p>
        </w:tc>
        <w:tc>
          <w:tcPr>
            <w:tcW w:w="1145" w:type="dxa"/>
            <w:tcBorders>
              <w:top w:val="nil"/>
            </w:tcBorders>
            <w:shd w:val="clear" w:color="auto" w:fill="auto"/>
            <w:vAlign w:val="center"/>
          </w:tcPr>
          <w:p w:rsidR="00076D62" w:rsidRPr="000B22A1" w:rsidRDefault="00076D62" w:rsidP="006D23BF">
            <w:pPr>
              <w:keepNext/>
              <w:keepLines/>
              <w:jc w:val="center"/>
              <w:rPr>
                <w:sz w:val="20"/>
              </w:rPr>
            </w:pPr>
            <w:r w:rsidRPr="000B22A1">
              <w:rPr>
                <w:sz w:val="20"/>
              </w:rPr>
              <w:t>No</w:t>
            </w:r>
          </w:p>
        </w:tc>
        <w:tc>
          <w:tcPr>
            <w:tcW w:w="4200" w:type="dxa"/>
            <w:tcBorders>
              <w:top w:val="nil"/>
            </w:tcBorders>
            <w:shd w:val="clear" w:color="auto" w:fill="auto"/>
            <w:vAlign w:val="center"/>
          </w:tcPr>
          <w:p w:rsidR="00076D62" w:rsidRPr="000B22A1" w:rsidRDefault="00076D62" w:rsidP="006D23BF">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6D23BF">
            <w:pPr>
              <w:keepNext/>
              <w:jc w:val="center"/>
              <w:rPr>
                <w:sz w:val="20"/>
                <w:szCs w:val="24"/>
              </w:rPr>
            </w:pPr>
          </w:p>
        </w:tc>
        <w:tc>
          <w:tcPr>
            <w:tcW w:w="1231" w:type="dxa"/>
            <w:vMerge/>
            <w:shd w:val="clear" w:color="auto" w:fill="auto"/>
            <w:vAlign w:val="center"/>
          </w:tcPr>
          <w:p w:rsidR="00076D62" w:rsidRPr="000B22A1" w:rsidRDefault="00076D62" w:rsidP="006D23BF">
            <w:pPr>
              <w:keepNext/>
              <w:keepLines/>
              <w:jc w:val="center"/>
              <w:rPr>
                <w:sz w:val="20"/>
                <w:szCs w:val="24"/>
              </w:rPr>
            </w:pPr>
          </w:p>
        </w:tc>
        <w:tc>
          <w:tcPr>
            <w:tcW w:w="1909" w:type="dxa"/>
            <w:tcBorders>
              <w:top w:val="nil"/>
            </w:tcBorders>
            <w:shd w:val="clear" w:color="auto" w:fill="auto"/>
            <w:vAlign w:val="center"/>
          </w:tcPr>
          <w:p w:rsidR="00076D62" w:rsidRPr="000B22A1" w:rsidRDefault="00076D62" w:rsidP="006D23BF">
            <w:pPr>
              <w:keepNext/>
              <w:jc w:val="center"/>
              <w:rPr>
                <w:sz w:val="20"/>
              </w:rPr>
            </w:pPr>
            <w:r>
              <w:rPr>
                <w:sz w:val="20"/>
              </w:rPr>
              <w:t>Identity</w:t>
            </w:r>
          </w:p>
        </w:tc>
        <w:tc>
          <w:tcPr>
            <w:tcW w:w="1145" w:type="dxa"/>
            <w:tcBorders>
              <w:top w:val="nil"/>
            </w:tcBorders>
            <w:shd w:val="clear" w:color="auto" w:fill="auto"/>
            <w:vAlign w:val="center"/>
          </w:tcPr>
          <w:p w:rsidR="00076D62" w:rsidRDefault="00076D62" w:rsidP="006D23BF">
            <w:pPr>
              <w:keepNext/>
              <w:jc w:val="center"/>
              <w:rPr>
                <w:sz w:val="20"/>
              </w:rPr>
            </w:pPr>
            <w:r>
              <w:rPr>
                <w:sz w:val="20"/>
              </w:rPr>
              <w:t>Yes*</w:t>
            </w:r>
          </w:p>
        </w:tc>
        <w:tc>
          <w:tcPr>
            <w:tcW w:w="4200" w:type="dxa"/>
            <w:tcBorders>
              <w:top w:val="nil"/>
            </w:tcBorders>
            <w:shd w:val="clear" w:color="auto" w:fill="auto"/>
            <w:vAlign w:val="center"/>
          </w:tcPr>
          <w:p w:rsidR="00076D62" w:rsidRDefault="00076D62" w:rsidP="006D23BF">
            <w:pPr>
              <w:keepNext/>
              <w:rPr>
                <w:sz w:val="20"/>
              </w:rPr>
            </w:pPr>
            <w:r w:rsidRPr="00117F32">
              <w:rPr>
                <w:sz w:val="20"/>
              </w:rPr>
              <w:t xml:space="preserve">Identity is important for </w:t>
            </w:r>
            <w:r>
              <w:rPr>
                <w:sz w:val="20"/>
              </w:rPr>
              <w:t>product quality</w:t>
            </w:r>
            <w:r w:rsidRPr="00117F32">
              <w:rPr>
                <w:sz w:val="20"/>
              </w:rPr>
              <w:t xml:space="preserve">; however, the attribute can be effectively controlled by the master </w:t>
            </w:r>
            <w:r>
              <w:rPr>
                <w:sz w:val="20"/>
              </w:rPr>
              <w:t>batch record controls and materials managements system</w:t>
            </w:r>
            <w:r w:rsidRPr="00117F32">
              <w:rPr>
                <w:sz w:val="20"/>
              </w:rPr>
              <w:t>.</w:t>
            </w:r>
          </w:p>
          <w:p w:rsidR="00076D62" w:rsidRDefault="00076D62" w:rsidP="006D23BF">
            <w:pPr>
              <w:keepNext/>
              <w:rPr>
                <w:sz w:val="20"/>
              </w:rPr>
            </w:pPr>
          </w:p>
          <w:p w:rsidR="00076D62" w:rsidRPr="00126F1B" w:rsidRDefault="00076D62" w:rsidP="006D23BF">
            <w:pPr>
              <w:keepNext/>
              <w:rPr>
                <w:sz w:val="20"/>
              </w:rPr>
            </w:pPr>
            <w:r>
              <w:rPr>
                <w:sz w:val="20"/>
              </w:rPr>
              <w:t>*</w:t>
            </w:r>
            <w:r w:rsidRPr="00B431E3">
              <w:rPr>
                <w:sz w:val="20"/>
              </w:rPr>
              <w:t>For th</w:t>
            </w:r>
            <w:r>
              <w:rPr>
                <w:sz w:val="20"/>
              </w:rPr>
              <w:t>e</w:t>
            </w:r>
            <w:r w:rsidRPr="00B431E3">
              <w:rPr>
                <w:sz w:val="20"/>
              </w:rPr>
              <w:t xml:space="preserve"> reason</w:t>
            </w:r>
            <w:r>
              <w:rPr>
                <w:sz w:val="20"/>
              </w:rPr>
              <w:t>s above this CM</w:t>
            </w:r>
            <w:r w:rsidRPr="00B431E3">
              <w:rPr>
                <w:sz w:val="20"/>
              </w:rPr>
              <w:t>A will not be discussed in detai</w:t>
            </w:r>
            <w:r>
              <w:rPr>
                <w:sz w:val="20"/>
              </w:rPr>
              <w:t>l in subsequent risk assessment</w:t>
            </w:r>
            <w:r w:rsidRPr="00B431E3">
              <w:rPr>
                <w:sz w:val="20"/>
              </w:rPr>
              <w:t>.</w:t>
            </w: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6D23BF">
            <w:pPr>
              <w:keepNext/>
              <w:jc w:val="center"/>
              <w:rPr>
                <w:sz w:val="20"/>
                <w:szCs w:val="24"/>
              </w:rPr>
            </w:pPr>
          </w:p>
        </w:tc>
        <w:tc>
          <w:tcPr>
            <w:tcW w:w="1231" w:type="dxa"/>
            <w:vMerge/>
            <w:shd w:val="clear" w:color="auto" w:fill="auto"/>
            <w:vAlign w:val="center"/>
          </w:tcPr>
          <w:p w:rsidR="00076D62" w:rsidRPr="000B22A1" w:rsidRDefault="00076D62" w:rsidP="006D23BF">
            <w:pPr>
              <w:keepNext/>
              <w:keepLines/>
              <w:jc w:val="center"/>
              <w:rPr>
                <w:sz w:val="20"/>
                <w:szCs w:val="24"/>
              </w:rPr>
            </w:pPr>
          </w:p>
        </w:tc>
        <w:tc>
          <w:tcPr>
            <w:tcW w:w="1909" w:type="dxa"/>
            <w:tcBorders>
              <w:top w:val="nil"/>
            </w:tcBorders>
            <w:shd w:val="clear" w:color="auto" w:fill="auto"/>
            <w:vAlign w:val="center"/>
          </w:tcPr>
          <w:p w:rsidR="00076D62" w:rsidRPr="000B22A1" w:rsidRDefault="00076D62" w:rsidP="006D23BF">
            <w:pPr>
              <w:keepNext/>
              <w:jc w:val="center"/>
              <w:rPr>
                <w:sz w:val="20"/>
              </w:rPr>
            </w:pPr>
            <w:r>
              <w:rPr>
                <w:sz w:val="20"/>
              </w:rPr>
              <w:t>Label Text</w:t>
            </w:r>
          </w:p>
        </w:tc>
        <w:tc>
          <w:tcPr>
            <w:tcW w:w="1145" w:type="dxa"/>
            <w:tcBorders>
              <w:top w:val="nil"/>
            </w:tcBorders>
            <w:shd w:val="clear" w:color="auto" w:fill="auto"/>
            <w:vAlign w:val="center"/>
          </w:tcPr>
          <w:p w:rsidR="00076D62" w:rsidRPr="000B22A1" w:rsidRDefault="00076D62" w:rsidP="006D23BF">
            <w:pPr>
              <w:keepNext/>
              <w:keepLines/>
              <w:jc w:val="center"/>
              <w:rPr>
                <w:sz w:val="20"/>
              </w:rPr>
            </w:pPr>
            <w:r w:rsidRPr="000B22A1">
              <w:rPr>
                <w:sz w:val="20"/>
              </w:rPr>
              <w:t>No</w:t>
            </w:r>
          </w:p>
        </w:tc>
        <w:tc>
          <w:tcPr>
            <w:tcW w:w="4200" w:type="dxa"/>
            <w:vMerge w:val="restart"/>
            <w:tcBorders>
              <w:top w:val="nil"/>
            </w:tcBorders>
            <w:shd w:val="clear" w:color="auto" w:fill="auto"/>
            <w:vAlign w:val="center"/>
          </w:tcPr>
          <w:p w:rsidR="00076D62" w:rsidRPr="000B22A1" w:rsidRDefault="00076D62" w:rsidP="006D23BF">
            <w:pPr>
              <w:keepNext/>
              <w:keepLines/>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076D62" w:rsidRPr="000B22A1" w:rsidTr="00C12C5D">
        <w:trPr>
          <w:cantSplit/>
          <w:trHeight w:val="360"/>
          <w:jc w:val="center"/>
        </w:trPr>
        <w:tc>
          <w:tcPr>
            <w:tcW w:w="1825" w:type="dxa"/>
            <w:vMerge/>
            <w:shd w:val="clear" w:color="auto" w:fill="auto"/>
            <w:vAlign w:val="center"/>
          </w:tcPr>
          <w:p w:rsidR="00076D62" w:rsidRPr="000B22A1" w:rsidRDefault="00076D62" w:rsidP="006D23BF">
            <w:pPr>
              <w:keepNext/>
              <w:jc w:val="center"/>
              <w:rPr>
                <w:sz w:val="20"/>
                <w:szCs w:val="24"/>
              </w:rPr>
            </w:pPr>
          </w:p>
        </w:tc>
        <w:tc>
          <w:tcPr>
            <w:tcW w:w="1231" w:type="dxa"/>
            <w:vMerge/>
            <w:shd w:val="clear" w:color="auto" w:fill="auto"/>
            <w:vAlign w:val="center"/>
          </w:tcPr>
          <w:p w:rsidR="00076D62" w:rsidRPr="000B22A1" w:rsidRDefault="00076D62" w:rsidP="006D23BF">
            <w:pPr>
              <w:keepNext/>
              <w:keepLines/>
              <w:jc w:val="center"/>
              <w:rPr>
                <w:sz w:val="20"/>
                <w:szCs w:val="24"/>
              </w:rPr>
            </w:pPr>
          </w:p>
        </w:tc>
        <w:tc>
          <w:tcPr>
            <w:tcW w:w="1909" w:type="dxa"/>
            <w:tcBorders>
              <w:top w:val="nil"/>
            </w:tcBorders>
            <w:shd w:val="clear" w:color="auto" w:fill="auto"/>
            <w:vAlign w:val="center"/>
          </w:tcPr>
          <w:p w:rsidR="00076D62" w:rsidRPr="000B22A1" w:rsidRDefault="00076D62" w:rsidP="006D23BF">
            <w:pPr>
              <w:keepNext/>
              <w:jc w:val="center"/>
              <w:rPr>
                <w:sz w:val="20"/>
              </w:rPr>
            </w:pPr>
            <w:r>
              <w:rPr>
                <w:sz w:val="20"/>
              </w:rPr>
              <w:t>Print Color</w:t>
            </w:r>
          </w:p>
        </w:tc>
        <w:tc>
          <w:tcPr>
            <w:tcW w:w="1145" w:type="dxa"/>
            <w:tcBorders>
              <w:top w:val="nil"/>
            </w:tcBorders>
            <w:shd w:val="clear" w:color="auto" w:fill="auto"/>
            <w:vAlign w:val="center"/>
          </w:tcPr>
          <w:p w:rsidR="00076D62" w:rsidRPr="000B22A1" w:rsidRDefault="00076D62" w:rsidP="006D23BF">
            <w:pPr>
              <w:keepNext/>
              <w:jc w:val="center"/>
              <w:rPr>
                <w:sz w:val="20"/>
              </w:rPr>
            </w:pPr>
            <w:r>
              <w:rPr>
                <w:sz w:val="20"/>
              </w:rPr>
              <w:t>No</w:t>
            </w:r>
          </w:p>
        </w:tc>
        <w:tc>
          <w:tcPr>
            <w:tcW w:w="4200" w:type="dxa"/>
            <w:vMerge/>
            <w:shd w:val="clear" w:color="auto" w:fill="auto"/>
            <w:vAlign w:val="center"/>
          </w:tcPr>
          <w:p w:rsidR="00076D62" w:rsidRPr="000B22A1" w:rsidRDefault="00076D62" w:rsidP="006D23BF">
            <w:pPr>
              <w:keepNext/>
              <w:jc w:val="center"/>
              <w:rPr>
                <w:sz w:val="20"/>
              </w:rPr>
            </w:pPr>
          </w:p>
        </w:tc>
      </w:tr>
      <w:tr w:rsidR="00076D62" w:rsidRPr="000B22A1" w:rsidTr="00C12C5D">
        <w:trPr>
          <w:cantSplit/>
          <w:trHeight w:val="360"/>
          <w:jc w:val="center"/>
        </w:trPr>
        <w:tc>
          <w:tcPr>
            <w:tcW w:w="1825" w:type="dxa"/>
            <w:vMerge/>
            <w:shd w:val="clear" w:color="auto" w:fill="auto"/>
            <w:vAlign w:val="center"/>
          </w:tcPr>
          <w:p w:rsidR="00076D62" w:rsidRPr="000B22A1" w:rsidRDefault="00076D62" w:rsidP="006D23BF">
            <w:pPr>
              <w:keepNext/>
              <w:jc w:val="center"/>
              <w:rPr>
                <w:sz w:val="20"/>
                <w:szCs w:val="24"/>
              </w:rPr>
            </w:pPr>
          </w:p>
        </w:tc>
        <w:tc>
          <w:tcPr>
            <w:tcW w:w="1231" w:type="dxa"/>
            <w:vMerge/>
            <w:shd w:val="clear" w:color="auto" w:fill="auto"/>
            <w:vAlign w:val="center"/>
          </w:tcPr>
          <w:p w:rsidR="00076D62" w:rsidRPr="000B22A1" w:rsidRDefault="00076D62" w:rsidP="006D23BF">
            <w:pPr>
              <w:keepNext/>
              <w:keepLines/>
              <w:jc w:val="center"/>
              <w:rPr>
                <w:sz w:val="20"/>
                <w:szCs w:val="24"/>
              </w:rPr>
            </w:pPr>
          </w:p>
        </w:tc>
        <w:tc>
          <w:tcPr>
            <w:tcW w:w="1909" w:type="dxa"/>
            <w:tcBorders>
              <w:top w:val="nil"/>
            </w:tcBorders>
            <w:shd w:val="clear" w:color="auto" w:fill="auto"/>
            <w:vAlign w:val="center"/>
          </w:tcPr>
          <w:p w:rsidR="00076D62" w:rsidRPr="000B22A1" w:rsidRDefault="00076D62" w:rsidP="006D23BF">
            <w:pPr>
              <w:keepNext/>
              <w:jc w:val="center"/>
              <w:rPr>
                <w:sz w:val="20"/>
              </w:rPr>
            </w:pPr>
            <w:r>
              <w:rPr>
                <w:sz w:val="20"/>
              </w:rPr>
              <w:t>Bar Code Scanning</w:t>
            </w:r>
          </w:p>
        </w:tc>
        <w:tc>
          <w:tcPr>
            <w:tcW w:w="1145" w:type="dxa"/>
            <w:tcBorders>
              <w:top w:val="nil"/>
            </w:tcBorders>
            <w:shd w:val="clear" w:color="auto" w:fill="auto"/>
            <w:vAlign w:val="center"/>
          </w:tcPr>
          <w:p w:rsidR="00076D62" w:rsidRPr="000B22A1" w:rsidRDefault="00076D62" w:rsidP="006D23BF">
            <w:pPr>
              <w:keepNext/>
              <w:jc w:val="center"/>
              <w:rPr>
                <w:sz w:val="20"/>
              </w:rPr>
            </w:pPr>
            <w:r>
              <w:rPr>
                <w:sz w:val="20"/>
              </w:rPr>
              <w:t>No</w:t>
            </w:r>
          </w:p>
        </w:tc>
        <w:tc>
          <w:tcPr>
            <w:tcW w:w="4200" w:type="dxa"/>
            <w:vMerge/>
            <w:shd w:val="clear" w:color="auto" w:fill="auto"/>
            <w:vAlign w:val="center"/>
          </w:tcPr>
          <w:p w:rsidR="00076D62" w:rsidRPr="000B22A1" w:rsidRDefault="00076D62" w:rsidP="006D23BF">
            <w:pPr>
              <w:keepNext/>
              <w:jc w:val="center"/>
              <w:rPr>
                <w:sz w:val="20"/>
              </w:rPr>
            </w:pPr>
          </w:p>
        </w:tc>
      </w:tr>
      <w:tr w:rsidR="00076D62" w:rsidRPr="000B22A1" w:rsidTr="00076D62">
        <w:trPr>
          <w:cantSplit/>
          <w:trHeight w:val="360"/>
          <w:jc w:val="center"/>
        </w:trPr>
        <w:tc>
          <w:tcPr>
            <w:tcW w:w="1825" w:type="dxa"/>
            <w:vMerge/>
            <w:shd w:val="clear" w:color="auto" w:fill="auto"/>
            <w:vAlign w:val="center"/>
          </w:tcPr>
          <w:p w:rsidR="00076D62" w:rsidRPr="000B22A1" w:rsidRDefault="00076D62" w:rsidP="006D23BF">
            <w:pPr>
              <w:keepNext/>
              <w:jc w:val="center"/>
              <w:rPr>
                <w:sz w:val="20"/>
                <w:szCs w:val="24"/>
              </w:rPr>
            </w:pPr>
          </w:p>
        </w:tc>
        <w:tc>
          <w:tcPr>
            <w:tcW w:w="1231" w:type="dxa"/>
            <w:vMerge/>
            <w:shd w:val="clear" w:color="auto" w:fill="auto"/>
            <w:vAlign w:val="center"/>
          </w:tcPr>
          <w:p w:rsidR="00076D62" w:rsidRPr="000B22A1" w:rsidRDefault="00076D62" w:rsidP="006D23BF">
            <w:pPr>
              <w:keepNext/>
              <w:keepLines/>
              <w:jc w:val="center"/>
              <w:rPr>
                <w:sz w:val="20"/>
                <w:szCs w:val="24"/>
              </w:rPr>
            </w:pPr>
          </w:p>
        </w:tc>
        <w:tc>
          <w:tcPr>
            <w:tcW w:w="1909" w:type="dxa"/>
            <w:tcBorders>
              <w:top w:val="nil"/>
            </w:tcBorders>
            <w:shd w:val="clear" w:color="auto" w:fill="auto"/>
            <w:vAlign w:val="center"/>
          </w:tcPr>
          <w:p w:rsidR="00076D62" w:rsidRPr="000B22A1" w:rsidRDefault="00076D62" w:rsidP="006D23BF">
            <w:pPr>
              <w:keepNext/>
              <w:jc w:val="center"/>
              <w:rPr>
                <w:sz w:val="20"/>
              </w:rPr>
            </w:pPr>
            <w:r>
              <w:rPr>
                <w:sz w:val="20"/>
              </w:rPr>
              <w:t>Total Basis Weight</w:t>
            </w:r>
          </w:p>
        </w:tc>
        <w:tc>
          <w:tcPr>
            <w:tcW w:w="1145" w:type="dxa"/>
            <w:tcBorders>
              <w:top w:val="nil"/>
            </w:tcBorders>
            <w:shd w:val="clear" w:color="auto" w:fill="auto"/>
            <w:vAlign w:val="center"/>
          </w:tcPr>
          <w:p w:rsidR="00076D62" w:rsidRPr="000B22A1" w:rsidRDefault="00076D62" w:rsidP="006D23BF">
            <w:pPr>
              <w:keepNext/>
              <w:jc w:val="center"/>
              <w:rPr>
                <w:sz w:val="20"/>
              </w:rPr>
            </w:pPr>
            <w:r>
              <w:rPr>
                <w:sz w:val="20"/>
              </w:rPr>
              <w:t>No</w:t>
            </w:r>
          </w:p>
        </w:tc>
        <w:tc>
          <w:tcPr>
            <w:tcW w:w="4200" w:type="dxa"/>
            <w:vMerge/>
            <w:shd w:val="clear" w:color="auto" w:fill="auto"/>
            <w:vAlign w:val="center"/>
          </w:tcPr>
          <w:p w:rsidR="00076D62" w:rsidRPr="000B22A1" w:rsidRDefault="00076D62" w:rsidP="006D23BF">
            <w:pPr>
              <w:keepNext/>
              <w:jc w:val="center"/>
              <w:rPr>
                <w:sz w:val="20"/>
              </w:rPr>
            </w:pPr>
          </w:p>
        </w:tc>
      </w:tr>
      <w:tr w:rsidR="00076D62" w:rsidRPr="000B22A1" w:rsidTr="00C12C5D">
        <w:trPr>
          <w:cantSplit/>
          <w:trHeight w:val="360"/>
          <w:jc w:val="center"/>
        </w:trPr>
        <w:tc>
          <w:tcPr>
            <w:tcW w:w="1825" w:type="dxa"/>
            <w:vMerge/>
            <w:shd w:val="clear" w:color="auto" w:fill="auto"/>
            <w:vAlign w:val="center"/>
          </w:tcPr>
          <w:p w:rsidR="00076D62" w:rsidRPr="000B22A1" w:rsidRDefault="00076D62" w:rsidP="006D23BF">
            <w:pPr>
              <w:keepNext/>
              <w:jc w:val="center"/>
              <w:rPr>
                <w:sz w:val="20"/>
                <w:szCs w:val="24"/>
              </w:rPr>
            </w:pPr>
          </w:p>
        </w:tc>
        <w:tc>
          <w:tcPr>
            <w:tcW w:w="1231" w:type="dxa"/>
            <w:vMerge/>
            <w:shd w:val="clear" w:color="auto" w:fill="auto"/>
            <w:vAlign w:val="center"/>
          </w:tcPr>
          <w:p w:rsidR="00076D62" w:rsidRPr="000B22A1" w:rsidRDefault="00076D62" w:rsidP="006D23BF">
            <w:pPr>
              <w:keepNext/>
              <w:keepLines/>
              <w:jc w:val="center"/>
              <w:rPr>
                <w:sz w:val="20"/>
                <w:szCs w:val="24"/>
              </w:rPr>
            </w:pPr>
          </w:p>
        </w:tc>
        <w:tc>
          <w:tcPr>
            <w:tcW w:w="1909" w:type="dxa"/>
            <w:tcBorders>
              <w:top w:val="nil"/>
            </w:tcBorders>
            <w:shd w:val="clear" w:color="auto" w:fill="auto"/>
            <w:vAlign w:val="center"/>
          </w:tcPr>
          <w:p w:rsidR="00076D62" w:rsidRDefault="00076D62" w:rsidP="006D23BF">
            <w:pPr>
              <w:keepNext/>
              <w:jc w:val="center"/>
              <w:rPr>
                <w:sz w:val="20"/>
              </w:rPr>
            </w:pPr>
            <w:r>
              <w:rPr>
                <w:sz w:val="20"/>
              </w:rPr>
              <w:t>Resin Gels</w:t>
            </w:r>
          </w:p>
        </w:tc>
        <w:tc>
          <w:tcPr>
            <w:tcW w:w="1145" w:type="dxa"/>
            <w:tcBorders>
              <w:top w:val="nil"/>
            </w:tcBorders>
            <w:shd w:val="clear" w:color="auto" w:fill="auto"/>
            <w:vAlign w:val="center"/>
          </w:tcPr>
          <w:p w:rsidR="00076D62" w:rsidRPr="000B22A1" w:rsidRDefault="00076D62" w:rsidP="006D23BF">
            <w:pPr>
              <w:keepNext/>
              <w:jc w:val="center"/>
              <w:rPr>
                <w:sz w:val="20"/>
              </w:rPr>
            </w:pPr>
            <w:r w:rsidRPr="000B22A1">
              <w:rPr>
                <w:sz w:val="20"/>
              </w:rPr>
              <w:t>Yes*</w:t>
            </w:r>
          </w:p>
        </w:tc>
        <w:tc>
          <w:tcPr>
            <w:tcW w:w="4200" w:type="dxa"/>
            <w:shd w:val="clear" w:color="auto" w:fill="auto"/>
            <w:vAlign w:val="center"/>
          </w:tcPr>
          <w:p w:rsidR="00076D62" w:rsidRPr="000B22A1" w:rsidRDefault="00076D62" w:rsidP="006D23BF">
            <w:pPr>
              <w:keepNext/>
              <w:rPr>
                <w:sz w:val="20"/>
              </w:rPr>
            </w:pPr>
            <w:r w:rsidRPr="000B22A1">
              <w:rPr>
                <w:sz w:val="20"/>
              </w:rPr>
              <w:t>The material’s ability to seal consistently is critical</w:t>
            </w:r>
            <w:r>
              <w:rPr>
                <w:sz w:val="20"/>
              </w:rPr>
              <w:t xml:space="preserve"> to the pouch material function;</w:t>
            </w:r>
            <w:r w:rsidRPr="000B22A1">
              <w:rPr>
                <w:sz w:val="20"/>
              </w:rPr>
              <w:t xml:space="preserve"> however, the attribute can be effectively controlled by testing before the material is released.</w:t>
            </w:r>
          </w:p>
          <w:p w:rsidR="00076D62" w:rsidRPr="000B22A1" w:rsidRDefault="00076D62" w:rsidP="006D23BF">
            <w:pPr>
              <w:keepNext/>
              <w:rPr>
                <w:sz w:val="20"/>
                <w:u w:val="single"/>
              </w:rPr>
            </w:pPr>
          </w:p>
          <w:p w:rsidR="00076D62" w:rsidRPr="000B22A1" w:rsidRDefault="00076D62" w:rsidP="006D23BF">
            <w:pPr>
              <w:keepNext/>
              <w:rPr>
                <w:sz w:val="20"/>
              </w:rPr>
            </w:pPr>
            <w:r w:rsidRPr="000B22A1">
              <w:rPr>
                <w:sz w:val="20"/>
              </w:rPr>
              <w:t>*For the reasons above this CMA will not be discussed in detail in subsequent risk assessment.</w:t>
            </w: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tcBorders>
              <w:top w:val="nil"/>
            </w:tcBorders>
            <w:shd w:val="clear" w:color="auto" w:fill="auto"/>
            <w:vAlign w:val="center"/>
          </w:tcPr>
          <w:p w:rsidR="00076D62" w:rsidRPr="000B22A1" w:rsidRDefault="00076D62" w:rsidP="003A12F4">
            <w:pPr>
              <w:jc w:val="center"/>
              <w:rPr>
                <w:sz w:val="20"/>
              </w:rPr>
            </w:pPr>
            <w:r>
              <w:rPr>
                <w:sz w:val="20"/>
              </w:rPr>
              <w:t>Acceptable Quality Levels</w:t>
            </w:r>
          </w:p>
        </w:tc>
        <w:tc>
          <w:tcPr>
            <w:tcW w:w="1145" w:type="dxa"/>
            <w:tcBorders>
              <w:top w:val="nil"/>
            </w:tcBorders>
            <w:shd w:val="clear" w:color="auto" w:fill="auto"/>
            <w:vAlign w:val="center"/>
          </w:tcPr>
          <w:p w:rsidR="00076D62" w:rsidRPr="001D6DDE" w:rsidRDefault="00076D62" w:rsidP="00C12C5D">
            <w:pPr>
              <w:jc w:val="center"/>
              <w:rPr>
                <w:sz w:val="20"/>
              </w:rPr>
            </w:pPr>
            <w:r w:rsidRPr="001D6DDE">
              <w:rPr>
                <w:sz w:val="20"/>
              </w:rPr>
              <w:t>Yes</w:t>
            </w:r>
          </w:p>
        </w:tc>
        <w:tc>
          <w:tcPr>
            <w:tcW w:w="4200" w:type="dxa"/>
            <w:tcBorders>
              <w:top w:val="nil"/>
            </w:tcBorders>
            <w:shd w:val="clear" w:color="auto" w:fill="auto"/>
            <w:vAlign w:val="center"/>
          </w:tcPr>
          <w:p w:rsidR="00076D62" w:rsidRPr="001D6DDE" w:rsidRDefault="00076D62" w:rsidP="00C12C5D">
            <w:pPr>
              <w:rPr>
                <w:sz w:val="20"/>
              </w:rPr>
            </w:pPr>
            <w:r w:rsidRPr="001D6DDE">
              <w:rPr>
                <w:sz w:val="20"/>
              </w:rPr>
              <w:t xml:space="preserve">Defects in the material including tears or holes in the material affect the quality and usability of the product. Foreign material could lead to contamination of the product. Illegible text affects the ability to identify the product.  </w:t>
            </w:r>
          </w:p>
          <w:p w:rsidR="00076D62" w:rsidRPr="001D6DDE" w:rsidRDefault="00076D62" w:rsidP="00C12C5D">
            <w:pPr>
              <w:rPr>
                <w:sz w:val="20"/>
              </w:rPr>
            </w:pPr>
          </w:p>
          <w:p w:rsidR="00076D62" w:rsidRPr="001D6DDE" w:rsidRDefault="00076D62" w:rsidP="00C12C5D">
            <w:pPr>
              <w:rPr>
                <w:sz w:val="20"/>
                <w:u w:val="single"/>
              </w:rPr>
            </w:pPr>
            <w:r w:rsidRPr="001D6DDE">
              <w:rPr>
                <w:sz w:val="20"/>
                <w:u w:val="single"/>
              </w:rPr>
              <w:t>CQAs Affected</w:t>
            </w:r>
          </w:p>
          <w:p w:rsidR="00076D62" w:rsidRPr="001D6DDE" w:rsidRDefault="00076D62" w:rsidP="00472199">
            <w:pPr>
              <w:pStyle w:val="ListParagraph"/>
              <w:numPr>
                <w:ilvl w:val="0"/>
                <w:numId w:val="36"/>
              </w:numPr>
              <w:ind w:left="412"/>
              <w:rPr>
                <w:sz w:val="20"/>
              </w:rPr>
            </w:pPr>
            <w:r w:rsidRPr="001D6DDE">
              <w:rPr>
                <w:sz w:val="20"/>
              </w:rPr>
              <w:t xml:space="preserve">Drug Release </w:t>
            </w:r>
            <w:r w:rsidR="001D6DDE" w:rsidRPr="001D6DDE">
              <w:rPr>
                <w:i/>
                <w:sz w:val="20"/>
              </w:rPr>
              <w:t>(Ref # 5.</w:t>
            </w:r>
            <w:r w:rsidR="00472199">
              <w:rPr>
                <w:i/>
                <w:sz w:val="20"/>
              </w:rPr>
              <w:t>2</w:t>
            </w:r>
            <w:r w:rsidRPr="001D6DDE">
              <w:rPr>
                <w:i/>
                <w:sz w:val="20"/>
              </w:rPr>
              <w:t>)</w:t>
            </w:r>
          </w:p>
        </w:tc>
      </w:tr>
      <w:tr w:rsidR="00076D62" w:rsidRPr="000B22A1" w:rsidTr="003A12F4">
        <w:trPr>
          <w:cantSplit/>
          <w:trHeight w:val="360"/>
          <w:jc w:val="center"/>
        </w:trPr>
        <w:tc>
          <w:tcPr>
            <w:tcW w:w="1825" w:type="dxa"/>
            <w:vMerge w:val="restart"/>
            <w:tcBorders>
              <w:top w:val="nil"/>
            </w:tcBorders>
            <w:shd w:val="clear" w:color="auto" w:fill="auto"/>
            <w:vAlign w:val="center"/>
          </w:tcPr>
          <w:p w:rsidR="00076D62" w:rsidRDefault="00076D62" w:rsidP="003A12F4">
            <w:pPr>
              <w:jc w:val="center"/>
              <w:rPr>
                <w:sz w:val="20"/>
                <w:szCs w:val="24"/>
              </w:rPr>
            </w:pPr>
            <w:r>
              <w:rPr>
                <w:sz w:val="20"/>
                <w:szCs w:val="24"/>
              </w:rPr>
              <w:t>Carton (30 units)</w:t>
            </w:r>
          </w:p>
          <w:p w:rsidR="00076D62" w:rsidRDefault="00076D62" w:rsidP="003A12F4">
            <w:pPr>
              <w:jc w:val="center"/>
              <w:rPr>
                <w:sz w:val="20"/>
                <w:szCs w:val="24"/>
              </w:rPr>
            </w:pPr>
          </w:p>
          <w:p w:rsidR="00076D62" w:rsidRPr="000B22A1" w:rsidRDefault="00076D62" w:rsidP="003A12F4">
            <w:pPr>
              <w:jc w:val="center"/>
              <w:rPr>
                <w:sz w:val="20"/>
                <w:szCs w:val="24"/>
              </w:rPr>
            </w:pPr>
            <w:r>
              <w:rPr>
                <w:sz w:val="20"/>
                <w:szCs w:val="24"/>
              </w:rPr>
              <w:t>Item: 198150 (US) and 227458 (Canada)</w:t>
            </w:r>
          </w:p>
        </w:tc>
        <w:tc>
          <w:tcPr>
            <w:tcW w:w="1231" w:type="dxa"/>
            <w:vMerge w:val="restart"/>
            <w:tcBorders>
              <w:top w:val="nil"/>
            </w:tcBorders>
            <w:shd w:val="clear" w:color="auto" w:fill="auto"/>
            <w:vAlign w:val="center"/>
          </w:tcPr>
          <w:p w:rsidR="00076D62" w:rsidRPr="000B22A1" w:rsidRDefault="00076D62" w:rsidP="003A12F4">
            <w:pPr>
              <w:keepNext/>
              <w:keepLines/>
              <w:jc w:val="center"/>
              <w:rPr>
                <w:sz w:val="20"/>
                <w:szCs w:val="24"/>
              </w:rPr>
            </w:pPr>
            <w:r>
              <w:rPr>
                <w:sz w:val="20"/>
                <w:szCs w:val="24"/>
              </w:rPr>
              <w:t>Secondary packaging</w:t>
            </w:r>
          </w:p>
        </w:tc>
        <w:tc>
          <w:tcPr>
            <w:tcW w:w="1909" w:type="dxa"/>
            <w:tcBorders>
              <w:top w:val="nil"/>
            </w:tcBorders>
            <w:shd w:val="clear" w:color="auto" w:fill="auto"/>
            <w:vAlign w:val="center"/>
          </w:tcPr>
          <w:p w:rsidR="00076D62" w:rsidRPr="000B22A1" w:rsidRDefault="00076D62" w:rsidP="003A12F4">
            <w:pPr>
              <w:jc w:val="center"/>
              <w:rPr>
                <w:sz w:val="20"/>
              </w:rPr>
            </w:pPr>
            <w:r>
              <w:rPr>
                <w:sz w:val="20"/>
              </w:rPr>
              <w:t>Appearance</w:t>
            </w:r>
          </w:p>
        </w:tc>
        <w:tc>
          <w:tcPr>
            <w:tcW w:w="1145" w:type="dxa"/>
            <w:tcBorders>
              <w:top w:val="nil"/>
            </w:tcBorders>
            <w:shd w:val="clear" w:color="auto" w:fill="auto"/>
            <w:vAlign w:val="center"/>
          </w:tcPr>
          <w:p w:rsidR="00076D62" w:rsidRPr="000B22A1" w:rsidRDefault="00076D62" w:rsidP="003A12F4">
            <w:pPr>
              <w:keepNext/>
              <w:keepLines/>
              <w:jc w:val="center"/>
              <w:rPr>
                <w:sz w:val="20"/>
              </w:rPr>
            </w:pPr>
            <w:r>
              <w:rPr>
                <w:sz w:val="20"/>
              </w:rPr>
              <w:t>No</w:t>
            </w:r>
          </w:p>
        </w:tc>
        <w:tc>
          <w:tcPr>
            <w:tcW w:w="4200" w:type="dxa"/>
            <w:vMerge w:val="restart"/>
            <w:tcBorders>
              <w:top w:val="nil"/>
            </w:tcBorders>
            <w:shd w:val="clear" w:color="auto" w:fill="auto"/>
            <w:vAlign w:val="center"/>
          </w:tcPr>
          <w:p w:rsidR="00076D62" w:rsidRPr="000B22A1" w:rsidRDefault="00076D62" w:rsidP="003A12F4">
            <w:pPr>
              <w:keepNext/>
              <w:keepLines/>
              <w:jc w:val="center"/>
              <w:rPr>
                <w:sz w:val="20"/>
              </w:rPr>
            </w:pPr>
            <w:r w:rsidRPr="000B22A1">
              <w:rPr>
                <w:sz w:val="20"/>
              </w:rPr>
              <w:t xml:space="preserve">Does not affect critical quality attributes of intermediate or finished </w:t>
            </w:r>
            <w:r>
              <w:rPr>
                <w:sz w:val="20"/>
              </w:rPr>
              <w:t xml:space="preserve">drug </w:t>
            </w:r>
            <w:r w:rsidRPr="000B22A1">
              <w:rPr>
                <w:sz w:val="20"/>
              </w:rPr>
              <w:t>product</w:t>
            </w:r>
            <w:r>
              <w:rPr>
                <w:sz w:val="20"/>
              </w:rPr>
              <w:t>.</w:t>
            </w: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Label Text</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Print Color</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Bar Code Scanning</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Functionality</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Caliper</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Dimensions</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0B22A1" w:rsidRDefault="00076D62" w:rsidP="003A12F4">
            <w:pPr>
              <w:jc w:val="center"/>
              <w:rPr>
                <w:sz w:val="20"/>
              </w:rPr>
            </w:pPr>
            <w:r>
              <w:rPr>
                <w:sz w:val="20"/>
              </w:rPr>
              <w:t>Unvarnished Area</w:t>
            </w:r>
          </w:p>
        </w:tc>
        <w:tc>
          <w:tcPr>
            <w:tcW w:w="1145" w:type="dxa"/>
            <w:shd w:val="clear" w:color="auto" w:fill="auto"/>
            <w:vAlign w:val="center"/>
          </w:tcPr>
          <w:p w:rsidR="00076D62" w:rsidRPr="000B22A1" w:rsidRDefault="00076D62" w:rsidP="003A12F4">
            <w:pPr>
              <w:jc w:val="center"/>
              <w:rPr>
                <w:sz w:val="20"/>
              </w:rPr>
            </w:pPr>
            <w:r>
              <w:rPr>
                <w:sz w:val="20"/>
              </w:rPr>
              <w:t>No</w:t>
            </w:r>
          </w:p>
        </w:tc>
        <w:tc>
          <w:tcPr>
            <w:tcW w:w="4200" w:type="dxa"/>
            <w:vMerge/>
            <w:shd w:val="clear" w:color="auto" w:fill="auto"/>
            <w:vAlign w:val="center"/>
          </w:tcPr>
          <w:p w:rsidR="00076D62" w:rsidRPr="000B22A1" w:rsidRDefault="00076D62" w:rsidP="003A12F4">
            <w:pPr>
              <w:jc w:val="center"/>
              <w:rPr>
                <w:sz w:val="20"/>
              </w:rPr>
            </w:pPr>
          </w:p>
        </w:tc>
      </w:tr>
      <w:tr w:rsidR="00076D62" w:rsidRPr="000B22A1" w:rsidTr="003A12F4">
        <w:trPr>
          <w:cantSplit/>
          <w:trHeight w:val="360"/>
          <w:jc w:val="center"/>
        </w:trPr>
        <w:tc>
          <w:tcPr>
            <w:tcW w:w="1825" w:type="dxa"/>
            <w:vMerge/>
            <w:shd w:val="clear" w:color="auto" w:fill="auto"/>
            <w:vAlign w:val="center"/>
          </w:tcPr>
          <w:p w:rsidR="00076D62" w:rsidRPr="000B22A1" w:rsidRDefault="00076D62" w:rsidP="003A12F4">
            <w:pPr>
              <w:jc w:val="center"/>
              <w:rPr>
                <w:sz w:val="20"/>
                <w:szCs w:val="24"/>
              </w:rPr>
            </w:pPr>
          </w:p>
        </w:tc>
        <w:tc>
          <w:tcPr>
            <w:tcW w:w="1231" w:type="dxa"/>
            <w:vMerge/>
            <w:shd w:val="clear" w:color="auto" w:fill="auto"/>
            <w:vAlign w:val="center"/>
          </w:tcPr>
          <w:p w:rsidR="00076D62" w:rsidRPr="000B22A1" w:rsidRDefault="00076D62" w:rsidP="003A12F4">
            <w:pPr>
              <w:keepNext/>
              <w:keepLines/>
              <w:jc w:val="center"/>
              <w:rPr>
                <w:sz w:val="20"/>
                <w:szCs w:val="24"/>
              </w:rPr>
            </w:pPr>
          </w:p>
        </w:tc>
        <w:tc>
          <w:tcPr>
            <w:tcW w:w="1909" w:type="dxa"/>
            <w:shd w:val="clear" w:color="auto" w:fill="auto"/>
            <w:vAlign w:val="center"/>
          </w:tcPr>
          <w:p w:rsidR="00076D62" w:rsidRPr="001D6DDE" w:rsidRDefault="00076D62" w:rsidP="00C12C5D">
            <w:pPr>
              <w:jc w:val="center"/>
              <w:rPr>
                <w:sz w:val="20"/>
              </w:rPr>
            </w:pPr>
            <w:r w:rsidRPr="001D6DDE">
              <w:rPr>
                <w:sz w:val="20"/>
              </w:rPr>
              <w:t>Acceptable Quality Levels</w:t>
            </w:r>
          </w:p>
        </w:tc>
        <w:tc>
          <w:tcPr>
            <w:tcW w:w="1145" w:type="dxa"/>
            <w:shd w:val="clear" w:color="auto" w:fill="auto"/>
            <w:vAlign w:val="center"/>
          </w:tcPr>
          <w:p w:rsidR="00076D62" w:rsidRPr="001D6DDE" w:rsidRDefault="00076D62" w:rsidP="00C12C5D">
            <w:pPr>
              <w:jc w:val="center"/>
              <w:rPr>
                <w:sz w:val="20"/>
              </w:rPr>
            </w:pPr>
            <w:r w:rsidRPr="001D6DDE">
              <w:rPr>
                <w:sz w:val="20"/>
              </w:rPr>
              <w:t>No</w:t>
            </w:r>
          </w:p>
        </w:tc>
        <w:tc>
          <w:tcPr>
            <w:tcW w:w="4200" w:type="dxa"/>
            <w:vMerge/>
            <w:shd w:val="clear" w:color="auto" w:fill="auto"/>
            <w:vAlign w:val="center"/>
          </w:tcPr>
          <w:p w:rsidR="00076D62" w:rsidRPr="000B22A1" w:rsidRDefault="00076D62" w:rsidP="00851EE3">
            <w:pPr>
              <w:pStyle w:val="ListParagraph"/>
              <w:ind w:left="412"/>
              <w:rPr>
                <w:sz w:val="20"/>
              </w:rPr>
            </w:pPr>
          </w:p>
        </w:tc>
      </w:tr>
    </w:tbl>
    <w:p w:rsidR="001D6DDE" w:rsidRPr="000B22A1" w:rsidRDefault="00B857AB" w:rsidP="001D6DDE">
      <w:pPr>
        <w:pStyle w:val="Heading1"/>
      </w:pPr>
      <w:bookmarkStart w:id="147" w:name="_Toc456941051"/>
      <w:bookmarkStart w:id="148" w:name="_Toc470785769"/>
      <w:r>
        <w:lastRenderedPageBreak/>
        <w:t xml:space="preserve">Risk Assessment of </w:t>
      </w:r>
      <w:r w:rsidR="001D6DDE">
        <w:t>Manufacturing Process</w:t>
      </w:r>
      <w:bookmarkEnd w:id="147"/>
      <w:r>
        <w:t xml:space="preserve"> Variables</w:t>
      </w:r>
      <w:bookmarkEnd w:id="148"/>
    </w:p>
    <w:p w:rsidR="00B34887" w:rsidRPr="000B22A1" w:rsidRDefault="00B34887" w:rsidP="00B34887">
      <w:pPr>
        <w:pStyle w:val="Normal2"/>
      </w:pPr>
      <w:r w:rsidRPr="000B22A1">
        <w:t>In this section processing steps from the mix and packaging processes are assessed for potential impact to the potency, purity, safety, efficacy and usability of the</w:t>
      </w:r>
      <w:r w:rsidR="0094156E">
        <w:t xml:space="preserve"> intermediate and</w:t>
      </w:r>
      <w:r w:rsidRPr="000B22A1">
        <w:t xml:space="preserve"> finished</w:t>
      </w:r>
      <w:r w:rsidR="0094156E">
        <w:t xml:space="preserve"> drug</w:t>
      </w:r>
      <w:r w:rsidRPr="000B22A1">
        <w:t xml:space="preserve"> product. The associated hazards which have an effect on CQAs are addressed in further detail in the hazard risk evaluation section.</w:t>
      </w:r>
    </w:p>
    <w:p w:rsidR="001D6DDE" w:rsidRPr="00B34887" w:rsidRDefault="001D6DDE" w:rsidP="001D6DDE">
      <w:pPr>
        <w:rPr>
          <w:sz w:val="24"/>
          <w:szCs w:val="24"/>
        </w:rPr>
      </w:pPr>
    </w:p>
    <w:p w:rsidR="00B34887" w:rsidRDefault="00B34887" w:rsidP="001D6DDE">
      <w:pPr>
        <w:rPr>
          <w:sz w:val="24"/>
          <w:szCs w:val="24"/>
        </w:rPr>
      </w:pPr>
      <w:r w:rsidRPr="00B34887">
        <w:rPr>
          <w:sz w:val="24"/>
          <w:szCs w:val="24"/>
        </w:rPr>
        <w:t xml:space="preserve">Since </w:t>
      </w:r>
      <w:r>
        <w:rPr>
          <w:sz w:val="24"/>
          <w:szCs w:val="24"/>
        </w:rPr>
        <w:t xml:space="preserve">all raw materials readily dissolve in </w:t>
      </w:r>
      <w:r w:rsidR="00175DCE">
        <w:rPr>
          <w:sz w:val="24"/>
          <w:szCs w:val="24"/>
        </w:rPr>
        <w:t>the product solvent</w:t>
      </w:r>
      <w:r>
        <w:rPr>
          <w:sz w:val="24"/>
          <w:szCs w:val="24"/>
        </w:rPr>
        <w:t xml:space="preserve">, dissolution of raw material is not considered critical for process parameter. The order of addition of each raw material was determined and fixed during formulation </w:t>
      </w:r>
      <w:r w:rsidR="0094156E">
        <w:rPr>
          <w:sz w:val="24"/>
          <w:szCs w:val="24"/>
        </w:rPr>
        <w:t xml:space="preserve">and </w:t>
      </w:r>
      <w:r>
        <w:rPr>
          <w:sz w:val="24"/>
          <w:szCs w:val="24"/>
        </w:rPr>
        <w:t xml:space="preserve">process development; see </w:t>
      </w:r>
      <w:r w:rsidR="008F4908">
        <w:rPr>
          <w:sz w:val="24"/>
          <w:szCs w:val="24"/>
        </w:rPr>
        <w:t xml:space="preserve">technical report titled </w:t>
      </w:r>
      <w:r w:rsidR="008F4908" w:rsidRPr="008F4908">
        <w:rPr>
          <w:sz w:val="24"/>
          <w:szCs w:val="24"/>
        </w:rPr>
        <w:t>“Oxybutynin Chloride Topical Gel Formulation Development / Technology Transfer Report</w:t>
      </w:r>
      <w:r w:rsidR="008F4908">
        <w:rPr>
          <w:sz w:val="24"/>
          <w:szCs w:val="24"/>
        </w:rPr>
        <w:t xml:space="preserve"> </w:t>
      </w:r>
      <w:r w:rsidR="008F4908" w:rsidRPr="008F4908">
        <w:rPr>
          <w:sz w:val="24"/>
          <w:szCs w:val="24"/>
        </w:rPr>
        <w:t>“</w:t>
      </w:r>
      <w:r w:rsidR="008F4908">
        <w:rPr>
          <w:sz w:val="24"/>
          <w:szCs w:val="24"/>
        </w:rPr>
        <w:t xml:space="preserve">; </w:t>
      </w:r>
      <w:r w:rsidR="008F4908" w:rsidRPr="008F4908">
        <w:rPr>
          <w:sz w:val="24"/>
          <w:szCs w:val="24"/>
        </w:rPr>
        <w:t xml:space="preserve">Report # </w:t>
      </w:r>
      <w:r w:rsidRPr="00B34887">
        <w:rPr>
          <w:b/>
          <w:sz w:val="24"/>
          <w:szCs w:val="24"/>
        </w:rPr>
        <w:t>TR-8709-27</w:t>
      </w:r>
      <w:r>
        <w:rPr>
          <w:sz w:val="24"/>
          <w:szCs w:val="24"/>
        </w:rPr>
        <w:t xml:space="preserve"> for more details.</w:t>
      </w:r>
    </w:p>
    <w:p w:rsidR="00B34887" w:rsidRDefault="00B34887" w:rsidP="001D6DDE">
      <w:pPr>
        <w:rPr>
          <w:sz w:val="24"/>
          <w:szCs w:val="24"/>
        </w:rPr>
      </w:pPr>
    </w:p>
    <w:p w:rsidR="00080AD3" w:rsidRDefault="00B34887" w:rsidP="001D6DDE">
      <w:pPr>
        <w:rPr>
          <w:sz w:val="24"/>
          <w:szCs w:val="24"/>
        </w:rPr>
      </w:pPr>
      <w:r>
        <w:rPr>
          <w:sz w:val="24"/>
          <w:szCs w:val="24"/>
        </w:rPr>
        <w:t xml:space="preserve">To investigate the manufacturing process of the drug product, the mixing and packaging process is divided into </w:t>
      </w:r>
      <w:r w:rsidR="00080AD3">
        <w:rPr>
          <w:sz w:val="24"/>
          <w:szCs w:val="24"/>
        </w:rPr>
        <w:t>five</w:t>
      </w:r>
      <w:r>
        <w:rPr>
          <w:sz w:val="24"/>
          <w:szCs w:val="24"/>
        </w:rPr>
        <w:t xml:space="preserve"> (</w:t>
      </w:r>
      <w:r w:rsidR="00080AD3">
        <w:rPr>
          <w:sz w:val="24"/>
          <w:szCs w:val="24"/>
        </w:rPr>
        <w:t>5</w:t>
      </w:r>
      <w:r>
        <w:rPr>
          <w:sz w:val="24"/>
          <w:szCs w:val="24"/>
        </w:rPr>
        <w:t xml:space="preserve">) </w:t>
      </w:r>
      <w:r w:rsidR="00080AD3">
        <w:rPr>
          <w:sz w:val="24"/>
          <w:szCs w:val="24"/>
        </w:rPr>
        <w:t>sub steps as shown below. Note that in the batch record each step can be further divided into several steps for better control over the manufacturing process.</w:t>
      </w:r>
    </w:p>
    <w:p w:rsidR="00080AD3" w:rsidRDefault="00080AD3" w:rsidP="001D6DDE">
      <w:pPr>
        <w:rPr>
          <w:sz w:val="24"/>
          <w:szCs w:val="24"/>
        </w:rPr>
      </w:pPr>
    </w:p>
    <w:p w:rsidR="005D1684" w:rsidRPr="005D1684" w:rsidRDefault="00080AD3" w:rsidP="005D1684">
      <w:pPr>
        <w:pStyle w:val="ListParagraph"/>
        <w:numPr>
          <w:ilvl w:val="0"/>
          <w:numId w:val="41"/>
        </w:numPr>
        <w:rPr>
          <w:sz w:val="24"/>
          <w:szCs w:val="24"/>
        </w:rPr>
      </w:pPr>
      <w:r>
        <w:rPr>
          <w:sz w:val="24"/>
          <w:szCs w:val="24"/>
        </w:rPr>
        <w:t xml:space="preserve">Dissolution of </w:t>
      </w:r>
      <w:r w:rsidR="005D1684">
        <w:rPr>
          <w:sz w:val="24"/>
          <w:szCs w:val="24"/>
        </w:rPr>
        <w:t xml:space="preserve">the </w:t>
      </w:r>
      <w:r>
        <w:rPr>
          <w:sz w:val="24"/>
          <w:szCs w:val="24"/>
        </w:rPr>
        <w:t xml:space="preserve">drug substance </w:t>
      </w:r>
      <w:r w:rsidR="00175DCE">
        <w:rPr>
          <w:sz w:val="24"/>
          <w:szCs w:val="24"/>
        </w:rPr>
        <w:t>and exc</w:t>
      </w:r>
      <w:r>
        <w:rPr>
          <w:sz w:val="24"/>
          <w:szCs w:val="24"/>
        </w:rPr>
        <w:t>i</w:t>
      </w:r>
      <w:r w:rsidR="00175DCE">
        <w:rPr>
          <w:sz w:val="24"/>
          <w:szCs w:val="24"/>
        </w:rPr>
        <w:t>pie</w:t>
      </w:r>
      <w:r>
        <w:rPr>
          <w:sz w:val="24"/>
          <w:szCs w:val="24"/>
        </w:rPr>
        <w:t>n</w:t>
      </w:r>
      <w:r w:rsidR="00175DCE">
        <w:rPr>
          <w:sz w:val="24"/>
          <w:szCs w:val="24"/>
        </w:rPr>
        <w:t>ts</w:t>
      </w:r>
      <w:r w:rsidR="0095317C">
        <w:rPr>
          <w:sz w:val="24"/>
          <w:szCs w:val="24"/>
        </w:rPr>
        <w:t xml:space="preserve"> </w:t>
      </w:r>
      <w:r w:rsidR="00800EBE">
        <w:rPr>
          <w:sz w:val="24"/>
          <w:szCs w:val="24"/>
        </w:rPr>
        <w:t xml:space="preserve">in </w:t>
      </w:r>
      <w:r w:rsidR="0095317C">
        <w:rPr>
          <w:sz w:val="24"/>
          <w:szCs w:val="24"/>
        </w:rPr>
        <w:t>the main phase</w:t>
      </w:r>
    </w:p>
    <w:p w:rsidR="00080AD3" w:rsidRDefault="00080AD3" w:rsidP="00080AD3">
      <w:pPr>
        <w:pStyle w:val="ListParagraph"/>
        <w:numPr>
          <w:ilvl w:val="0"/>
          <w:numId w:val="41"/>
        </w:numPr>
        <w:rPr>
          <w:sz w:val="24"/>
          <w:szCs w:val="24"/>
        </w:rPr>
      </w:pPr>
      <w:r>
        <w:rPr>
          <w:sz w:val="24"/>
          <w:szCs w:val="24"/>
        </w:rPr>
        <w:t>Addition of thickening agent in the main phase</w:t>
      </w:r>
    </w:p>
    <w:p w:rsidR="00080AD3" w:rsidRDefault="00080AD3" w:rsidP="00080AD3">
      <w:pPr>
        <w:pStyle w:val="ListParagraph"/>
        <w:numPr>
          <w:ilvl w:val="0"/>
          <w:numId w:val="41"/>
        </w:numPr>
        <w:rPr>
          <w:sz w:val="24"/>
          <w:szCs w:val="24"/>
        </w:rPr>
      </w:pPr>
      <w:r>
        <w:rPr>
          <w:sz w:val="24"/>
          <w:szCs w:val="24"/>
        </w:rPr>
        <w:t xml:space="preserve">Addition of </w:t>
      </w:r>
      <w:r w:rsidR="00A41E7B">
        <w:rPr>
          <w:sz w:val="24"/>
          <w:szCs w:val="24"/>
        </w:rPr>
        <w:t>sodium hydroxide</w:t>
      </w:r>
      <w:r w:rsidR="00175DCE">
        <w:rPr>
          <w:sz w:val="24"/>
          <w:szCs w:val="24"/>
        </w:rPr>
        <w:t xml:space="preserve"> side phase</w:t>
      </w:r>
      <w:r>
        <w:rPr>
          <w:sz w:val="24"/>
          <w:szCs w:val="24"/>
        </w:rPr>
        <w:t xml:space="preserve"> into main phase</w:t>
      </w:r>
    </w:p>
    <w:p w:rsidR="00080AD3" w:rsidRDefault="00080AD3" w:rsidP="00080AD3">
      <w:pPr>
        <w:pStyle w:val="ListParagraph"/>
        <w:numPr>
          <w:ilvl w:val="0"/>
          <w:numId w:val="41"/>
        </w:numPr>
        <w:rPr>
          <w:sz w:val="24"/>
          <w:szCs w:val="24"/>
        </w:rPr>
      </w:pPr>
      <w:r>
        <w:rPr>
          <w:sz w:val="24"/>
          <w:szCs w:val="24"/>
        </w:rPr>
        <w:t>Final Mixing</w:t>
      </w:r>
    </w:p>
    <w:p w:rsidR="00080AD3" w:rsidRDefault="00080AD3" w:rsidP="00080AD3">
      <w:pPr>
        <w:pStyle w:val="ListParagraph"/>
        <w:numPr>
          <w:ilvl w:val="0"/>
          <w:numId w:val="41"/>
        </w:numPr>
        <w:rPr>
          <w:sz w:val="24"/>
          <w:szCs w:val="24"/>
        </w:rPr>
      </w:pPr>
      <w:r>
        <w:rPr>
          <w:sz w:val="24"/>
          <w:szCs w:val="24"/>
        </w:rPr>
        <w:t>Packaging – Form/Fill/Seal</w:t>
      </w:r>
    </w:p>
    <w:p w:rsidR="0016006A" w:rsidRDefault="0016006A" w:rsidP="00862000">
      <w:pPr>
        <w:pStyle w:val="ListParagraph"/>
        <w:ind w:left="780"/>
        <w:rPr>
          <w:sz w:val="24"/>
          <w:szCs w:val="24"/>
        </w:rPr>
        <w:sectPr w:rsidR="0016006A" w:rsidSect="001E1767">
          <w:headerReference w:type="default" r:id="rId10"/>
          <w:pgSz w:w="12240" w:h="15840" w:code="1"/>
          <w:pgMar w:top="1080" w:right="1080" w:bottom="1080" w:left="1080" w:header="720" w:footer="720" w:gutter="0"/>
          <w:cols w:space="708"/>
          <w:docGrid w:linePitch="381"/>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39"/>
        <w:gridCol w:w="2254"/>
        <w:gridCol w:w="1415"/>
        <w:gridCol w:w="4802"/>
      </w:tblGrid>
      <w:tr w:rsidR="005D1684" w:rsidRPr="005D1684" w:rsidTr="005C476D">
        <w:trPr>
          <w:cantSplit/>
          <w:trHeight w:val="360"/>
          <w:tblHeader/>
          <w:jc w:val="center"/>
        </w:trPr>
        <w:tc>
          <w:tcPr>
            <w:tcW w:w="5000" w:type="pct"/>
            <w:gridSpan w:val="4"/>
            <w:tcBorders>
              <w:top w:val="nil"/>
              <w:left w:val="nil"/>
              <w:bottom w:val="single" w:sz="8" w:space="0" w:color="auto"/>
              <w:right w:val="nil"/>
            </w:tcBorders>
            <w:shd w:val="clear" w:color="auto" w:fill="auto"/>
            <w:vAlign w:val="center"/>
          </w:tcPr>
          <w:p w:rsidR="00080AD3" w:rsidRPr="005D1684" w:rsidRDefault="005D1684" w:rsidP="00B857AB">
            <w:pPr>
              <w:pStyle w:val="Caption"/>
              <w:spacing w:after="0"/>
              <w:jc w:val="center"/>
              <w:rPr>
                <w:color w:val="auto"/>
                <w:sz w:val="20"/>
              </w:rPr>
            </w:pPr>
            <w:bookmarkStart w:id="149" w:name="_Ref470249162"/>
            <w:bookmarkStart w:id="150" w:name="_Toc470785777"/>
            <w:r w:rsidRPr="005D1684">
              <w:rPr>
                <w:color w:val="auto"/>
                <w:sz w:val="20"/>
              </w:rPr>
              <w:lastRenderedPageBreak/>
              <w:t xml:space="preserve">Table </w:t>
            </w:r>
            <w:r w:rsidRPr="005D1684">
              <w:rPr>
                <w:color w:val="auto"/>
                <w:sz w:val="20"/>
              </w:rPr>
              <w:fldChar w:fldCharType="begin"/>
            </w:r>
            <w:r w:rsidRPr="005D1684">
              <w:rPr>
                <w:color w:val="auto"/>
                <w:sz w:val="20"/>
              </w:rPr>
              <w:instrText xml:space="preserve"> SEQ Table \* ARABIC </w:instrText>
            </w:r>
            <w:r w:rsidRPr="005D1684">
              <w:rPr>
                <w:color w:val="auto"/>
                <w:sz w:val="20"/>
              </w:rPr>
              <w:fldChar w:fldCharType="separate"/>
            </w:r>
            <w:r w:rsidR="00B026A5">
              <w:rPr>
                <w:noProof/>
                <w:color w:val="auto"/>
                <w:sz w:val="20"/>
              </w:rPr>
              <w:t>5</w:t>
            </w:r>
            <w:r w:rsidRPr="005D1684">
              <w:rPr>
                <w:color w:val="auto"/>
                <w:sz w:val="20"/>
              </w:rPr>
              <w:fldChar w:fldCharType="end"/>
            </w:r>
            <w:bookmarkEnd w:id="149"/>
            <w:r w:rsidRPr="005D1684">
              <w:rPr>
                <w:color w:val="auto"/>
                <w:sz w:val="20"/>
              </w:rPr>
              <w:t xml:space="preserve">: </w:t>
            </w:r>
            <w:r w:rsidR="00B857AB">
              <w:rPr>
                <w:color w:val="auto"/>
                <w:sz w:val="20"/>
              </w:rPr>
              <w:t>Risk Assessment of</w:t>
            </w:r>
            <w:r w:rsidRPr="005D1684">
              <w:rPr>
                <w:color w:val="auto"/>
                <w:sz w:val="20"/>
              </w:rPr>
              <w:t xml:space="preserve"> Manufacturing Process </w:t>
            </w:r>
            <w:r w:rsidR="00B857AB">
              <w:rPr>
                <w:color w:val="auto"/>
                <w:sz w:val="20"/>
              </w:rPr>
              <w:t>Variables</w:t>
            </w:r>
            <w:bookmarkEnd w:id="150"/>
          </w:p>
        </w:tc>
      </w:tr>
      <w:tr w:rsidR="00080AD3" w:rsidRPr="000B22A1" w:rsidTr="005C476D">
        <w:trPr>
          <w:cantSplit/>
          <w:trHeight w:val="360"/>
          <w:tblHeader/>
          <w:jc w:val="center"/>
        </w:trPr>
        <w:tc>
          <w:tcPr>
            <w:tcW w:w="892" w:type="pct"/>
            <w:tcBorders>
              <w:top w:val="single" w:sz="8" w:space="0" w:color="auto"/>
              <w:left w:val="single" w:sz="8" w:space="0" w:color="auto"/>
              <w:bottom w:val="single" w:sz="8" w:space="0" w:color="auto"/>
              <w:right w:val="single" w:sz="8" w:space="0" w:color="auto"/>
            </w:tcBorders>
            <w:shd w:val="clear" w:color="auto" w:fill="auto"/>
            <w:vAlign w:val="center"/>
          </w:tcPr>
          <w:p w:rsidR="00080AD3" w:rsidRPr="000B22A1" w:rsidRDefault="005D1684" w:rsidP="00092608">
            <w:pPr>
              <w:jc w:val="center"/>
              <w:rPr>
                <w:b/>
              </w:rPr>
            </w:pPr>
            <w:r>
              <w:rPr>
                <w:b/>
                <w:sz w:val="20"/>
              </w:rPr>
              <w:t xml:space="preserve">Unit </w:t>
            </w:r>
            <w:r w:rsidR="00080AD3" w:rsidRPr="000B22A1">
              <w:rPr>
                <w:b/>
                <w:sz w:val="20"/>
              </w:rPr>
              <w:t>Operation</w:t>
            </w:r>
            <w:r w:rsidR="00B857AB">
              <w:rPr>
                <w:b/>
                <w:sz w:val="20"/>
              </w:rPr>
              <w:t>(s)</w:t>
            </w:r>
          </w:p>
        </w:tc>
        <w:tc>
          <w:tcPr>
            <w:tcW w:w="1093" w:type="pct"/>
            <w:tcBorders>
              <w:top w:val="single" w:sz="8" w:space="0" w:color="auto"/>
              <w:left w:val="single" w:sz="8" w:space="0" w:color="auto"/>
              <w:bottom w:val="single" w:sz="8" w:space="0" w:color="auto"/>
              <w:right w:val="single" w:sz="8" w:space="0" w:color="auto"/>
            </w:tcBorders>
            <w:shd w:val="clear" w:color="auto" w:fill="auto"/>
            <w:vAlign w:val="center"/>
          </w:tcPr>
          <w:p w:rsidR="00080AD3" w:rsidRPr="000B22A1" w:rsidRDefault="00080AD3" w:rsidP="00092608">
            <w:pPr>
              <w:jc w:val="center"/>
              <w:rPr>
                <w:b/>
              </w:rPr>
            </w:pPr>
            <w:r w:rsidRPr="000B22A1">
              <w:rPr>
                <w:b/>
                <w:sz w:val="20"/>
              </w:rPr>
              <w:t>Process</w:t>
            </w:r>
            <w:r w:rsidR="00B857AB">
              <w:rPr>
                <w:b/>
                <w:sz w:val="20"/>
              </w:rPr>
              <w:t xml:space="preserve"> Variable</w:t>
            </w:r>
          </w:p>
        </w:tc>
        <w:tc>
          <w:tcPr>
            <w:tcW w:w="686" w:type="pct"/>
            <w:tcBorders>
              <w:top w:val="single" w:sz="8" w:space="0" w:color="auto"/>
              <w:left w:val="single" w:sz="8" w:space="0" w:color="auto"/>
              <w:bottom w:val="single" w:sz="8" w:space="0" w:color="auto"/>
              <w:right w:val="single" w:sz="8" w:space="0" w:color="auto"/>
            </w:tcBorders>
            <w:shd w:val="clear" w:color="auto" w:fill="auto"/>
            <w:vAlign w:val="center"/>
          </w:tcPr>
          <w:p w:rsidR="00080AD3" w:rsidRPr="000B22A1" w:rsidRDefault="00080AD3" w:rsidP="00092608">
            <w:pPr>
              <w:ind w:left="-128" w:right="-102"/>
              <w:jc w:val="center"/>
              <w:rPr>
                <w:b/>
              </w:rPr>
            </w:pPr>
            <w:r w:rsidRPr="000B22A1">
              <w:rPr>
                <w:b/>
                <w:sz w:val="20"/>
              </w:rPr>
              <w:t>Critical</w:t>
            </w:r>
          </w:p>
        </w:tc>
        <w:tc>
          <w:tcPr>
            <w:tcW w:w="2329" w:type="pct"/>
            <w:tcBorders>
              <w:top w:val="single" w:sz="8" w:space="0" w:color="auto"/>
              <w:left w:val="single" w:sz="8" w:space="0" w:color="auto"/>
              <w:bottom w:val="single" w:sz="8" w:space="0" w:color="auto"/>
              <w:right w:val="single" w:sz="8" w:space="0" w:color="auto"/>
            </w:tcBorders>
            <w:shd w:val="clear" w:color="auto" w:fill="auto"/>
            <w:vAlign w:val="center"/>
          </w:tcPr>
          <w:p w:rsidR="00080AD3" w:rsidRPr="000B22A1" w:rsidRDefault="00B857AB" w:rsidP="00092608">
            <w:pPr>
              <w:jc w:val="center"/>
              <w:rPr>
                <w:b/>
              </w:rPr>
            </w:pPr>
            <w:r>
              <w:rPr>
                <w:b/>
                <w:sz w:val="20"/>
              </w:rPr>
              <w:t>Justification</w:t>
            </w:r>
          </w:p>
        </w:tc>
      </w:tr>
      <w:tr w:rsidR="00785C56" w:rsidRPr="000B22A1" w:rsidTr="005C476D">
        <w:trPr>
          <w:cantSplit/>
          <w:trHeight w:val="952"/>
          <w:jc w:val="center"/>
        </w:trPr>
        <w:tc>
          <w:tcPr>
            <w:tcW w:w="892" w:type="pct"/>
            <w:vMerge w:val="restart"/>
            <w:tcBorders>
              <w:top w:val="single" w:sz="8" w:space="0" w:color="auto"/>
            </w:tcBorders>
            <w:shd w:val="clear" w:color="auto" w:fill="auto"/>
            <w:vAlign w:val="center"/>
          </w:tcPr>
          <w:p w:rsidR="00785C56" w:rsidRPr="00A41E7B" w:rsidRDefault="00A41E7B" w:rsidP="0016006A">
            <w:pPr>
              <w:keepNext/>
              <w:jc w:val="center"/>
              <w:rPr>
                <w:sz w:val="20"/>
              </w:rPr>
            </w:pPr>
            <w:r w:rsidRPr="00A41E7B">
              <w:rPr>
                <w:sz w:val="20"/>
              </w:rPr>
              <w:t xml:space="preserve">Dissolution of the drug substance and excipients </w:t>
            </w:r>
            <w:r w:rsidR="00800EBE">
              <w:rPr>
                <w:sz w:val="20"/>
              </w:rPr>
              <w:t xml:space="preserve">in </w:t>
            </w:r>
            <w:r w:rsidRPr="00A41E7B">
              <w:rPr>
                <w:sz w:val="20"/>
              </w:rPr>
              <w:t>the main phase</w:t>
            </w:r>
          </w:p>
        </w:tc>
        <w:tc>
          <w:tcPr>
            <w:tcW w:w="1093" w:type="pct"/>
            <w:tcBorders>
              <w:top w:val="single" w:sz="8" w:space="0" w:color="auto"/>
            </w:tcBorders>
            <w:shd w:val="clear" w:color="auto" w:fill="auto"/>
            <w:vAlign w:val="center"/>
          </w:tcPr>
          <w:p w:rsidR="00785C56" w:rsidRPr="000B22A1" w:rsidRDefault="00785C56" w:rsidP="0016006A">
            <w:pPr>
              <w:keepNext/>
              <w:jc w:val="center"/>
              <w:rPr>
                <w:sz w:val="20"/>
              </w:rPr>
            </w:pPr>
            <w:r>
              <w:rPr>
                <w:sz w:val="20"/>
              </w:rPr>
              <w:t>Disperser Mixer Speed</w:t>
            </w:r>
          </w:p>
        </w:tc>
        <w:tc>
          <w:tcPr>
            <w:tcW w:w="686" w:type="pct"/>
            <w:tcBorders>
              <w:top w:val="single" w:sz="8" w:space="0" w:color="auto"/>
            </w:tcBorders>
            <w:shd w:val="clear" w:color="auto" w:fill="auto"/>
            <w:vAlign w:val="center"/>
          </w:tcPr>
          <w:p w:rsidR="00785C56" w:rsidRPr="000B22A1" w:rsidRDefault="00A41E7B" w:rsidP="0016006A">
            <w:pPr>
              <w:keepNext/>
              <w:jc w:val="center"/>
            </w:pPr>
            <w:r>
              <w:rPr>
                <w:sz w:val="20"/>
              </w:rPr>
              <w:t>Yes</w:t>
            </w:r>
          </w:p>
        </w:tc>
        <w:tc>
          <w:tcPr>
            <w:tcW w:w="2329" w:type="pct"/>
            <w:tcBorders>
              <w:top w:val="single" w:sz="8" w:space="0" w:color="auto"/>
            </w:tcBorders>
            <w:shd w:val="clear" w:color="auto" w:fill="auto"/>
            <w:vAlign w:val="center"/>
          </w:tcPr>
          <w:p w:rsidR="00785C56" w:rsidRDefault="00472199" w:rsidP="0016006A">
            <w:pPr>
              <w:pStyle w:val="ListParagraph"/>
              <w:keepNext/>
              <w:spacing w:line="276" w:lineRule="auto"/>
              <w:ind w:left="0"/>
              <w:rPr>
                <w:sz w:val="20"/>
              </w:rPr>
            </w:pPr>
            <w:r>
              <w:rPr>
                <w:sz w:val="20"/>
              </w:rPr>
              <w:t>Thorough mixing within validated parameters ensures complete dissolution of the drug substance and homogeneity of ethanol in bulk drug product. This directly affects the quality of intermediate and finished drug product.</w:t>
            </w:r>
          </w:p>
          <w:p w:rsidR="00472199" w:rsidRDefault="00472199" w:rsidP="00472199">
            <w:pPr>
              <w:keepNext/>
              <w:spacing w:line="276" w:lineRule="auto"/>
              <w:rPr>
                <w:sz w:val="20"/>
                <w:u w:val="single"/>
              </w:rPr>
            </w:pPr>
          </w:p>
          <w:p w:rsidR="00472199" w:rsidRPr="006A59B2" w:rsidRDefault="00472199" w:rsidP="00472199">
            <w:pPr>
              <w:keepNext/>
              <w:spacing w:line="276" w:lineRule="auto"/>
              <w:rPr>
                <w:sz w:val="20"/>
                <w:u w:val="single"/>
              </w:rPr>
            </w:pPr>
            <w:r>
              <w:rPr>
                <w:sz w:val="20"/>
                <w:u w:val="single"/>
              </w:rPr>
              <w:t xml:space="preserve">CQAs Affected </w:t>
            </w:r>
          </w:p>
          <w:p w:rsidR="00472199" w:rsidRDefault="00472199" w:rsidP="00472199">
            <w:pPr>
              <w:pStyle w:val="ListParagraph"/>
              <w:keepNext/>
              <w:numPr>
                <w:ilvl w:val="0"/>
                <w:numId w:val="36"/>
              </w:numPr>
              <w:spacing w:line="276" w:lineRule="auto"/>
              <w:ind w:left="412"/>
              <w:rPr>
                <w:sz w:val="20"/>
              </w:rPr>
            </w:pPr>
            <w:r w:rsidRPr="008A3DAF">
              <w:rPr>
                <w:sz w:val="20"/>
              </w:rPr>
              <w:t xml:space="preserve">Assay </w:t>
            </w:r>
            <w:r w:rsidRPr="00800EBE">
              <w:rPr>
                <w:i/>
                <w:sz w:val="20"/>
              </w:rPr>
              <w:t>(Ref. # 1.2)</w:t>
            </w:r>
          </w:p>
          <w:p w:rsidR="00472199" w:rsidRPr="00472199" w:rsidRDefault="00472199" w:rsidP="00472199">
            <w:pPr>
              <w:pStyle w:val="ListParagraph"/>
              <w:keepNext/>
              <w:numPr>
                <w:ilvl w:val="0"/>
                <w:numId w:val="36"/>
              </w:numPr>
              <w:spacing w:line="276" w:lineRule="auto"/>
              <w:ind w:left="412"/>
              <w:rPr>
                <w:i/>
                <w:sz w:val="20"/>
              </w:rPr>
            </w:pPr>
            <w:r>
              <w:rPr>
                <w:sz w:val="20"/>
              </w:rPr>
              <w:t xml:space="preserve">Ethanol  </w:t>
            </w:r>
            <w:r w:rsidRPr="00800EBE">
              <w:rPr>
                <w:i/>
                <w:sz w:val="20"/>
              </w:rPr>
              <w:t>(Ref. # 4.1)</w:t>
            </w:r>
          </w:p>
        </w:tc>
      </w:tr>
      <w:tr w:rsidR="00785C56" w:rsidRPr="000B22A1" w:rsidTr="005C476D">
        <w:trPr>
          <w:cantSplit/>
          <w:trHeight w:val="360"/>
          <w:jc w:val="center"/>
        </w:trPr>
        <w:tc>
          <w:tcPr>
            <w:tcW w:w="892" w:type="pct"/>
            <w:vMerge/>
            <w:shd w:val="clear" w:color="auto" w:fill="auto"/>
            <w:vAlign w:val="center"/>
          </w:tcPr>
          <w:p w:rsidR="00785C56" w:rsidRPr="000B22A1" w:rsidRDefault="00785C56" w:rsidP="0016006A">
            <w:pPr>
              <w:keepNext/>
              <w:jc w:val="center"/>
              <w:rPr>
                <w:sz w:val="20"/>
                <w:szCs w:val="24"/>
              </w:rPr>
            </w:pPr>
          </w:p>
        </w:tc>
        <w:tc>
          <w:tcPr>
            <w:tcW w:w="1093" w:type="pct"/>
            <w:shd w:val="clear" w:color="auto" w:fill="auto"/>
            <w:vAlign w:val="center"/>
          </w:tcPr>
          <w:p w:rsidR="00785C56" w:rsidRPr="000B22A1" w:rsidRDefault="00785C56" w:rsidP="0016006A">
            <w:pPr>
              <w:keepNext/>
              <w:jc w:val="center"/>
              <w:rPr>
                <w:sz w:val="20"/>
              </w:rPr>
            </w:pPr>
            <w:r>
              <w:rPr>
                <w:sz w:val="20"/>
              </w:rPr>
              <w:t>Mixing Time</w:t>
            </w:r>
          </w:p>
        </w:tc>
        <w:tc>
          <w:tcPr>
            <w:tcW w:w="686" w:type="pct"/>
            <w:shd w:val="clear" w:color="auto" w:fill="auto"/>
            <w:vAlign w:val="center"/>
          </w:tcPr>
          <w:p w:rsidR="00785C56" w:rsidRPr="000B22A1" w:rsidRDefault="00785C56" w:rsidP="0016006A">
            <w:pPr>
              <w:keepNext/>
              <w:jc w:val="center"/>
              <w:rPr>
                <w:sz w:val="20"/>
              </w:rPr>
            </w:pPr>
            <w:r>
              <w:rPr>
                <w:sz w:val="20"/>
              </w:rPr>
              <w:t>Yes</w:t>
            </w:r>
          </w:p>
        </w:tc>
        <w:tc>
          <w:tcPr>
            <w:tcW w:w="2329" w:type="pct"/>
            <w:shd w:val="clear" w:color="auto" w:fill="auto"/>
            <w:vAlign w:val="center"/>
          </w:tcPr>
          <w:p w:rsidR="000A7006" w:rsidRPr="000B22A1" w:rsidRDefault="00800EBE" w:rsidP="0016006A">
            <w:pPr>
              <w:keepNext/>
              <w:spacing w:line="276" w:lineRule="auto"/>
              <w:rPr>
                <w:sz w:val="20"/>
              </w:rPr>
            </w:pPr>
            <w:r>
              <w:rPr>
                <w:sz w:val="20"/>
              </w:rPr>
              <w:t>Thorough mixing within validated parameters ensures complete dissolution of the drug substance and homogeneity of ethanol in bulk drug product. This directly affects the quality of intermediate and finished drug product</w:t>
            </w:r>
          </w:p>
          <w:p w:rsidR="000A7006" w:rsidRPr="000B22A1" w:rsidRDefault="000A7006" w:rsidP="0016006A">
            <w:pPr>
              <w:keepNext/>
              <w:spacing w:line="276" w:lineRule="auto"/>
              <w:rPr>
                <w:sz w:val="20"/>
              </w:rPr>
            </w:pPr>
          </w:p>
          <w:p w:rsidR="000A7006" w:rsidRPr="006A59B2" w:rsidRDefault="000A7006" w:rsidP="0016006A">
            <w:pPr>
              <w:keepNext/>
              <w:spacing w:line="276" w:lineRule="auto"/>
              <w:rPr>
                <w:sz w:val="20"/>
                <w:u w:val="single"/>
              </w:rPr>
            </w:pPr>
            <w:r>
              <w:rPr>
                <w:sz w:val="20"/>
                <w:u w:val="single"/>
              </w:rPr>
              <w:t xml:space="preserve">CQAs Affected </w:t>
            </w:r>
          </w:p>
          <w:p w:rsidR="00785C56" w:rsidRPr="00800EBE" w:rsidRDefault="000A7006" w:rsidP="00800EBE">
            <w:pPr>
              <w:pStyle w:val="ListParagraph"/>
              <w:keepNext/>
              <w:numPr>
                <w:ilvl w:val="0"/>
                <w:numId w:val="36"/>
              </w:numPr>
              <w:spacing w:line="276" w:lineRule="auto"/>
              <w:ind w:left="412"/>
              <w:rPr>
                <w:sz w:val="20"/>
              </w:rPr>
            </w:pPr>
            <w:r w:rsidRPr="008A3DAF">
              <w:rPr>
                <w:sz w:val="20"/>
              </w:rPr>
              <w:t xml:space="preserve">Assay </w:t>
            </w:r>
            <w:r w:rsidRPr="00800EBE">
              <w:rPr>
                <w:i/>
                <w:sz w:val="20"/>
              </w:rPr>
              <w:t>(Ref. # 1.</w:t>
            </w:r>
            <w:r w:rsidR="00800EBE" w:rsidRPr="00800EBE">
              <w:rPr>
                <w:i/>
                <w:sz w:val="20"/>
              </w:rPr>
              <w:t>3</w:t>
            </w:r>
            <w:r w:rsidRPr="00800EBE">
              <w:rPr>
                <w:i/>
                <w:sz w:val="20"/>
              </w:rPr>
              <w:t>)</w:t>
            </w:r>
          </w:p>
          <w:p w:rsidR="00800EBE" w:rsidRPr="008A3DAF" w:rsidRDefault="00800EBE" w:rsidP="00800EBE">
            <w:pPr>
              <w:pStyle w:val="ListParagraph"/>
              <w:keepNext/>
              <w:numPr>
                <w:ilvl w:val="0"/>
                <w:numId w:val="36"/>
              </w:numPr>
              <w:spacing w:line="276" w:lineRule="auto"/>
              <w:ind w:left="412"/>
              <w:rPr>
                <w:sz w:val="20"/>
              </w:rPr>
            </w:pPr>
            <w:r>
              <w:rPr>
                <w:sz w:val="20"/>
              </w:rPr>
              <w:t xml:space="preserve">Ethanol  </w:t>
            </w:r>
            <w:r w:rsidRPr="00800EBE">
              <w:rPr>
                <w:i/>
                <w:sz w:val="20"/>
              </w:rPr>
              <w:t>(Ref</w:t>
            </w:r>
            <w:r>
              <w:rPr>
                <w:i/>
                <w:sz w:val="20"/>
              </w:rPr>
              <w:t>. # 4.2</w:t>
            </w:r>
            <w:r w:rsidRPr="00800EBE">
              <w:rPr>
                <w:i/>
                <w:sz w:val="20"/>
              </w:rPr>
              <w:t>)</w:t>
            </w:r>
          </w:p>
        </w:tc>
      </w:tr>
      <w:tr w:rsidR="00080AD3" w:rsidRPr="000B22A1" w:rsidTr="005C476D">
        <w:trPr>
          <w:cantSplit/>
          <w:trHeight w:val="360"/>
          <w:jc w:val="center"/>
        </w:trPr>
        <w:tc>
          <w:tcPr>
            <w:tcW w:w="892" w:type="pct"/>
            <w:vMerge/>
            <w:shd w:val="clear" w:color="auto" w:fill="auto"/>
            <w:vAlign w:val="center"/>
          </w:tcPr>
          <w:p w:rsidR="00080AD3" w:rsidRPr="000B22A1" w:rsidRDefault="00080AD3" w:rsidP="00092608">
            <w:pPr>
              <w:jc w:val="center"/>
              <w:rPr>
                <w:sz w:val="20"/>
                <w:szCs w:val="24"/>
              </w:rPr>
            </w:pPr>
          </w:p>
        </w:tc>
        <w:tc>
          <w:tcPr>
            <w:tcW w:w="1093" w:type="pct"/>
            <w:shd w:val="clear" w:color="auto" w:fill="auto"/>
            <w:vAlign w:val="center"/>
          </w:tcPr>
          <w:p w:rsidR="00080AD3" w:rsidRPr="000B22A1" w:rsidRDefault="005D1684" w:rsidP="00092608">
            <w:pPr>
              <w:jc w:val="center"/>
              <w:rPr>
                <w:sz w:val="20"/>
              </w:rPr>
            </w:pPr>
            <w:r>
              <w:rPr>
                <w:sz w:val="20"/>
              </w:rPr>
              <w:t>Temperature</w:t>
            </w:r>
          </w:p>
        </w:tc>
        <w:tc>
          <w:tcPr>
            <w:tcW w:w="686" w:type="pct"/>
            <w:shd w:val="clear" w:color="auto" w:fill="auto"/>
            <w:vAlign w:val="center"/>
          </w:tcPr>
          <w:p w:rsidR="00080AD3" w:rsidRPr="000B22A1" w:rsidRDefault="00A41E7B" w:rsidP="00092608">
            <w:pPr>
              <w:jc w:val="center"/>
              <w:rPr>
                <w:sz w:val="20"/>
              </w:rPr>
            </w:pPr>
            <w:r>
              <w:rPr>
                <w:sz w:val="20"/>
              </w:rPr>
              <w:t>No</w:t>
            </w:r>
          </w:p>
        </w:tc>
        <w:tc>
          <w:tcPr>
            <w:tcW w:w="2329" w:type="pct"/>
            <w:shd w:val="clear" w:color="auto" w:fill="auto"/>
            <w:vAlign w:val="center"/>
          </w:tcPr>
          <w:p w:rsidR="00942516" w:rsidRPr="00A41E7B" w:rsidRDefault="00A41E7B" w:rsidP="00A41E7B">
            <w:pPr>
              <w:spacing w:line="276" w:lineRule="auto"/>
              <w:rPr>
                <w:sz w:val="20"/>
                <w:u w:val="single"/>
              </w:rPr>
            </w:pPr>
            <w:r>
              <w:rPr>
                <w:sz w:val="20"/>
              </w:rPr>
              <w:t>Based on prior experience with similar drug product, t</w:t>
            </w:r>
            <w:r w:rsidRPr="00A41E7B">
              <w:rPr>
                <w:sz w:val="20"/>
              </w:rPr>
              <w:t>his process variable does not affect the critical quality attributes of intermediate and finished drug product.</w:t>
            </w:r>
          </w:p>
        </w:tc>
      </w:tr>
      <w:tr w:rsidR="00F77715" w:rsidRPr="000B22A1" w:rsidTr="005C476D">
        <w:trPr>
          <w:cantSplit/>
          <w:trHeight w:val="625"/>
          <w:jc w:val="center"/>
        </w:trPr>
        <w:tc>
          <w:tcPr>
            <w:tcW w:w="892" w:type="pct"/>
            <w:vMerge w:val="restart"/>
            <w:shd w:val="clear" w:color="auto" w:fill="auto"/>
            <w:vAlign w:val="center"/>
          </w:tcPr>
          <w:p w:rsidR="00F77715" w:rsidRPr="000B22A1" w:rsidRDefault="00F77715" w:rsidP="006C421C">
            <w:pPr>
              <w:keepNext/>
              <w:jc w:val="center"/>
              <w:rPr>
                <w:sz w:val="20"/>
                <w:szCs w:val="24"/>
              </w:rPr>
            </w:pPr>
            <w:r w:rsidRPr="00F5200B">
              <w:rPr>
                <w:sz w:val="20"/>
                <w:szCs w:val="24"/>
              </w:rPr>
              <w:t>Addition of thi</w:t>
            </w:r>
            <w:r>
              <w:rPr>
                <w:sz w:val="20"/>
                <w:szCs w:val="24"/>
              </w:rPr>
              <w:t>ckening agent in the main phase</w:t>
            </w:r>
          </w:p>
        </w:tc>
        <w:tc>
          <w:tcPr>
            <w:tcW w:w="1093" w:type="pct"/>
            <w:shd w:val="clear" w:color="auto" w:fill="auto"/>
            <w:vAlign w:val="center"/>
          </w:tcPr>
          <w:p w:rsidR="00F77715" w:rsidRDefault="00F77715" w:rsidP="007D3776">
            <w:pPr>
              <w:keepNext/>
              <w:jc w:val="center"/>
              <w:rPr>
                <w:sz w:val="20"/>
                <w:szCs w:val="24"/>
              </w:rPr>
            </w:pPr>
            <w:r>
              <w:rPr>
                <w:sz w:val="20"/>
                <w:szCs w:val="24"/>
              </w:rPr>
              <w:t>Addition Time</w:t>
            </w:r>
          </w:p>
        </w:tc>
        <w:tc>
          <w:tcPr>
            <w:tcW w:w="686" w:type="pct"/>
            <w:shd w:val="clear" w:color="auto" w:fill="auto"/>
            <w:vAlign w:val="center"/>
          </w:tcPr>
          <w:p w:rsidR="00F77715" w:rsidRDefault="00F77715" w:rsidP="007D3776">
            <w:pPr>
              <w:keepNext/>
              <w:jc w:val="center"/>
              <w:rPr>
                <w:sz w:val="20"/>
              </w:rPr>
            </w:pPr>
            <w:r>
              <w:rPr>
                <w:sz w:val="20"/>
              </w:rPr>
              <w:t>No</w:t>
            </w:r>
          </w:p>
        </w:tc>
        <w:tc>
          <w:tcPr>
            <w:tcW w:w="2329" w:type="pct"/>
            <w:vMerge w:val="restart"/>
            <w:shd w:val="clear" w:color="auto" w:fill="auto"/>
            <w:vAlign w:val="center"/>
          </w:tcPr>
          <w:p w:rsidR="00F77715" w:rsidRDefault="00F77715" w:rsidP="005C476D">
            <w:pPr>
              <w:rPr>
                <w:sz w:val="20"/>
              </w:rPr>
            </w:pPr>
            <w:r w:rsidRPr="005C476D">
              <w:rPr>
                <w:sz w:val="20"/>
              </w:rPr>
              <w:t xml:space="preserve">These process variables were developed in range finding study </w:t>
            </w:r>
            <w:r>
              <w:rPr>
                <w:sz w:val="20"/>
              </w:rPr>
              <w:t xml:space="preserve">(see </w:t>
            </w:r>
            <w:r w:rsidRPr="005C476D">
              <w:rPr>
                <w:b/>
                <w:sz w:val="20"/>
              </w:rPr>
              <w:t>M-0014-07</w:t>
            </w:r>
            <w:r>
              <w:rPr>
                <w:b/>
                <w:sz w:val="20"/>
              </w:rPr>
              <w:t>)</w:t>
            </w:r>
            <w:r w:rsidR="00293496">
              <w:rPr>
                <w:sz w:val="20"/>
              </w:rPr>
              <w:t xml:space="preserve"> and included in stage II v</w:t>
            </w:r>
            <w:r w:rsidRPr="005C476D">
              <w:rPr>
                <w:sz w:val="20"/>
              </w:rPr>
              <w:t xml:space="preserve">alidation Phase (see </w:t>
            </w:r>
            <w:r w:rsidRPr="005C476D">
              <w:rPr>
                <w:b/>
                <w:sz w:val="20"/>
              </w:rPr>
              <w:t>M-0030-07</w:t>
            </w:r>
            <w:r w:rsidR="00293496">
              <w:rPr>
                <w:sz w:val="20"/>
              </w:rPr>
              <w:t>). Based on the s</w:t>
            </w:r>
            <w:r w:rsidRPr="005C476D">
              <w:rPr>
                <w:sz w:val="20"/>
              </w:rPr>
              <w:t xml:space="preserve">tage </w:t>
            </w:r>
            <w:r w:rsidR="00293496">
              <w:rPr>
                <w:sz w:val="20"/>
              </w:rPr>
              <w:t>II v</w:t>
            </w:r>
            <w:r w:rsidRPr="005C476D">
              <w:rPr>
                <w:sz w:val="20"/>
              </w:rPr>
              <w:t xml:space="preserve">alidation phase report, these process variables were deemed critical to establish the manufacturing process but the range finding study indicated they do not impact the CQA’s of the drug product identified in this report (see </w:t>
            </w:r>
            <w:r w:rsidRPr="005C476D">
              <w:rPr>
                <w:b/>
                <w:sz w:val="20"/>
              </w:rPr>
              <w:t>Attachment 2</w:t>
            </w:r>
            <w:r w:rsidRPr="005C476D">
              <w:rPr>
                <w:sz w:val="20"/>
              </w:rPr>
              <w:t>). Therefore, these process variables will not be considered critical for on-going risk assessment.</w:t>
            </w:r>
          </w:p>
          <w:p w:rsidR="00F77715" w:rsidRDefault="00F77715" w:rsidP="005C476D">
            <w:pPr>
              <w:rPr>
                <w:sz w:val="20"/>
              </w:rPr>
            </w:pPr>
          </w:p>
          <w:p w:rsidR="00F77715" w:rsidRPr="005C476D" w:rsidRDefault="00F77715" w:rsidP="005C476D">
            <w:pPr>
              <w:rPr>
                <w:sz w:val="20"/>
              </w:rPr>
            </w:pPr>
            <w:r w:rsidRPr="000B22A1">
              <w:rPr>
                <w:sz w:val="20"/>
              </w:rPr>
              <w:t>*For reasons</w:t>
            </w:r>
            <w:r>
              <w:rPr>
                <w:sz w:val="20"/>
              </w:rPr>
              <w:t xml:space="preserve"> listed</w:t>
            </w:r>
            <w:r w:rsidRPr="000B22A1">
              <w:rPr>
                <w:sz w:val="20"/>
              </w:rPr>
              <w:t xml:space="preserve"> above th</w:t>
            </w:r>
            <w:r>
              <w:rPr>
                <w:sz w:val="20"/>
              </w:rPr>
              <w:t>ese</w:t>
            </w:r>
            <w:r w:rsidRPr="000B22A1">
              <w:rPr>
                <w:sz w:val="20"/>
              </w:rPr>
              <w:t xml:space="preserve"> C</w:t>
            </w:r>
            <w:r>
              <w:rPr>
                <w:sz w:val="20"/>
              </w:rPr>
              <w:t>PP</w:t>
            </w:r>
            <w:r w:rsidRPr="000B22A1">
              <w:rPr>
                <w:sz w:val="20"/>
              </w:rPr>
              <w:t xml:space="preserve"> will not be discussed in detail in subsequent risk assessment</w:t>
            </w:r>
            <w:r>
              <w:rPr>
                <w:sz w:val="20"/>
              </w:rPr>
              <w:t>.</w:t>
            </w:r>
            <w:r w:rsidRPr="001E1767" w:rsidDel="00EB6501">
              <w:rPr>
                <w:sz w:val="20"/>
              </w:rPr>
              <w:t xml:space="preserve"> </w:t>
            </w:r>
          </w:p>
        </w:tc>
      </w:tr>
      <w:tr w:rsidR="00F77715" w:rsidRPr="000B22A1" w:rsidTr="005C476D">
        <w:trPr>
          <w:cantSplit/>
          <w:trHeight w:val="625"/>
          <w:jc w:val="center"/>
        </w:trPr>
        <w:tc>
          <w:tcPr>
            <w:tcW w:w="892" w:type="pct"/>
            <w:vMerge/>
            <w:shd w:val="clear" w:color="auto" w:fill="auto"/>
            <w:vAlign w:val="center"/>
          </w:tcPr>
          <w:p w:rsidR="00F77715" w:rsidRDefault="00F77715" w:rsidP="007D3776">
            <w:pPr>
              <w:keepNext/>
              <w:jc w:val="center"/>
              <w:rPr>
                <w:sz w:val="20"/>
                <w:szCs w:val="24"/>
              </w:rPr>
            </w:pPr>
          </w:p>
        </w:tc>
        <w:tc>
          <w:tcPr>
            <w:tcW w:w="1093" w:type="pct"/>
            <w:shd w:val="clear" w:color="auto" w:fill="auto"/>
            <w:vAlign w:val="center"/>
          </w:tcPr>
          <w:p w:rsidR="00F77715" w:rsidRDefault="00F77715" w:rsidP="007D3776">
            <w:pPr>
              <w:keepNext/>
              <w:jc w:val="center"/>
              <w:rPr>
                <w:sz w:val="20"/>
                <w:szCs w:val="24"/>
              </w:rPr>
            </w:pPr>
            <w:r>
              <w:rPr>
                <w:sz w:val="20"/>
                <w:szCs w:val="24"/>
              </w:rPr>
              <w:t>Disperser Mixer Speed</w:t>
            </w:r>
          </w:p>
        </w:tc>
        <w:tc>
          <w:tcPr>
            <w:tcW w:w="686" w:type="pct"/>
            <w:shd w:val="clear" w:color="auto" w:fill="auto"/>
            <w:vAlign w:val="center"/>
          </w:tcPr>
          <w:p w:rsidR="00F77715" w:rsidRDefault="00F77715" w:rsidP="001E1767">
            <w:pPr>
              <w:keepNext/>
              <w:jc w:val="center"/>
              <w:rPr>
                <w:sz w:val="20"/>
              </w:rPr>
            </w:pPr>
            <w:r>
              <w:rPr>
                <w:sz w:val="20"/>
              </w:rPr>
              <w:t>Yes*</w:t>
            </w:r>
          </w:p>
        </w:tc>
        <w:tc>
          <w:tcPr>
            <w:tcW w:w="2329" w:type="pct"/>
            <w:vMerge/>
            <w:shd w:val="clear" w:color="auto" w:fill="auto"/>
            <w:vAlign w:val="center"/>
          </w:tcPr>
          <w:p w:rsidR="00F77715" w:rsidRPr="007D3776" w:rsidRDefault="00F77715">
            <w:pPr>
              <w:pStyle w:val="ListParagraph"/>
              <w:keepNext/>
              <w:numPr>
                <w:ilvl w:val="0"/>
                <w:numId w:val="36"/>
              </w:numPr>
              <w:spacing w:line="276" w:lineRule="auto"/>
              <w:ind w:left="412"/>
            </w:pPr>
          </w:p>
        </w:tc>
      </w:tr>
      <w:tr w:rsidR="00F77715" w:rsidRPr="000B22A1" w:rsidTr="005C476D">
        <w:trPr>
          <w:cantSplit/>
          <w:trHeight w:val="625"/>
          <w:jc w:val="center"/>
        </w:trPr>
        <w:tc>
          <w:tcPr>
            <w:tcW w:w="892" w:type="pct"/>
            <w:vMerge/>
            <w:shd w:val="clear" w:color="auto" w:fill="auto"/>
            <w:vAlign w:val="center"/>
          </w:tcPr>
          <w:p w:rsidR="00F77715" w:rsidRDefault="00F77715" w:rsidP="007D3776">
            <w:pPr>
              <w:keepNext/>
              <w:jc w:val="center"/>
              <w:rPr>
                <w:sz w:val="20"/>
                <w:szCs w:val="24"/>
              </w:rPr>
            </w:pPr>
          </w:p>
        </w:tc>
        <w:tc>
          <w:tcPr>
            <w:tcW w:w="1093" w:type="pct"/>
            <w:shd w:val="clear" w:color="auto" w:fill="auto"/>
            <w:vAlign w:val="center"/>
          </w:tcPr>
          <w:p w:rsidR="00F77715" w:rsidRDefault="00F77715" w:rsidP="007D3776">
            <w:pPr>
              <w:keepNext/>
              <w:jc w:val="center"/>
              <w:rPr>
                <w:sz w:val="20"/>
                <w:szCs w:val="24"/>
              </w:rPr>
            </w:pPr>
            <w:r>
              <w:rPr>
                <w:sz w:val="20"/>
                <w:szCs w:val="24"/>
              </w:rPr>
              <w:t>Anchor Mixer Speed</w:t>
            </w:r>
          </w:p>
        </w:tc>
        <w:tc>
          <w:tcPr>
            <w:tcW w:w="686" w:type="pct"/>
            <w:shd w:val="clear" w:color="auto" w:fill="auto"/>
            <w:vAlign w:val="center"/>
          </w:tcPr>
          <w:p w:rsidR="00F77715" w:rsidRDefault="00F77715" w:rsidP="001E1767">
            <w:pPr>
              <w:keepNext/>
              <w:jc w:val="center"/>
              <w:rPr>
                <w:sz w:val="20"/>
              </w:rPr>
            </w:pPr>
            <w:r>
              <w:rPr>
                <w:sz w:val="20"/>
              </w:rPr>
              <w:t>Yes*</w:t>
            </w:r>
          </w:p>
        </w:tc>
        <w:tc>
          <w:tcPr>
            <w:tcW w:w="2329" w:type="pct"/>
            <w:vMerge/>
            <w:shd w:val="clear" w:color="auto" w:fill="auto"/>
            <w:vAlign w:val="center"/>
          </w:tcPr>
          <w:p w:rsidR="00F77715" w:rsidRDefault="00F77715" w:rsidP="007D3776">
            <w:pPr>
              <w:pStyle w:val="ListParagraph"/>
              <w:keepNext/>
              <w:numPr>
                <w:ilvl w:val="0"/>
                <w:numId w:val="36"/>
              </w:numPr>
              <w:spacing w:line="276" w:lineRule="auto"/>
              <w:ind w:left="412"/>
              <w:rPr>
                <w:sz w:val="20"/>
              </w:rPr>
            </w:pPr>
          </w:p>
        </w:tc>
      </w:tr>
      <w:tr w:rsidR="00F77715" w:rsidRPr="000B22A1" w:rsidTr="005C476D">
        <w:trPr>
          <w:cantSplit/>
          <w:trHeight w:val="625"/>
          <w:jc w:val="center"/>
        </w:trPr>
        <w:tc>
          <w:tcPr>
            <w:tcW w:w="892" w:type="pct"/>
            <w:vMerge/>
            <w:shd w:val="clear" w:color="auto" w:fill="auto"/>
            <w:vAlign w:val="center"/>
          </w:tcPr>
          <w:p w:rsidR="00F77715" w:rsidRDefault="00F77715" w:rsidP="00092608">
            <w:pPr>
              <w:jc w:val="center"/>
              <w:rPr>
                <w:sz w:val="20"/>
                <w:szCs w:val="24"/>
              </w:rPr>
            </w:pPr>
          </w:p>
        </w:tc>
        <w:tc>
          <w:tcPr>
            <w:tcW w:w="1093" w:type="pct"/>
            <w:shd w:val="clear" w:color="auto" w:fill="auto"/>
            <w:vAlign w:val="center"/>
          </w:tcPr>
          <w:p w:rsidR="00F77715" w:rsidRDefault="00F77715" w:rsidP="00092608">
            <w:pPr>
              <w:jc w:val="center"/>
              <w:rPr>
                <w:sz w:val="20"/>
                <w:szCs w:val="24"/>
              </w:rPr>
            </w:pPr>
            <w:r>
              <w:rPr>
                <w:sz w:val="20"/>
                <w:szCs w:val="24"/>
              </w:rPr>
              <w:t>Mixing Time</w:t>
            </w:r>
          </w:p>
        </w:tc>
        <w:tc>
          <w:tcPr>
            <w:tcW w:w="686" w:type="pct"/>
            <w:shd w:val="clear" w:color="auto" w:fill="auto"/>
            <w:vAlign w:val="center"/>
          </w:tcPr>
          <w:p w:rsidR="00F77715" w:rsidRDefault="00F77715" w:rsidP="001E1767">
            <w:pPr>
              <w:jc w:val="center"/>
              <w:rPr>
                <w:sz w:val="20"/>
              </w:rPr>
            </w:pPr>
            <w:r>
              <w:rPr>
                <w:sz w:val="20"/>
              </w:rPr>
              <w:t>Yes*</w:t>
            </w:r>
          </w:p>
        </w:tc>
        <w:tc>
          <w:tcPr>
            <w:tcW w:w="2329" w:type="pct"/>
            <w:vMerge/>
            <w:shd w:val="clear" w:color="auto" w:fill="auto"/>
            <w:vAlign w:val="center"/>
          </w:tcPr>
          <w:p w:rsidR="00F77715" w:rsidRDefault="00F77715" w:rsidP="007D3776">
            <w:pPr>
              <w:pStyle w:val="ListParagraph"/>
              <w:keepNext/>
              <w:numPr>
                <w:ilvl w:val="0"/>
                <w:numId w:val="36"/>
              </w:numPr>
              <w:spacing w:line="276" w:lineRule="auto"/>
              <w:ind w:left="412"/>
              <w:rPr>
                <w:sz w:val="20"/>
              </w:rPr>
            </w:pPr>
          </w:p>
        </w:tc>
      </w:tr>
      <w:tr w:rsidR="00F77715" w:rsidRPr="000B22A1" w:rsidTr="005C476D">
        <w:trPr>
          <w:cantSplit/>
          <w:trHeight w:val="740"/>
          <w:jc w:val="center"/>
        </w:trPr>
        <w:tc>
          <w:tcPr>
            <w:tcW w:w="892" w:type="pct"/>
            <w:vMerge w:val="restart"/>
            <w:shd w:val="clear" w:color="auto" w:fill="auto"/>
            <w:vAlign w:val="center"/>
          </w:tcPr>
          <w:p w:rsidR="00F77715" w:rsidRPr="000B22A1" w:rsidRDefault="00F77715" w:rsidP="001E1767">
            <w:pPr>
              <w:keepNext/>
              <w:jc w:val="center"/>
              <w:rPr>
                <w:sz w:val="20"/>
                <w:szCs w:val="24"/>
              </w:rPr>
            </w:pPr>
            <w:r>
              <w:rPr>
                <w:sz w:val="20"/>
                <w:szCs w:val="24"/>
              </w:rPr>
              <w:lastRenderedPageBreak/>
              <w:t>Addition of sodium hydroxide side phase into main phase</w:t>
            </w:r>
          </w:p>
        </w:tc>
        <w:tc>
          <w:tcPr>
            <w:tcW w:w="1093" w:type="pct"/>
            <w:shd w:val="clear" w:color="auto" w:fill="auto"/>
            <w:vAlign w:val="center"/>
          </w:tcPr>
          <w:p w:rsidR="00F77715" w:rsidRDefault="00F77715">
            <w:pPr>
              <w:keepNext/>
              <w:jc w:val="center"/>
              <w:rPr>
                <w:sz w:val="20"/>
                <w:szCs w:val="24"/>
              </w:rPr>
            </w:pPr>
            <w:r>
              <w:rPr>
                <w:sz w:val="20"/>
                <w:szCs w:val="24"/>
              </w:rPr>
              <w:t>Disperser Mixer Speed</w:t>
            </w:r>
          </w:p>
        </w:tc>
        <w:tc>
          <w:tcPr>
            <w:tcW w:w="686" w:type="pct"/>
            <w:shd w:val="clear" w:color="auto" w:fill="auto"/>
            <w:vAlign w:val="center"/>
          </w:tcPr>
          <w:p w:rsidR="00F77715" w:rsidRDefault="00F77715">
            <w:pPr>
              <w:keepNext/>
              <w:jc w:val="center"/>
              <w:rPr>
                <w:sz w:val="20"/>
              </w:rPr>
            </w:pPr>
            <w:r>
              <w:rPr>
                <w:sz w:val="20"/>
              </w:rPr>
              <w:t>Yes*</w:t>
            </w:r>
          </w:p>
        </w:tc>
        <w:tc>
          <w:tcPr>
            <w:tcW w:w="2329" w:type="pct"/>
            <w:vMerge w:val="restart"/>
            <w:shd w:val="clear" w:color="auto" w:fill="auto"/>
            <w:vAlign w:val="center"/>
          </w:tcPr>
          <w:p w:rsidR="00F77715" w:rsidRDefault="00F77715" w:rsidP="005C476D">
            <w:pPr>
              <w:keepNext/>
              <w:rPr>
                <w:sz w:val="20"/>
              </w:rPr>
            </w:pPr>
            <w:r w:rsidRPr="002F7BE5">
              <w:rPr>
                <w:sz w:val="20"/>
              </w:rPr>
              <w:t xml:space="preserve">These process variables were developed in range finding study </w:t>
            </w:r>
            <w:r>
              <w:rPr>
                <w:sz w:val="20"/>
              </w:rPr>
              <w:t xml:space="preserve">(see </w:t>
            </w:r>
            <w:r w:rsidRPr="002F7BE5">
              <w:rPr>
                <w:b/>
                <w:sz w:val="20"/>
              </w:rPr>
              <w:t>M-0014-07</w:t>
            </w:r>
            <w:r>
              <w:rPr>
                <w:b/>
                <w:sz w:val="20"/>
              </w:rPr>
              <w:t>)</w:t>
            </w:r>
            <w:r w:rsidRPr="002F7BE5">
              <w:rPr>
                <w:sz w:val="20"/>
              </w:rPr>
              <w:t xml:space="preserve"> and included in Stage 1Validation Phase (see </w:t>
            </w:r>
            <w:r w:rsidRPr="002F7BE5">
              <w:rPr>
                <w:b/>
                <w:sz w:val="20"/>
              </w:rPr>
              <w:t>M-0030-07</w:t>
            </w:r>
            <w:r w:rsidRPr="002F7BE5">
              <w:rPr>
                <w:sz w:val="20"/>
              </w:rPr>
              <w:t xml:space="preserve">). Based on the Stage 1 Validation phase report, these process variables were deemed critical to establish the manufacturing process but the range finding study indicated they do not impact the CQA’s of the drug product identified in this report (see </w:t>
            </w:r>
            <w:r w:rsidRPr="002F7BE5">
              <w:rPr>
                <w:b/>
                <w:sz w:val="20"/>
              </w:rPr>
              <w:t>Attachment 2</w:t>
            </w:r>
            <w:r w:rsidRPr="002F7BE5">
              <w:rPr>
                <w:sz w:val="20"/>
              </w:rPr>
              <w:t>). Therefore, these process variables will not be considered critical for on-going risk assessment.</w:t>
            </w:r>
          </w:p>
          <w:p w:rsidR="00F77715" w:rsidRDefault="00F77715" w:rsidP="005C476D">
            <w:pPr>
              <w:keepNext/>
              <w:rPr>
                <w:sz w:val="20"/>
              </w:rPr>
            </w:pPr>
          </w:p>
          <w:p w:rsidR="00F77715" w:rsidRDefault="00F77715" w:rsidP="005C476D">
            <w:pPr>
              <w:keepNext/>
              <w:rPr>
                <w:sz w:val="20"/>
              </w:rPr>
            </w:pPr>
            <w:r w:rsidRPr="000B22A1">
              <w:rPr>
                <w:sz w:val="20"/>
              </w:rPr>
              <w:t>*For reasons</w:t>
            </w:r>
            <w:r>
              <w:rPr>
                <w:sz w:val="20"/>
              </w:rPr>
              <w:t xml:space="preserve"> listed</w:t>
            </w:r>
            <w:r w:rsidRPr="000B22A1">
              <w:rPr>
                <w:sz w:val="20"/>
              </w:rPr>
              <w:t xml:space="preserve"> above th</w:t>
            </w:r>
            <w:r>
              <w:rPr>
                <w:sz w:val="20"/>
              </w:rPr>
              <w:t>ese</w:t>
            </w:r>
            <w:r w:rsidRPr="000B22A1">
              <w:rPr>
                <w:sz w:val="20"/>
              </w:rPr>
              <w:t xml:space="preserve"> C</w:t>
            </w:r>
            <w:r>
              <w:rPr>
                <w:sz w:val="20"/>
              </w:rPr>
              <w:t>PP</w:t>
            </w:r>
            <w:r w:rsidRPr="000B22A1">
              <w:rPr>
                <w:sz w:val="20"/>
              </w:rPr>
              <w:t xml:space="preserve"> will not be discussed in detail in subsequent risk assessment</w:t>
            </w:r>
            <w:r>
              <w:rPr>
                <w:sz w:val="20"/>
              </w:rPr>
              <w:t>.</w:t>
            </w:r>
            <w:r w:rsidRPr="002F7BE5" w:rsidDel="00EB6501">
              <w:rPr>
                <w:sz w:val="20"/>
              </w:rPr>
              <w:t xml:space="preserve"> </w:t>
            </w:r>
          </w:p>
        </w:tc>
      </w:tr>
      <w:tr w:rsidR="00F77715" w:rsidRPr="000B22A1" w:rsidTr="005C476D">
        <w:trPr>
          <w:cantSplit/>
          <w:trHeight w:val="740"/>
          <w:jc w:val="center"/>
        </w:trPr>
        <w:tc>
          <w:tcPr>
            <w:tcW w:w="892" w:type="pct"/>
            <w:vMerge/>
            <w:shd w:val="clear" w:color="auto" w:fill="auto"/>
            <w:vAlign w:val="center"/>
          </w:tcPr>
          <w:p w:rsidR="00F77715" w:rsidRPr="000B22A1" w:rsidRDefault="00F77715">
            <w:pPr>
              <w:keepNext/>
              <w:jc w:val="center"/>
              <w:rPr>
                <w:sz w:val="20"/>
                <w:szCs w:val="24"/>
              </w:rPr>
            </w:pPr>
          </w:p>
        </w:tc>
        <w:tc>
          <w:tcPr>
            <w:tcW w:w="1093" w:type="pct"/>
            <w:shd w:val="clear" w:color="auto" w:fill="auto"/>
            <w:vAlign w:val="center"/>
          </w:tcPr>
          <w:p w:rsidR="00F77715" w:rsidRDefault="00F77715">
            <w:pPr>
              <w:keepNext/>
              <w:jc w:val="center"/>
              <w:rPr>
                <w:sz w:val="20"/>
                <w:szCs w:val="24"/>
              </w:rPr>
            </w:pPr>
            <w:r>
              <w:rPr>
                <w:sz w:val="20"/>
                <w:szCs w:val="24"/>
              </w:rPr>
              <w:t>Anchor Mixer Speed</w:t>
            </w:r>
          </w:p>
        </w:tc>
        <w:tc>
          <w:tcPr>
            <w:tcW w:w="686" w:type="pct"/>
            <w:shd w:val="clear" w:color="auto" w:fill="auto"/>
            <w:vAlign w:val="center"/>
          </w:tcPr>
          <w:p w:rsidR="00F77715" w:rsidRDefault="00F77715">
            <w:pPr>
              <w:keepNext/>
              <w:jc w:val="center"/>
              <w:rPr>
                <w:sz w:val="20"/>
              </w:rPr>
            </w:pPr>
            <w:r>
              <w:rPr>
                <w:sz w:val="20"/>
              </w:rPr>
              <w:t>Yes*</w:t>
            </w:r>
          </w:p>
        </w:tc>
        <w:tc>
          <w:tcPr>
            <w:tcW w:w="2329" w:type="pct"/>
            <w:vMerge/>
            <w:shd w:val="clear" w:color="auto" w:fill="auto"/>
            <w:vAlign w:val="center"/>
          </w:tcPr>
          <w:p w:rsidR="00F77715" w:rsidRDefault="00F77715" w:rsidP="003565CF">
            <w:pPr>
              <w:keepNext/>
              <w:rPr>
                <w:sz w:val="20"/>
              </w:rPr>
            </w:pPr>
          </w:p>
        </w:tc>
      </w:tr>
      <w:tr w:rsidR="00F77715" w:rsidRPr="000B22A1" w:rsidTr="005C476D">
        <w:trPr>
          <w:cantSplit/>
          <w:trHeight w:val="740"/>
          <w:jc w:val="center"/>
        </w:trPr>
        <w:tc>
          <w:tcPr>
            <w:tcW w:w="892" w:type="pct"/>
            <w:vMerge/>
            <w:shd w:val="clear" w:color="auto" w:fill="auto"/>
            <w:vAlign w:val="center"/>
          </w:tcPr>
          <w:p w:rsidR="00F77715" w:rsidRPr="000B22A1" w:rsidRDefault="00F77715" w:rsidP="003565CF">
            <w:pPr>
              <w:keepNext/>
              <w:jc w:val="center"/>
              <w:rPr>
                <w:sz w:val="20"/>
                <w:szCs w:val="24"/>
              </w:rPr>
            </w:pPr>
          </w:p>
        </w:tc>
        <w:tc>
          <w:tcPr>
            <w:tcW w:w="1093" w:type="pct"/>
            <w:shd w:val="clear" w:color="auto" w:fill="auto"/>
            <w:vAlign w:val="center"/>
          </w:tcPr>
          <w:p w:rsidR="00F77715" w:rsidRDefault="00F77715" w:rsidP="003565CF">
            <w:pPr>
              <w:keepNext/>
              <w:jc w:val="center"/>
              <w:rPr>
                <w:sz w:val="20"/>
                <w:szCs w:val="24"/>
              </w:rPr>
            </w:pPr>
            <w:r>
              <w:rPr>
                <w:sz w:val="20"/>
                <w:szCs w:val="24"/>
              </w:rPr>
              <w:t xml:space="preserve">Mixing Time </w:t>
            </w:r>
          </w:p>
        </w:tc>
        <w:tc>
          <w:tcPr>
            <w:tcW w:w="686" w:type="pct"/>
            <w:shd w:val="clear" w:color="auto" w:fill="auto"/>
            <w:vAlign w:val="center"/>
          </w:tcPr>
          <w:p w:rsidR="00F77715" w:rsidRDefault="00F77715" w:rsidP="003565CF">
            <w:pPr>
              <w:keepNext/>
              <w:jc w:val="center"/>
              <w:rPr>
                <w:sz w:val="20"/>
              </w:rPr>
            </w:pPr>
            <w:r>
              <w:rPr>
                <w:sz w:val="20"/>
              </w:rPr>
              <w:t>Yes*</w:t>
            </w:r>
          </w:p>
        </w:tc>
        <w:tc>
          <w:tcPr>
            <w:tcW w:w="2329" w:type="pct"/>
            <w:vMerge/>
            <w:shd w:val="clear" w:color="auto" w:fill="auto"/>
            <w:vAlign w:val="center"/>
          </w:tcPr>
          <w:p w:rsidR="00F77715" w:rsidRDefault="00F77715" w:rsidP="003565CF">
            <w:pPr>
              <w:keepNext/>
              <w:rPr>
                <w:sz w:val="20"/>
              </w:rPr>
            </w:pPr>
          </w:p>
        </w:tc>
      </w:tr>
      <w:tr w:rsidR="00F77715" w:rsidRPr="000B22A1" w:rsidTr="005C476D">
        <w:trPr>
          <w:cantSplit/>
          <w:trHeight w:val="740"/>
          <w:jc w:val="center"/>
        </w:trPr>
        <w:tc>
          <w:tcPr>
            <w:tcW w:w="892" w:type="pct"/>
            <w:vMerge/>
            <w:shd w:val="clear" w:color="auto" w:fill="auto"/>
            <w:vAlign w:val="center"/>
          </w:tcPr>
          <w:p w:rsidR="00F77715" w:rsidRPr="000B22A1" w:rsidRDefault="00F77715" w:rsidP="00092608">
            <w:pPr>
              <w:jc w:val="center"/>
              <w:rPr>
                <w:sz w:val="20"/>
                <w:szCs w:val="24"/>
              </w:rPr>
            </w:pPr>
          </w:p>
        </w:tc>
        <w:tc>
          <w:tcPr>
            <w:tcW w:w="1093" w:type="pct"/>
            <w:shd w:val="clear" w:color="auto" w:fill="auto"/>
            <w:vAlign w:val="center"/>
          </w:tcPr>
          <w:p w:rsidR="00F77715" w:rsidRDefault="00F77715" w:rsidP="00092608">
            <w:pPr>
              <w:jc w:val="center"/>
              <w:rPr>
                <w:sz w:val="20"/>
                <w:szCs w:val="24"/>
              </w:rPr>
            </w:pPr>
            <w:r>
              <w:rPr>
                <w:sz w:val="20"/>
                <w:szCs w:val="24"/>
              </w:rPr>
              <w:t>Vacuum Pressure</w:t>
            </w:r>
          </w:p>
        </w:tc>
        <w:tc>
          <w:tcPr>
            <w:tcW w:w="686" w:type="pct"/>
            <w:shd w:val="clear" w:color="auto" w:fill="auto"/>
            <w:vAlign w:val="center"/>
          </w:tcPr>
          <w:p w:rsidR="00F77715" w:rsidRDefault="00F77715" w:rsidP="00092608">
            <w:pPr>
              <w:jc w:val="center"/>
              <w:rPr>
                <w:sz w:val="20"/>
              </w:rPr>
            </w:pPr>
            <w:r>
              <w:rPr>
                <w:sz w:val="20"/>
              </w:rPr>
              <w:t xml:space="preserve">No </w:t>
            </w:r>
          </w:p>
        </w:tc>
        <w:tc>
          <w:tcPr>
            <w:tcW w:w="2329" w:type="pct"/>
            <w:shd w:val="clear" w:color="auto" w:fill="auto"/>
            <w:vAlign w:val="center"/>
          </w:tcPr>
          <w:p w:rsidR="00F77715" w:rsidRDefault="00F77715" w:rsidP="007D3776">
            <w:pPr>
              <w:rPr>
                <w:sz w:val="20"/>
              </w:rPr>
            </w:pPr>
            <w:r>
              <w:rPr>
                <w:sz w:val="20"/>
              </w:rPr>
              <w:t>This process variable does not affect the critical quality attributes of intermediate and finished drug product.</w:t>
            </w:r>
          </w:p>
        </w:tc>
      </w:tr>
      <w:tr w:rsidR="00E0250D" w:rsidRPr="000B22A1" w:rsidTr="005C476D">
        <w:trPr>
          <w:cantSplit/>
          <w:trHeight w:val="360"/>
          <w:jc w:val="center"/>
        </w:trPr>
        <w:tc>
          <w:tcPr>
            <w:tcW w:w="892" w:type="pct"/>
            <w:vMerge w:val="restart"/>
            <w:shd w:val="clear" w:color="auto" w:fill="auto"/>
            <w:vAlign w:val="center"/>
          </w:tcPr>
          <w:p w:rsidR="00E0250D" w:rsidRPr="000B22A1" w:rsidRDefault="00E0250D" w:rsidP="0016006A">
            <w:pPr>
              <w:keepNext/>
              <w:jc w:val="center"/>
              <w:rPr>
                <w:sz w:val="20"/>
                <w:szCs w:val="24"/>
              </w:rPr>
            </w:pPr>
            <w:r>
              <w:rPr>
                <w:sz w:val="20"/>
                <w:szCs w:val="24"/>
              </w:rPr>
              <w:t>Final Mixing</w:t>
            </w:r>
          </w:p>
        </w:tc>
        <w:tc>
          <w:tcPr>
            <w:tcW w:w="1093" w:type="pct"/>
            <w:shd w:val="clear" w:color="auto" w:fill="auto"/>
            <w:vAlign w:val="center"/>
          </w:tcPr>
          <w:p w:rsidR="00E0250D" w:rsidRDefault="00E0250D" w:rsidP="0016006A">
            <w:pPr>
              <w:keepNext/>
              <w:jc w:val="center"/>
              <w:rPr>
                <w:sz w:val="20"/>
                <w:szCs w:val="24"/>
              </w:rPr>
            </w:pPr>
            <w:r>
              <w:rPr>
                <w:sz w:val="20"/>
                <w:szCs w:val="24"/>
              </w:rPr>
              <w:t>Anchor Mixer Speed</w:t>
            </w:r>
          </w:p>
        </w:tc>
        <w:tc>
          <w:tcPr>
            <w:tcW w:w="686" w:type="pct"/>
            <w:shd w:val="clear" w:color="auto" w:fill="auto"/>
            <w:vAlign w:val="center"/>
          </w:tcPr>
          <w:p w:rsidR="00E0250D" w:rsidRDefault="00E0250D" w:rsidP="0016006A">
            <w:pPr>
              <w:keepNext/>
              <w:jc w:val="center"/>
              <w:rPr>
                <w:sz w:val="20"/>
              </w:rPr>
            </w:pPr>
            <w:r>
              <w:rPr>
                <w:sz w:val="20"/>
              </w:rPr>
              <w:t>Yes</w:t>
            </w:r>
          </w:p>
        </w:tc>
        <w:tc>
          <w:tcPr>
            <w:tcW w:w="2329" w:type="pct"/>
            <w:shd w:val="clear" w:color="auto" w:fill="auto"/>
            <w:vAlign w:val="center"/>
          </w:tcPr>
          <w:p w:rsidR="00E0250D" w:rsidRDefault="00E0250D" w:rsidP="0089527B">
            <w:pPr>
              <w:pStyle w:val="ListParagraph"/>
              <w:keepNext/>
              <w:spacing w:line="276" w:lineRule="auto"/>
              <w:ind w:left="0"/>
              <w:rPr>
                <w:sz w:val="20"/>
              </w:rPr>
            </w:pPr>
            <w:r>
              <w:rPr>
                <w:sz w:val="20"/>
              </w:rPr>
              <w:t>Thorough mixing within validated parameters ensures complete dissolution of the drug substance and homogeneity of ethanol in bulk drug product. This directly affects the quality of intermediate and finished drug product.</w:t>
            </w:r>
          </w:p>
          <w:p w:rsidR="00E0250D" w:rsidRDefault="00E0250D" w:rsidP="0089527B">
            <w:pPr>
              <w:keepNext/>
              <w:spacing w:line="276" w:lineRule="auto"/>
              <w:rPr>
                <w:sz w:val="20"/>
                <w:u w:val="single"/>
              </w:rPr>
            </w:pPr>
          </w:p>
          <w:p w:rsidR="00E0250D" w:rsidRPr="006A59B2" w:rsidRDefault="00E0250D" w:rsidP="0089527B">
            <w:pPr>
              <w:keepNext/>
              <w:spacing w:line="276" w:lineRule="auto"/>
              <w:rPr>
                <w:sz w:val="20"/>
                <w:u w:val="single"/>
              </w:rPr>
            </w:pPr>
            <w:r>
              <w:rPr>
                <w:sz w:val="20"/>
                <w:u w:val="single"/>
              </w:rPr>
              <w:t xml:space="preserve">CQAs Affected </w:t>
            </w:r>
          </w:p>
          <w:p w:rsidR="00E0250D" w:rsidRDefault="00E0250D" w:rsidP="0089527B">
            <w:pPr>
              <w:pStyle w:val="ListParagraph"/>
              <w:keepNext/>
              <w:numPr>
                <w:ilvl w:val="0"/>
                <w:numId w:val="36"/>
              </w:numPr>
              <w:spacing w:line="276" w:lineRule="auto"/>
              <w:ind w:left="412"/>
              <w:rPr>
                <w:sz w:val="20"/>
              </w:rPr>
            </w:pPr>
            <w:r w:rsidRPr="008A3DAF">
              <w:rPr>
                <w:sz w:val="20"/>
              </w:rPr>
              <w:t xml:space="preserve">Assay </w:t>
            </w:r>
            <w:r w:rsidRPr="00800EBE">
              <w:rPr>
                <w:i/>
                <w:sz w:val="20"/>
              </w:rPr>
              <w:t>(Ref. # 1.</w:t>
            </w:r>
            <w:r>
              <w:rPr>
                <w:i/>
                <w:sz w:val="20"/>
              </w:rPr>
              <w:t>4</w:t>
            </w:r>
            <w:r w:rsidRPr="00800EBE">
              <w:rPr>
                <w:i/>
                <w:sz w:val="20"/>
              </w:rPr>
              <w:t>)</w:t>
            </w:r>
          </w:p>
          <w:p w:rsidR="00E0250D" w:rsidRPr="00472199" w:rsidRDefault="00E0250D" w:rsidP="00E0250D">
            <w:pPr>
              <w:pStyle w:val="ListParagraph"/>
              <w:keepNext/>
              <w:numPr>
                <w:ilvl w:val="0"/>
                <w:numId w:val="36"/>
              </w:numPr>
              <w:spacing w:line="276" w:lineRule="auto"/>
              <w:ind w:left="412"/>
              <w:rPr>
                <w:i/>
                <w:sz w:val="20"/>
              </w:rPr>
            </w:pPr>
            <w:r>
              <w:rPr>
                <w:sz w:val="20"/>
              </w:rPr>
              <w:t xml:space="preserve">Ethanol  </w:t>
            </w:r>
            <w:r w:rsidRPr="00800EBE">
              <w:rPr>
                <w:i/>
                <w:sz w:val="20"/>
              </w:rPr>
              <w:t>(Ref. # 4.</w:t>
            </w:r>
            <w:r>
              <w:rPr>
                <w:i/>
                <w:sz w:val="20"/>
              </w:rPr>
              <w:t>3</w:t>
            </w:r>
            <w:r w:rsidRPr="00800EBE">
              <w:rPr>
                <w:i/>
                <w:sz w:val="20"/>
              </w:rPr>
              <w:t>)</w:t>
            </w:r>
          </w:p>
        </w:tc>
      </w:tr>
      <w:tr w:rsidR="00E0250D" w:rsidRPr="000B22A1" w:rsidTr="005C476D">
        <w:trPr>
          <w:cantSplit/>
          <w:trHeight w:val="360"/>
          <w:jc w:val="center"/>
        </w:trPr>
        <w:tc>
          <w:tcPr>
            <w:tcW w:w="892" w:type="pct"/>
            <w:vMerge/>
            <w:shd w:val="clear" w:color="auto" w:fill="auto"/>
            <w:vAlign w:val="center"/>
          </w:tcPr>
          <w:p w:rsidR="00E0250D" w:rsidRPr="000B22A1" w:rsidRDefault="00E0250D" w:rsidP="0016006A">
            <w:pPr>
              <w:keepNext/>
              <w:jc w:val="center"/>
              <w:rPr>
                <w:sz w:val="20"/>
                <w:szCs w:val="24"/>
              </w:rPr>
            </w:pPr>
          </w:p>
        </w:tc>
        <w:tc>
          <w:tcPr>
            <w:tcW w:w="1093" w:type="pct"/>
            <w:shd w:val="clear" w:color="auto" w:fill="auto"/>
            <w:vAlign w:val="center"/>
          </w:tcPr>
          <w:p w:rsidR="00E0250D" w:rsidRDefault="00E0250D" w:rsidP="0016006A">
            <w:pPr>
              <w:keepNext/>
              <w:jc w:val="center"/>
              <w:rPr>
                <w:sz w:val="20"/>
                <w:szCs w:val="24"/>
              </w:rPr>
            </w:pPr>
            <w:r>
              <w:rPr>
                <w:sz w:val="20"/>
                <w:szCs w:val="24"/>
              </w:rPr>
              <w:t>Mixing Time</w:t>
            </w:r>
          </w:p>
        </w:tc>
        <w:tc>
          <w:tcPr>
            <w:tcW w:w="686" w:type="pct"/>
            <w:shd w:val="clear" w:color="auto" w:fill="auto"/>
            <w:vAlign w:val="center"/>
          </w:tcPr>
          <w:p w:rsidR="00E0250D" w:rsidRDefault="00E0250D" w:rsidP="0016006A">
            <w:pPr>
              <w:keepNext/>
              <w:jc w:val="center"/>
              <w:rPr>
                <w:sz w:val="20"/>
              </w:rPr>
            </w:pPr>
            <w:r>
              <w:rPr>
                <w:sz w:val="20"/>
              </w:rPr>
              <w:t>Yes</w:t>
            </w:r>
          </w:p>
        </w:tc>
        <w:tc>
          <w:tcPr>
            <w:tcW w:w="2329" w:type="pct"/>
            <w:shd w:val="clear" w:color="auto" w:fill="auto"/>
            <w:vAlign w:val="center"/>
          </w:tcPr>
          <w:p w:rsidR="00E0250D" w:rsidRPr="000B22A1" w:rsidRDefault="00E0250D" w:rsidP="0089527B">
            <w:pPr>
              <w:keepNext/>
              <w:spacing w:line="276" w:lineRule="auto"/>
              <w:rPr>
                <w:sz w:val="20"/>
              </w:rPr>
            </w:pPr>
            <w:r>
              <w:rPr>
                <w:sz w:val="20"/>
              </w:rPr>
              <w:t>Thorough mixing within validated parameters ensures complete dissolution of the drug substance and homogeneity of ethanol in bulk drug product. This directly affects the quality of intermediate and finished drug product</w:t>
            </w:r>
          </w:p>
          <w:p w:rsidR="00E0250D" w:rsidRPr="000B22A1" w:rsidRDefault="00E0250D" w:rsidP="0089527B">
            <w:pPr>
              <w:keepNext/>
              <w:spacing w:line="276" w:lineRule="auto"/>
              <w:rPr>
                <w:sz w:val="20"/>
              </w:rPr>
            </w:pPr>
          </w:p>
          <w:p w:rsidR="00E0250D" w:rsidRPr="006A59B2" w:rsidRDefault="00E0250D" w:rsidP="0089527B">
            <w:pPr>
              <w:keepNext/>
              <w:spacing w:line="276" w:lineRule="auto"/>
              <w:rPr>
                <w:sz w:val="20"/>
                <w:u w:val="single"/>
              </w:rPr>
            </w:pPr>
            <w:r>
              <w:rPr>
                <w:sz w:val="20"/>
                <w:u w:val="single"/>
              </w:rPr>
              <w:t xml:space="preserve">CQAs Affected </w:t>
            </w:r>
          </w:p>
          <w:p w:rsidR="00E0250D" w:rsidRPr="00800EBE" w:rsidRDefault="00E0250D" w:rsidP="0089527B">
            <w:pPr>
              <w:pStyle w:val="ListParagraph"/>
              <w:keepNext/>
              <w:numPr>
                <w:ilvl w:val="0"/>
                <w:numId w:val="36"/>
              </w:numPr>
              <w:spacing w:line="276" w:lineRule="auto"/>
              <w:ind w:left="412"/>
              <w:rPr>
                <w:sz w:val="20"/>
              </w:rPr>
            </w:pPr>
            <w:r w:rsidRPr="008A3DAF">
              <w:rPr>
                <w:sz w:val="20"/>
              </w:rPr>
              <w:t xml:space="preserve">Assay </w:t>
            </w:r>
            <w:r w:rsidRPr="00800EBE">
              <w:rPr>
                <w:i/>
                <w:sz w:val="20"/>
              </w:rPr>
              <w:t>(Ref. # 1.</w:t>
            </w:r>
            <w:r>
              <w:rPr>
                <w:i/>
                <w:sz w:val="20"/>
              </w:rPr>
              <w:t>5</w:t>
            </w:r>
            <w:r w:rsidRPr="00800EBE">
              <w:rPr>
                <w:i/>
                <w:sz w:val="20"/>
              </w:rPr>
              <w:t>)</w:t>
            </w:r>
          </w:p>
          <w:p w:rsidR="00E0250D" w:rsidRPr="008A3DAF" w:rsidRDefault="00E0250D" w:rsidP="00E0250D">
            <w:pPr>
              <w:pStyle w:val="ListParagraph"/>
              <w:keepNext/>
              <w:numPr>
                <w:ilvl w:val="0"/>
                <w:numId w:val="36"/>
              </w:numPr>
              <w:spacing w:line="276" w:lineRule="auto"/>
              <w:ind w:left="412"/>
              <w:rPr>
                <w:sz w:val="20"/>
              </w:rPr>
            </w:pPr>
            <w:r>
              <w:rPr>
                <w:sz w:val="20"/>
              </w:rPr>
              <w:t xml:space="preserve">Ethanol  </w:t>
            </w:r>
            <w:r w:rsidRPr="00800EBE">
              <w:rPr>
                <w:i/>
                <w:sz w:val="20"/>
              </w:rPr>
              <w:t>(Ref</w:t>
            </w:r>
            <w:r>
              <w:rPr>
                <w:i/>
                <w:sz w:val="20"/>
              </w:rPr>
              <w:t>. # 4.4</w:t>
            </w:r>
            <w:r w:rsidRPr="00800EBE">
              <w:rPr>
                <w:i/>
                <w:sz w:val="20"/>
              </w:rPr>
              <w:t>)</w:t>
            </w:r>
          </w:p>
        </w:tc>
      </w:tr>
      <w:tr w:rsidR="00E0250D" w:rsidRPr="000B22A1" w:rsidTr="005C476D">
        <w:trPr>
          <w:cantSplit/>
          <w:trHeight w:val="360"/>
          <w:jc w:val="center"/>
        </w:trPr>
        <w:tc>
          <w:tcPr>
            <w:tcW w:w="892" w:type="pct"/>
            <w:vMerge/>
            <w:shd w:val="clear" w:color="auto" w:fill="auto"/>
            <w:vAlign w:val="center"/>
          </w:tcPr>
          <w:p w:rsidR="00E0250D" w:rsidRPr="000B22A1" w:rsidRDefault="00E0250D" w:rsidP="00092608">
            <w:pPr>
              <w:jc w:val="center"/>
              <w:rPr>
                <w:sz w:val="20"/>
                <w:szCs w:val="24"/>
              </w:rPr>
            </w:pPr>
          </w:p>
        </w:tc>
        <w:tc>
          <w:tcPr>
            <w:tcW w:w="1093" w:type="pct"/>
            <w:shd w:val="clear" w:color="auto" w:fill="auto"/>
            <w:vAlign w:val="center"/>
          </w:tcPr>
          <w:p w:rsidR="00E0250D" w:rsidRDefault="00E0250D" w:rsidP="00092608">
            <w:pPr>
              <w:jc w:val="center"/>
              <w:rPr>
                <w:sz w:val="20"/>
                <w:szCs w:val="24"/>
              </w:rPr>
            </w:pPr>
            <w:r>
              <w:rPr>
                <w:sz w:val="20"/>
                <w:szCs w:val="24"/>
              </w:rPr>
              <w:t>Temperature</w:t>
            </w:r>
          </w:p>
        </w:tc>
        <w:tc>
          <w:tcPr>
            <w:tcW w:w="686" w:type="pct"/>
            <w:shd w:val="clear" w:color="auto" w:fill="auto"/>
            <w:vAlign w:val="center"/>
          </w:tcPr>
          <w:p w:rsidR="00E0250D" w:rsidRPr="000B22A1" w:rsidRDefault="00E0250D" w:rsidP="00092608">
            <w:pPr>
              <w:jc w:val="center"/>
              <w:rPr>
                <w:sz w:val="20"/>
              </w:rPr>
            </w:pPr>
            <w:r>
              <w:rPr>
                <w:sz w:val="20"/>
              </w:rPr>
              <w:t>No</w:t>
            </w:r>
          </w:p>
        </w:tc>
        <w:tc>
          <w:tcPr>
            <w:tcW w:w="2329" w:type="pct"/>
            <w:shd w:val="clear" w:color="auto" w:fill="auto"/>
            <w:vAlign w:val="center"/>
          </w:tcPr>
          <w:p w:rsidR="00E0250D" w:rsidRPr="00A41E7B" w:rsidRDefault="00E0250D" w:rsidP="0089527B">
            <w:pPr>
              <w:spacing w:line="276" w:lineRule="auto"/>
              <w:rPr>
                <w:sz w:val="20"/>
                <w:u w:val="single"/>
              </w:rPr>
            </w:pPr>
            <w:r>
              <w:rPr>
                <w:sz w:val="20"/>
              </w:rPr>
              <w:t>Based on prior experience with similar drug product, t</w:t>
            </w:r>
            <w:r w:rsidRPr="00A41E7B">
              <w:rPr>
                <w:sz w:val="20"/>
              </w:rPr>
              <w:t>his process variable does not affect the critical quality attributes of intermediate and finished drug product.</w:t>
            </w:r>
          </w:p>
        </w:tc>
      </w:tr>
      <w:tr w:rsidR="00E0250D" w:rsidRPr="000B22A1" w:rsidTr="005C476D">
        <w:trPr>
          <w:cantSplit/>
          <w:trHeight w:val="360"/>
          <w:jc w:val="center"/>
        </w:trPr>
        <w:tc>
          <w:tcPr>
            <w:tcW w:w="892" w:type="pct"/>
            <w:vMerge/>
            <w:shd w:val="clear" w:color="auto" w:fill="auto"/>
            <w:vAlign w:val="center"/>
          </w:tcPr>
          <w:p w:rsidR="00E0250D" w:rsidRPr="000B22A1" w:rsidRDefault="00E0250D" w:rsidP="00092608">
            <w:pPr>
              <w:jc w:val="center"/>
              <w:rPr>
                <w:sz w:val="20"/>
                <w:szCs w:val="24"/>
              </w:rPr>
            </w:pPr>
          </w:p>
        </w:tc>
        <w:tc>
          <w:tcPr>
            <w:tcW w:w="1093" w:type="pct"/>
            <w:shd w:val="clear" w:color="auto" w:fill="auto"/>
            <w:vAlign w:val="center"/>
          </w:tcPr>
          <w:p w:rsidR="00E0250D" w:rsidRDefault="00E0250D" w:rsidP="00092608">
            <w:pPr>
              <w:jc w:val="center"/>
              <w:rPr>
                <w:sz w:val="20"/>
                <w:szCs w:val="24"/>
              </w:rPr>
            </w:pPr>
            <w:r>
              <w:rPr>
                <w:sz w:val="20"/>
                <w:szCs w:val="24"/>
              </w:rPr>
              <w:t>Disperser Mixer Speed</w:t>
            </w:r>
          </w:p>
        </w:tc>
        <w:tc>
          <w:tcPr>
            <w:tcW w:w="686" w:type="pct"/>
            <w:shd w:val="clear" w:color="auto" w:fill="auto"/>
            <w:vAlign w:val="center"/>
          </w:tcPr>
          <w:p w:rsidR="00E0250D" w:rsidRDefault="00E0250D" w:rsidP="00092608">
            <w:pPr>
              <w:jc w:val="center"/>
              <w:rPr>
                <w:sz w:val="20"/>
              </w:rPr>
            </w:pPr>
            <w:r>
              <w:rPr>
                <w:sz w:val="20"/>
              </w:rPr>
              <w:t>Yes</w:t>
            </w:r>
          </w:p>
        </w:tc>
        <w:tc>
          <w:tcPr>
            <w:tcW w:w="2329" w:type="pct"/>
            <w:shd w:val="clear" w:color="auto" w:fill="auto"/>
            <w:vAlign w:val="center"/>
          </w:tcPr>
          <w:p w:rsidR="00E0250D" w:rsidRDefault="00E0250D" w:rsidP="00E0250D">
            <w:pPr>
              <w:pStyle w:val="ListParagraph"/>
              <w:keepNext/>
              <w:spacing w:line="276" w:lineRule="auto"/>
              <w:ind w:left="0"/>
              <w:rPr>
                <w:sz w:val="20"/>
              </w:rPr>
            </w:pPr>
            <w:r>
              <w:rPr>
                <w:sz w:val="20"/>
              </w:rPr>
              <w:t>Thorough mixing within validated parameters ensures complete dissolution of the drug substance and homogeneity of ethanol in bulk drug product. This directly affects the quality of intermediate and finished drug product.</w:t>
            </w:r>
          </w:p>
          <w:p w:rsidR="00E0250D" w:rsidRDefault="00E0250D" w:rsidP="00E0250D">
            <w:pPr>
              <w:keepNext/>
              <w:spacing w:line="276" w:lineRule="auto"/>
              <w:rPr>
                <w:sz w:val="20"/>
                <w:u w:val="single"/>
              </w:rPr>
            </w:pPr>
          </w:p>
          <w:p w:rsidR="00E0250D" w:rsidRPr="006A59B2" w:rsidRDefault="00E0250D" w:rsidP="00E0250D">
            <w:pPr>
              <w:keepNext/>
              <w:spacing w:line="276" w:lineRule="auto"/>
              <w:rPr>
                <w:sz w:val="20"/>
                <w:u w:val="single"/>
              </w:rPr>
            </w:pPr>
            <w:r>
              <w:rPr>
                <w:sz w:val="20"/>
                <w:u w:val="single"/>
              </w:rPr>
              <w:t xml:space="preserve">CQAs Affected </w:t>
            </w:r>
          </w:p>
          <w:p w:rsidR="00E0250D" w:rsidRDefault="00E0250D" w:rsidP="00E0250D">
            <w:pPr>
              <w:pStyle w:val="ListParagraph"/>
              <w:keepNext/>
              <w:numPr>
                <w:ilvl w:val="0"/>
                <w:numId w:val="36"/>
              </w:numPr>
              <w:spacing w:line="276" w:lineRule="auto"/>
              <w:ind w:left="412"/>
              <w:rPr>
                <w:sz w:val="20"/>
              </w:rPr>
            </w:pPr>
            <w:r w:rsidRPr="008A3DAF">
              <w:rPr>
                <w:sz w:val="20"/>
              </w:rPr>
              <w:t xml:space="preserve">Assay </w:t>
            </w:r>
            <w:r w:rsidRPr="00800EBE">
              <w:rPr>
                <w:i/>
                <w:sz w:val="20"/>
              </w:rPr>
              <w:t>(Ref. # 1.</w:t>
            </w:r>
            <w:r>
              <w:rPr>
                <w:i/>
                <w:sz w:val="20"/>
              </w:rPr>
              <w:t>6</w:t>
            </w:r>
            <w:r w:rsidRPr="00800EBE">
              <w:rPr>
                <w:i/>
                <w:sz w:val="20"/>
              </w:rPr>
              <w:t>)</w:t>
            </w:r>
          </w:p>
          <w:p w:rsidR="00E0250D" w:rsidRPr="00E0250D" w:rsidRDefault="00E0250D" w:rsidP="00E0250D">
            <w:pPr>
              <w:pStyle w:val="ListParagraph"/>
              <w:keepNext/>
              <w:numPr>
                <w:ilvl w:val="0"/>
                <w:numId w:val="36"/>
              </w:numPr>
              <w:spacing w:line="276" w:lineRule="auto"/>
              <w:ind w:left="412"/>
              <w:rPr>
                <w:sz w:val="20"/>
              </w:rPr>
            </w:pPr>
            <w:r w:rsidRPr="00E0250D">
              <w:rPr>
                <w:sz w:val="20"/>
              </w:rPr>
              <w:t xml:space="preserve">Ethanol </w:t>
            </w:r>
            <w:r w:rsidRPr="00E0250D">
              <w:rPr>
                <w:i/>
                <w:sz w:val="20"/>
              </w:rPr>
              <w:t xml:space="preserve"> (Ref. # 4.</w:t>
            </w:r>
            <w:r>
              <w:rPr>
                <w:i/>
                <w:sz w:val="20"/>
              </w:rPr>
              <w:t>5</w:t>
            </w:r>
            <w:r w:rsidRPr="00E0250D">
              <w:rPr>
                <w:i/>
                <w:sz w:val="20"/>
              </w:rPr>
              <w:t>)</w:t>
            </w:r>
          </w:p>
        </w:tc>
      </w:tr>
      <w:tr w:rsidR="00E0250D" w:rsidRPr="000B22A1" w:rsidTr="005C476D">
        <w:trPr>
          <w:cantSplit/>
          <w:trHeight w:val="422"/>
          <w:jc w:val="center"/>
        </w:trPr>
        <w:tc>
          <w:tcPr>
            <w:tcW w:w="892" w:type="pct"/>
            <w:vMerge/>
            <w:shd w:val="clear" w:color="auto" w:fill="auto"/>
            <w:vAlign w:val="center"/>
          </w:tcPr>
          <w:p w:rsidR="00E0250D" w:rsidRPr="000B22A1" w:rsidRDefault="00E0250D" w:rsidP="00092608">
            <w:pPr>
              <w:jc w:val="center"/>
              <w:rPr>
                <w:sz w:val="20"/>
                <w:szCs w:val="24"/>
              </w:rPr>
            </w:pPr>
          </w:p>
        </w:tc>
        <w:tc>
          <w:tcPr>
            <w:tcW w:w="1093" w:type="pct"/>
            <w:shd w:val="clear" w:color="auto" w:fill="auto"/>
            <w:vAlign w:val="center"/>
          </w:tcPr>
          <w:p w:rsidR="00E0250D" w:rsidRDefault="00E0250D" w:rsidP="00092608">
            <w:pPr>
              <w:jc w:val="center"/>
              <w:rPr>
                <w:sz w:val="20"/>
                <w:szCs w:val="24"/>
              </w:rPr>
            </w:pPr>
            <w:r>
              <w:rPr>
                <w:sz w:val="20"/>
                <w:szCs w:val="24"/>
              </w:rPr>
              <w:t>Vacuum Pressure</w:t>
            </w:r>
          </w:p>
        </w:tc>
        <w:tc>
          <w:tcPr>
            <w:tcW w:w="686" w:type="pct"/>
            <w:shd w:val="clear" w:color="auto" w:fill="auto"/>
            <w:vAlign w:val="center"/>
          </w:tcPr>
          <w:p w:rsidR="00E0250D" w:rsidRDefault="00E0250D" w:rsidP="00092608">
            <w:pPr>
              <w:jc w:val="center"/>
              <w:rPr>
                <w:sz w:val="20"/>
              </w:rPr>
            </w:pPr>
            <w:r>
              <w:rPr>
                <w:sz w:val="20"/>
              </w:rPr>
              <w:t>No</w:t>
            </w:r>
          </w:p>
        </w:tc>
        <w:tc>
          <w:tcPr>
            <w:tcW w:w="2329" w:type="pct"/>
            <w:shd w:val="clear" w:color="auto" w:fill="auto"/>
            <w:vAlign w:val="center"/>
          </w:tcPr>
          <w:p w:rsidR="00E0250D" w:rsidRDefault="00E0250D" w:rsidP="00A41E7B">
            <w:pPr>
              <w:rPr>
                <w:sz w:val="20"/>
              </w:rPr>
            </w:pPr>
            <w:r>
              <w:rPr>
                <w:sz w:val="20"/>
              </w:rPr>
              <w:t>This process variable does not affect the critical quality attributes of intermediate and finished drug product.</w:t>
            </w:r>
          </w:p>
        </w:tc>
      </w:tr>
      <w:tr w:rsidR="00BE6766" w:rsidRPr="000B22A1" w:rsidTr="005C476D">
        <w:trPr>
          <w:cantSplit/>
          <w:trHeight w:val="360"/>
          <w:jc w:val="center"/>
        </w:trPr>
        <w:tc>
          <w:tcPr>
            <w:tcW w:w="892" w:type="pct"/>
            <w:vMerge w:val="restart"/>
            <w:shd w:val="clear" w:color="auto" w:fill="auto"/>
            <w:vAlign w:val="center"/>
          </w:tcPr>
          <w:p w:rsidR="00BE6766" w:rsidRPr="000B22A1" w:rsidRDefault="00BE6766" w:rsidP="005C476D">
            <w:pPr>
              <w:jc w:val="center"/>
              <w:rPr>
                <w:sz w:val="20"/>
                <w:szCs w:val="24"/>
              </w:rPr>
            </w:pPr>
            <w:r>
              <w:rPr>
                <w:sz w:val="20"/>
                <w:szCs w:val="24"/>
              </w:rPr>
              <w:t xml:space="preserve">Packaging – Form/Fill/Seal </w:t>
            </w:r>
          </w:p>
        </w:tc>
        <w:tc>
          <w:tcPr>
            <w:tcW w:w="1093" w:type="pct"/>
            <w:shd w:val="clear" w:color="auto" w:fill="auto"/>
            <w:vAlign w:val="center"/>
          </w:tcPr>
          <w:p w:rsidR="00BE6766" w:rsidRDefault="00BE6766" w:rsidP="005C476D">
            <w:pPr>
              <w:jc w:val="center"/>
              <w:rPr>
                <w:sz w:val="20"/>
                <w:szCs w:val="24"/>
              </w:rPr>
            </w:pPr>
            <w:r>
              <w:rPr>
                <w:sz w:val="20"/>
                <w:szCs w:val="24"/>
              </w:rPr>
              <w:t>Machine Speed</w:t>
            </w:r>
          </w:p>
        </w:tc>
        <w:tc>
          <w:tcPr>
            <w:tcW w:w="686" w:type="pct"/>
            <w:shd w:val="clear" w:color="auto" w:fill="auto"/>
            <w:vAlign w:val="center"/>
          </w:tcPr>
          <w:p w:rsidR="00BE6766" w:rsidRDefault="00BE6766" w:rsidP="005C476D">
            <w:pPr>
              <w:jc w:val="center"/>
              <w:rPr>
                <w:sz w:val="20"/>
              </w:rPr>
            </w:pPr>
            <w:r>
              <w:rPr>
                <w:sz w:val="20"/>
              </w:rPr>
              <w:t>Yes</w:t>
            </w:r>
          </w:p>
        </w:tc>
        <w:tc>
          <w:tcPr>
            <w:tcW w:w="2329" w:type="pct"/>
            <w:shd w:val="clear" w:color="auto" w:fill="auto"/>
            <w:vAlign w:val="center"/>
          </w:tcPr>
          <w:p w:rsidR="00843409" w:rsidRDefault="00BE6766" w:rsidP="005C476D">
            <w:pPr>
              <w:rPr>
                <w:sz w:val="20"/>
              </w:rPr>
            </w:pPr>
            <w:r>
              <w:rPr>
                <w:sz w:val="20"/>
              </w:rPr>
              <w:t xml:space="preserve">Machine speed controls has a direct impact on the dwell time of sealing the pouch. Therefore, it may impact the seal integrity of the sachet. </w:t>
            </w:r>
          </w:p>
          <w:p w:rsidR="00843409" w:rsidRDefault="00843409" w:rsidP="005C476D">
            <w:pPr>
              <w:rPr>
                <w:sz w:val="20"/>
              </w:rPr>
            </w:pPr>
          </w:p>
          <w:p w:rsidR="00843409" w:rsidRDefault="00843409" w:rsidP="005C476D">
            <w:pPr>
              <w:rPr>
                <w:sz w:val="20"/>
              </w:rPr>
            </w:pPr>
            <w:r>
              <w:rPr>
                <w:sz w:val="20"/>
              </w:rPr>
              <w:t xml:space="preserve">Note that drug product dispensing nozzle may sporadically start drooling. Nozzle drooling will cause the drug product to be present at the sealing area of the sachet, thus impacting container closure integrity of the sachet. </w:t>
            </w:r>
          </w:p>
          <w:p w:rsidR="00BE6766" w:rsidRDefault="00BE6766" w:rsidP="005C476D">
            <w:pPr>
              <w:rPr>
                <w:sz w:val="20"/>
              </w:rPr>
            </w:pPr>
          </w:p>
          <w:p w:rsidR="00BE6766" w:rsidRPr="00724459" w:rsidRDefault="00BE6766" w:rsidP="005C476D">
            <w:pPr>
              <w:rPr>
                <w:sz w:val="20"/>
              </w:rPr>
            </w:pPr>
            <w:r w:rsidRPr="00785C56">
              <w:rPr>
                <w:sz w:val="20"/>
                <w:u w:val="single"/>
              </w:rPr>
              <w:t>CQAs Affected</w:t>
            </w:r>
          </w:p>
          <w:p w:rsidR="002B6F26" w:rsidRDefault="002B6F26" w:rsidP="005C476D">
            <w:pPr>
              <w:pStyle w:val="ListParagraph"/>
              <w:numPr>
                <w:ilvl w:val="0"/>
                <w:numId w:val="36"/>
              </w:numPr>
              <w:spacing w:line="276" w:lineRule="auto"/>
              <w:ind w:left="412"/>
              <w:rPr>
                <w:i/>
                <w:sz w:val="20"/>
              </w:rPr>
            </w:pPr>
            <w:r>
              <w:rPr>
                <w:sz w:val="20"/>
              </w:rPr>
              <w:t xml:space="preserve">Assay </w:t>
            </w:r>
            <w:r>
              <w:rPr>
                <w:i/>
                <w:sz w:val="20"/>
              </w:rPr>
              <w:t>(Ref. # 1.7)</w:t>
            </w:r>
          </w:p>
          <w:p w:rsidR="002B6F26" w:rsidRPr="005C476D" w:rsidRDefault="002B6F26" w:rsidP="005C476D">
            <w:pPr>
              <w:pStyle w:val="ListParagraph"/>
              <w:numPr>
                <w:ilvl w:val="0"/>
                <w:numId w:val="36"/>
              </w:numPr>
              <w:spacing w:line="276" w:lineRule="auto"/>
              <w:ind w:left="412"/>
              <w:rPr>
                <w:i/>
                <w:sz w:val="20"/>
              </w:rPr>
            </w:pPr>
            <w:r w:rsidRPr="005C476D">
              <w:rPr>
                <w:sz w:val="20"/>
              </w:rPr>
              <w:t xml:space="preserve">Ethanol </w:t>
            </w:r>
            <w:r>
              <w:rPr>
                <w:i/>
                <w:sz w:val="20"/>
              </w:rPr>
              <w:t>(Ref. # 4.6)</w:t>
            </w:r>
          </w:p>
          <w:p w:rsidR="00BE6766" w:rsidRPr="00942516" w:rsidRDefault="00BE6766" w:rsidP="005C476D">
            <w:pPr>
              <w:pStyle w:val="ListParagraph"/>
              <w:numPr>
                <w:ilvl w:val="0"/>
                <w:numId w:val="36"/>
              </w:numPr>
              <w:spacing w:line="276" w:lineRule="auto"/>
              <w:ind w:left="412"/>
              <w:rPr>
                <w:i/>
                <w:sz w:val="20"/>
              </w:rPr>
            </w:pPr>
            <w:r>
              <w:rPr>
                <w:sz w:val="20"/>
              </w:rPr>
              <w:t>Minimum Fill</w:t>
            </w:r>
            <w:r w:rsidRPr="00F5200B">
              <w:rPr>
                <w:sz w:val="20"/>
              </w:rPr>
              <w:t xml:space="preserve"> </w:t>
            </w:r>
            <w:r w:rsidRPr="00F5200B">
              <w:rPr>
                <w:i/>
                <w:sz w:val="20"/>
              </w:rPr>
              <w:t xml:space="preserve">(Ref. # </w:t>
            </w:r>
            <w:r>
              <w:rPr>
                <w:i/>
                <w:sz w:val="20"/>
              </w:rPr>
              <w:t>2</w:t>
            </w:r>
            <w:r w:rsidRPr="00F5200B">
              <w:rPr>
                <w:i/>
                <w:sz w:val="20"/>
              </w:rPr>
              <w:t>.</w:t>
            </w:r>
            <w:r>
              <w:rPr>
                <w:i/>
                <w:sz w:val="20"/>
              </w:rPr>
              <w:t>1</w:t>
            </w:r>
            <w:r w:rsidRPr="00F5200B">
              <w:rPr>
                <w:i/>
                <w:sz w:val="20"/>
              </w:rPr>
              <w:t>)</w:t>
            </w:r>
          </w:p>
          <w:p w:rsidR="00BE6766" w:rsidRDefault="00BE6766" w:rsidP="005C476D">
            <w:pPr>
              <w:pStyle w:val="ListParagraph"/>
              <w:numPr>
                <w:ilvl w:val="0"/>
                <w:numId w:val="36"/>
              </w:numPr>
              <w:spacing w:line="276" w:lineRule="auto"/>
              <w:ind w:left="412"/>
              <w:rPr>
                <w:sz w:val="20"/>
              </w:rPr>
            </w:pPr>
            <w:r>
              <w:rPr>
                <w:sz w:val="20"/>
              </w:rPr>
              <w:t xml:space="preserve">Drug Release </w:t>
            </w:r>
            <w:r w:rsidRPr="00942516">
              <w:rPr>
                <w:i/>
                <w:sz w:val="20"/>
              </w:rPr>
              <w:t>(Ref. # 5.</w:t>
            </w:r>
            <w:r>
              <w:rPr>
                <w:i/>
                <w:sz w:val="20"/>
              </w:rPr>
              <w:t>3)</w:t>
            </w:r>
          </w:p>
        </w:tc>
      </w:tr>
      <w:tr w:rsidR="00BE6766" w:rsidRPr="000B22A1" w:rsidTr="005C476D">
        <w:trPr>
          <w:cantSplit/>
          <w:trHeight w:val="360"/>
          <w:jc w:val="center"/>
        </w:trPr>
        <w:tc>
          <w:tcPr>
            <w:tcW w:w="892" w:type="pct"/>
            <w:vMerge/>
            <w:shd w:val="clear" w:color="auto" w:fill="auto"/>
            <w:vAlign w:val="center"/>
          </w:tcPr>
          <w:p w:rsidR="00BE6766" w:rsidRDefault="00BE6766" w:rsidP="003565CF">
            <w:pPr>
              <w:jc w:val="center"/>
              <w:rPr>
                <w:sz w:val="20"/>
                <w:szCs w:val="24"/>
              </w:rPr>
            </w:pPr>
          </w:p>
        </w:tc>
        <w:tc>
          <w:tcPr>
            <w:tcW w:w="1093" w:type="pct"/>
            <w:shd w:val="clear" w:color="auto" w:fill="auto"/>
            <w:vAlign w:val="center"/>
          </w:tcPr>
          <w:p w:rsidR="00BE6766" w:rsidRDefault="00BE6766" w:rsidP="003565CF">
            <w:pPr>
              <w:jc w:val="center"/>
              <w:rPr>
                <w:sz w:val="20"/>
                <w:szCs w:val="24"/>
              </w:rPr>
            </w:pPr>
            <w:r>
              <w:rPr>
                <w:sz w:val="20"/>
                <w:szCs w:val="24"/>
              </w:rPr>
              <w:t>Nitrogen Pressure</w:t>
            </w:r>
          </w:p>
        </w:tc>
        <w:tc>
          <w:tcPr>
            <w:tcW w:w="686" w:type="pct"/>
            <w:shd w:val="clear" w:color="auto" w:fill="auto"/>
            <w:vAlign w:val="center"/>
          </w:tcPr>
          <w:p w:rsidR="00BE6766" w:rsidRDefault="00BE6766" w:rsidP="003565CF">
            <w:pPr>
              <w:jc w:val="center"/>
              <w:rPr>
                <w:sz w:val="20"/>
              </w:rPr>
            </w:pPr>
            <w:r>
              <w:rPr>
                <w:sz w:val="20"/>
              </w:rPr>
              <w:t>No</w:t>
            </w:r>
          </w:p>
        </w:tc>
        <w:tc>
          <w:tcPr>
            <w:tcW w:w="2329" w:type="pct"/>
            <w:shd w:val="clear" w:color="auto" w:fill="auto"/>
            <w:vAlign w:val="center"/>
          </w:tcPr>
          <w:p w:rsidR="00BE6766" w:rsidRDefault="00BE6766" w:rsidP="003565CF">
            <w:pPr>
              <w:rPr>
                <w:sz w:val="20"/>
              </w:rPr>
            </w:pPr>
            <w:r>
              <w:rPr>
                <w:sz w:val="20"/>
              </w:rPr>
              <w:t xml:space="preserve">This process variable does not affect the critical quality attribute of intermediate and finished drug product. </w:t>
            </w:r>
          </w:p>
        </w:tc>
      </w:tr>
      <w:tr w:rsidR="00BE6766" w:rsidRPr="000B22A1" w:rsidTr="005C476D">
        <w:trPr>
          <w:cantSplit/>
          <w:trHeight w:val="360"/>
          <w:jc w:val="center"/>
        </w:trPr>
        <w:tc>
          <w:tcPr>
            <w:tcW w:w="892" w:type="pct"/>
            <w:vMerge/>
            <w:shd w:val="clear" w:color="auto" w:fill="auto"/>
            <w:vAlign w:val="center"/>
          </w:tcPr>
          <w:p w:rsidR="00BE6766" w:rsidRDefault="00BE6766" w:rsidP="003565CF">
            <w:pPr>
              <w:jc w:val="center"/>
              <w:rPr>
                <w:sz w:val="20"/>
                <w:szCs w:val="24"/>
              </w:rPr>
            </w:pPr>
          </w:p>
        </w:tc>
        <w:tc>
          <w:tcPr>
            <w:tcW w:w="1093" w:type="pct"/>
            <w:shd w:val="clear" w:color="auto" w:fill="auto"/>
            <w:vAlign w:val="center"/>
          </w:tcPr>
          <w:p w:rsidR="00BE6766" w:rsidRDefault="00BE6766" w:rsidP="003565CF">
            <w:pPr>
              <w:jc w:val="center"/>
              <w:rPr>
                <w:sz w:val="20"/>
                <w:szCs w:val="24"/>
              </w:rPr>
            </w:pPr>
            <w:r>
              <w:rPr>
                <w:sz w:val="20"/>
                <w:szCs w:val="24"/>
              </w:rPr>
              <w:t>Heat Seal</w:t>
            </w:r>
          </w:p>
        </w:tc>
        <w:tc>
          <w:tcPr>
            <w:tcW w:w="686" w:type="pct"/>
            <w:shd w:val="clear" w:color="auto" w:fill="auto"/>
            <w:vAlign w:val="center"/>
          </w:tcPr>
          <w:p w:rsidR="00BE6766" w:rsidRDefault="00BE6766" w:rsidP="003565CF">
            <w:pPr>
              <w:jc w:val="center"/>
              <w:rPr>
                <w:sz w:val="20"/>
              </w:rPr>
            </w:pPr>
            <w:r>
              <w:rPr>
                <w:sz w:val="20"/>
              </w:rPr>
              <w:t>Yes</w:t>
            </w:r>
          </w:p>
        </w:tc>
        <w:tc>
          <w:tcPr>
            <w:tcW w:w="2329" w:type="pct"/>
            <w:shd w:val="clear" w:color="auto" w:fill="auto"/>
            <w:vAlign w:val="center"/>
          </w:tcPr>
          <w:p w:rsidR="00843409" w:rsidRDefault="00BE6766" w:rsidP="003565CF">
            <w:pPr>
              <w:rPr>
                <w:sz w:val="20"/>
              </w:rPr>
            </w:pPr>
            <w:r>
              <w:rPr>
                <w:sz w:val="20"/>
              </w:rPr>
              <w:t>Out of range heat seal temperature can affect the seal integrity of the pouch. Therefore, it may impact drug release specifications.</w:t>
            </w:r>
            <w:r w:rsidR="00913BDD">
              <w:rPr>
                <w:sz w:val="20"/>
              </w:rPr>
              <w:t xml:space="preserve"> </w:t>
            </w:r>
          </w:p>
          <w:p w:rsidR="00843409" w:rsidRDefault="00843409" w:rsidP="003565CF">
            <w:pPr>
              <w:rPr>
                <w:sz w:val="20"/>
              </w:rPr>
            </w:pPr>
          </w:p>
          <w:p w:rsidR="00913BDD" w:rsidRDefault="00913BDD" w:rsidP="003565CF">
            <w:pPr>
              <w:rPr>
                <w:sz w:val="20"/>
              </w:rPr>
            </w:pPr>
            <w:r>
              <w:rPr>
                <w:sz w:val="20"/>
              </w:rPr>
              <w:t xml:space="preserve">Note that drug product dispensing nozzle may sporadically start drooling. Nozzle drooling will cause the drug product to be </w:t>
            </w:r>
            <w:r w:rsidR="00843409">
              <w:rPr>
                <w:sz w:val="20"/>
              </w:rPr>
              <w:t>present at the sealing area of the sachet,</w:t>
            </w:r>
            <w:r>
              <w:rPr>
                <w:sz w:val="20"/>
              </w:rPr>
              <w:t xml:space="preserve"> thus impacting contain</w:t>
            </w:r>
            <w:r w:rsidR="00843409">
              <w:rPr>
                <w:sz w:val="20"/>
              </w:rPr>
              <w:t>er</w:t>
            </w:r>
            <w:r>
              <w:rPr>
                <w:sz w:val="20"/>
              </w:rPr>
              <w:t xml:space="preserve"> closure integrity </w:t>
            </w:r>
            <w:r w:rsidR="00843409">
              <w:rPr>
                <w:sz w:val="20"/>
              </w:rPr>
              <w:t>of the sachet</w:t>
            </w:r>
            <w:r>
              <w:rPr>
                <w:sz w:val="20"/>
              </w:rPr>
              <w:t xml:space="preserve">. </w:t>
            </w:r>
          </w:p>
          <w:p w:rsidR="00BE6766" w:rsidRDefault="00BE6766" w:rsidP="003565CF">
            <w:pPr>
              <w:rPr>
                <w:sz w:val="20"/>
              </w:rPr>
            </w:pPr>
          </w:p>
          <w:p w:rsidR="00BE6766" w:rsidRPr="00724459" w:rsidRDefault="00BE6766" w:rsidP="003565CF">
            <w:pPr>
              <w:rPr>
                <w:sz w:val="20"/>
              </w:rPr>
            </w:pPr>
            <w:r w:rsidRPr="00785C56">
              <w:rPr>
                <w:sz w:val="20"/>
                <w:u w:val="single"/>
              </w:rPr>
              <w:t>CQAs Affected</w:t>
            </w:r>
          </w:p>
          <w:p w:rsidR="002B6F26" w:rsidRDefault="002B6F26" w:rsidP="003565CF">
            <w:pPr>
              <w:pStyle w:val="ListParagraph"/>
              <w:numPr>
                <w:ilvl w:val="0"/>
                <w:numId w:val="36"/>
              </w:numPr>
              <w:spacing w:line="276" w:lineRule="auto"/>
              <w:ind w:left="412"/>
              <w:rPr>
                <w:i/>
                <w:sz w:val="20"/>
              </w:rPr>
            </w:pPr>
            <w:r>
              <w:rPr>
                <w:sz w:val="20"/>
              </w:rPr>
              <w:t xml:space="preserve">Assay </w:t>
            </w:r>
            <w:r>
              <w:rPr>
                <w:i/>
                <w:sz w:val="20"/>
              </w:rPr>
              <w:t>(Ref. # 1.8)</w:t>
            </w:r>
          </w:p>
          <w:p w:rsidR="002B6F26" w:rsidRPr="005C476D" w:rsidRDefault="002B6F26" w:rsidP="003565CF">
            <w:pPr>
              <w:pStyle w:val="ListParagraph"/>
              <w:numPr>
                <w:ilvl w:val="0"/>
                <w:numId w:val="36"/>
              </w:numPr>
              <w:spacing w:line="276" w:lineRule="auto"/>
              <w:ind w:left="412"/>
              <w:rPr>
                <w:i/>
                <w:sz w:val="20"/>
              </w:rPr>
            </w:pPr>
            <w:r w:rsidRPr="002F7BE5">
              <w:rPr>
                <w:sz w:val="20"/>
              </w:rPr>
              <w:t xml:space="preserve">Ethanol </w:t>
            </w:r>
            <w:r>
              <w:rPr>
                <w:i/>
                <w:sz w:val="20"/>
              </w:rPr>
              <w:t>(Ref. # 4.7)</w:t>
            </w:r>
          </w:p>
          <w:p w:rsidR="00BE6766" w:rsidRPr="00650822" w:rsidRDefault="00BE6766" w:rsidP="003565CF">
            <w:pPr>
              <w:pStyle w:val="ListParagraph"/>
              <w:numPr>
                <w:ilvl w:val="0"/>
                <w:numId w:val="36"/>
              </w:numPr>
              <w:spacing w:line="276" w:lineRule="auto"/>
              <w:ind w:left="412"/>
              <w:rPr>
                <w:sz w:val="20"/>
              </w:rPr>
            </w:pPr>
            <w:r>
              <w:rPr>
                <w:sz w:val="20"/>
              </w:rPr>
              <w:t>Minimum Fill</w:t>
            </w:r>
            <w:r w:rsidRPr="00F5200B">
              <w:rPr>
                <w:sz w:val="20"/>
              </w:rPr>
              <w:t xml:space="preserve"> </w:t>
            </w:r>
            <w:r w:rsidRPr="00650822">
              <w:rPr>
                <w:i/>
                <w:sz w:val="20"/>
              </w:rPr>
              <w:t>(Ref. # 2.2)</w:t>
            </w:r>
          </w:p>
          <w:p w:rsidR="00BE6766" w:rsidRPr="002E67A7" w:rsidRDefault="00BE6766" w:rsidP="003565CF">
            <w:pPr>
              <w:pStyle w:val="ListParagraph"/>
              <w:numPr>
                <w:ilvl w:val="0"/>
                <w:numId w:val="36"/>
              </w:numPr>
              <w:spacing w:line="276" w:lineRule="auto"/>
              <w:ind w:left="412"/>
              <w:rPr>
                <w:sz w:val="20"/>
              </w:rPr>
            </w:pPr>
            <w:r>
              <w:rPr>
                <w:sz w:val="20"/>
              </w:rPr>
              <w:t xml:space="preserve">Drug Release </w:t>
            </w:r>
            <w:r w:rsidRPr="00650822">
              <w:rPr>
                <w:i/>
                <w:sz w:val="20"/>
              </w:rPr>
              <w:t>(Ref. # 5.4)</w:t>
            </w:r>
          </w:p>
        </w:tc>
      </w:tr>
      <w:tr w:rsidR="00BE6766" w:rsidRPr="000B22A1" w:rsidTr="005C476D">
        <w:trPr>
          <w:cantSplit/>
          <w:trHeight w:val="360"/>
          <w:jc w:val="center"/>
        </w:trPr>
        <w:tc>
          <w:tcPr>
            <w:tcW w:w="892" w:type="pct"/>
            <w:vMerge/>
            <w:shd w:val="clear" w:color="auto" w:fill="auto"/>
            <w:vAlign w:val="center"/>
          </w:tcPr>
          <w:p w:rsidR="00BE6766" w:rsidRDefault="00BE6766" w:rsidP="0016006A">
            <w:pPr>
              <w:keepNext/>
              <w:jc w:val="center"/>
              <w:rPr>
                <w:sz w:val="20"/>
                <w:szCs w:val="24"/>
              </w:rPr>
            </w:pPr>
          </w:p>
        </w:tc>
        <w:tc>
          <w:tcPr>
            <w:tcW w:w="1093" w:type="pct"/>
            <w:shd w:val="clear" w:color="auto" w:fill="auto"/>
            <w:vAlign w:val="center"/>
          </w:tcPr>
          <w:p w:rsidR="00BE6766" w:rsidRDefault="00BE6766" w:rsidP="0016006A">
            <w:pPr>
              <w:keepNext/>
              <w:jc w:val="center"/>
              <w:rPr>
                <w:sz w:val="20"/>
                <w:szCs w:val="24"/>
              </w:rPr>
            </w:pPr>
            <w:r>
              <w:rPr>
                <w:sz w:val="20"/>
                <w:szCs w:val="24"/>
              </w:rPr>
              <w:t>Fill Weight</w:t>
            </w:r>
          </w:p>
        </w:tc>
        <w:tc>
          <w:tcPr>
            <w:tcW w:w="686" w:type="pct"/>
            <w:shd w:val="clear" w:color="auto" w:fill="auto"/>
            <w:vAlign w:val="center"/>
          </w:tcPr>
          <w:p w:rsidR="00BE6766" w:rsidRDefault="00BE6766" w:rsidP="0016006A">
            <w:pPr>
              <w:keepNext/>
              <w:jc w:val="center"/>
              <w:rPr>
                <w:sz w:val="20"/>
              </w:rPr>
            </w:pPr>
            <w:r>
              <w:rPr>
                <w:sz w:val="20"/>
              </w:rPr>
              <w:t>Yes</w:t>
            </w:r>
          </w:p>
        </w:tc>
        <w:tc>
          <w:tcPr>
            <w:tcW w:w="2329" w:type="pct"/>
            <w:shd w:val="clear" w:color="auto" w:fill="auto"/>
            <w:vAlign w:val="center"/>
          </w:tcPr>
          <w:p w:rsidR="00BE6766" w:rsidRDefault="00BE6766" w:rsidP="0016006A">
            <w:pPr>
              <w:keepNext/>
              <w:rPr>
                <w:sz w:val="20"/>
              </w:rPr>
            </w:pPr>
            <w:r>
              <w:rPr>
                <w:sz w:val="20"/>
              </w:rPr>
              <w:t>Incorrect fill weights can affect the quality of finished drug product.</w:t>
            </w:r>
          </w:p>
          <w:p w:rsidR="00BE6766" w:rsidRDefault="00BE6766" w:rsidP="0016006A">
            <w:pPr>
              <w:keepNext/>
              <w:rPr>
                <w:sz w:val="20"/>
              </w:rPr>
            </w:pPr>
          </w:p>
          <w:p w:rsidR="00BE6766" w:rsidRPr="00724459" w:rsidRDefault="00BE6766" w:rsidP="004A67EB">
            <w:pPr>
              <w:keepNext/>
              <w:rPr>
                <w:sz w:val="20"/>
              </w:rPr>
            </w:pPr>
            <w:r w:rsidRPr="00785C56">
              <w:rPr>
                <w:sz w:val="20"/>
                <w:u w:val="single"/>
              </w:rPr>
              <w:t>CQAs Affected</w:t>
            </w:r>
          </w:p>
          <w:p w:rsidR="00BE6766" w:rsidRPr="005C476D" w:rsidRDefault="00BE6766">
            <w:pPr>
              <w:pStyle w:val="ListParagraph"/>
              <w:keepNext/>
              <w:numPr>
                <w:ilvl w:val="0"/>
                <w:numId w:val="36"/>
              </w:numPr>
              <w:spacing w:line="276" w:lineRule="auto"/>
              <w:ind w:left="412"/>
              <w:rPr>
                <w:sz w:val="20"/>
                <w:u w:val="single"/>
              </w:rPr>
            </w:pPr>
            <w:r>
              <w:rPr>
                <w:sz w:val="20"/>
              </w:rPr>
              <w:t>Minimum Fill</w:t>
            </w:r>
            <w:r w:rsidRPr="00F5200B">
              <w:rPr>
                <w:sz w:val="20"/>
              </w:rPr>
              <w:t xml:space="preserve"> </w:t>
            </w:r>
            <w:r w:rsidRPr="00F5200B">
              <w:rPr>
                <w:i/>
                <w:sz w:val="20"/>
              </w:rPr>
              <w:t xml:space="preserve">(Ref. # </w:t>
            </w:r>
            <w:r>
              <w:rPr>
                <w:i/>
                <w:sz w:val="20"/>
              </w:rPr>
              <w:t>2</w:t>
            </w:r>
            <w:r w:rsidRPr="00F5200B">
              <w:rPr>
                <w:i/>
                <w:sz w:val="20"/>
              </w:rPr>
              <w:t>.</w:t>
            </w:r>
            <w:r>
              <w:rPr>
                <w:i/>
                <w:sz w:val="20"/>
              </w:rPr>
              <w:t>3</w:t>
            </w:r>
            <w:r w:rsidRPr="00F5200B">
              <w:rPr>
                <w:i/>
                <w:sz w:val="20"/>
              </w:rPr>
              <w:t>)</w:t>
            </w:r>
          </w:p>
        </w:tc>
      </w:tr>
      <w:tr w:rsidR="00BE6766" w:rsidRPr="000B22A1" w:rsidTr="005C476D">
        <w:trPr>
          <w:cantSplit/>
          <w:trHeight w:val="360"/>
          <w:jc w:val="center"/>
        </w:trPr>
        <w:tc>
          <w:tcPr>
            <w:tcW w:w="892" w:type="pct"/>
            <w:vMerge/>
            <w:shd w:val="clear" w:color="auto" w:fill="auto"/>
            <w:vAlign w:val="center"/>
          </w:tcPr>
          <w:p w:rsidR="00BE6766" w:rsidRDefault="00BE6766" w:rsidP="0016006A">
            <w:pPr>
              <w:keepNext/>
              <w:jc w:val="center"/>
              <w:rPr>
                <w:sz w:val="20"/>
                <w:szCs w:val="24"/>
              </w:rPr>
            </w:pPr>
          </w:p>
        </w:tc>
        <w:tc>
          <w:tcPr>
            <w:tcW w:w="1093" w:type="pct"/>
            <w:shd w:val="clear" w:color="auto" w:fill="auto"/>
            <w:vAlign w:val="center"/>
          </w:tcPr>
          <w:p w:rsidR="00BE6766" w:rsidRDefault="00BE6766" w:rsidP="0089527B">
            <w:pPr>
              <w:jc w:val="center"/>
              <w:rPr>
                <w:sz w:val="20"/>
                <w:szCs w:val="24"/>
              </w:rPr>
            </w:pPr>
            <w:r>
              <w:rPr>
                <w:sz w:val="20"/>
                <w:szCs w:val="24"/>
              </w:rPr>
              <w:t>Visual Test for Lot and Expiry Printing on the Label</w:t>
            </w:r>
          </w:p>
        </w:tc>
        <w:tc>
          <w:tcPr>
            <w:tcW w:w="686" w:type="pct"/>
            <w:shd w:val="clear" w:color="auto" w:fill="auto"/>
            <w:vAlign w:val="center"/>
          </w:tcPr>
          <w:p w:rsidR="00BE6766" w:rsidRDefault="00BE6766" w:rsidP="0089527B">
            <w:pPr>
              <w:keepLines/>
              <w:jc w:val="center"/>
              <w:rPr>
                <w:sz w:val="20"/>
              </w:rPr>
            </w:pPr>
            <w:r>
              <w:rPr>
                <w:sz w:val="20"/>
              </w:rPr>
              <w:t>Yes*</w:t>
            </w:r>
          </w:p>
        </w:tc>
        <w:tc>
          <w:tcPr>
            <w:tcW w:w="2329" w:type="pct"/>
            <w:shd w:val="clear" w:color="auto" w:fill="auto"/>
            <w:vAlign w:val="center"/>
          </w:tcPr>
          <w:p w:rsidR="00BE6766" w:rsidRPr="00D35F96" w:rsidRDefault="00BE6766" w:rsidP="0089527B">
            <w:pPr>
              <w:rPr>
                <w:sz w:val="20"/>
              </w:rPr>
            </w:pPr>
            <w:r w:rsidRPr="00D35F96">
              <w:rPr>
                <w:sz w:val="20"/>
              </w:rPr>
              <w:t xml:space="preserve">Ensuring the proper lot and expiration date are recorded on the </w:t>
            </w:r>
            <w:r>
              <w:rPr>
                <w:sz w:val="20"/>
              </w:rPr>
              <w:t>sachet</w:t>
            </w:r>
            <w:r w:rsidRPr="00D35F96">
              <w:rPr>
                <w:sz w:val="20"/>
              </w:rPr>
              <w:t xml:space="preserve"> </w:t>
            </w:r>
            <w:r>
              <w:rPr>
                <w:sz w:val="20"/>
              </w:rPr>
              <w:t xml:space="preserve">label </w:t>
            </w:r>
            <w:r w:rsidRPr="00D35F96">
              <w:rPr>
                <w:sz w:val="20"/>
              </w:rPr>
              <w:t>is important product quality</w:t>
            </w:r>
            <w:r>
              <w:rPr>
                <w:sz w:val="20"/>
              </w:rPr>
              <w:t>.</w:t>
            </w:r>
            <w:r w:rsidRPr="00D35F96">
              <w:rPr>
                <w:sz w:val="20"/>
              </w:rPr>
              <w:t xml:space="preserve"> </w:t>
            </w:r>
          </w:p>
          <w:p w:rsidR="00BE6766" w:rsidRPr="00D35F96" w:rsidRDefault="00BE6766" w:rsidP="0089527B">
            <w:pPr>
              <w:rPr>
                <w:sz w:val="20"/>
              </w:rPr>
            </w:pPr>
          </w:p>
          <w:p w:rsidR="00BE6766" w:rsidRDefault="00BE6766" w:rsidP="0089527B">
            <w:pPr>
              <w:rPr>
                <w:sz w:val="20"/>
              </w:rPr>
            </w:pPr>
            <w:r w:rsidRPr="00D35F96">
              <w:rPr>
                <w:sz w:val="20"/>
              </w:rPr>
              <w:t>*</w:t>
            </w:r>
            <w:r>
              <w:rPr>
                <w:sz w:val="20"/>
              </w:rPr>
              <w:t>The label printing is</w:t>
            </w:r>
            <w:r w:rsidRPr="00D35F96">
              <w:rPr>
                <w:sz w:val="20"/>
              </w:rPr>
              <w:t xml:space="preserve"> effectively controlled by the master batch record controls</w:t>
            </w:r>
            <w:r>
              <w:rPr>
                <w:sz w:val="20"/>
              </w:rPr>
              <w:t>, vision system check,</w:t>
            </w:r>
            <w:r w:rsidRPr="00D35F96">
              <w:rPr>
                <w:sz w:val="20"/>
              </w:rPr>
              <w:t xml:space="preserve"> and testing before the material is released </w:t>
            </w:r>
            <w:r>
              <w:rPr>
                <w:sz w:val="20"/>
              </w:rPr>
              <w:t>and</w:t>
            </w:r>
            <w:r w:rsidRPr="00D35F96">
              <w:rPr>
                <w:sz w:val="20"/>
              </w:rPr>
              <w:t xml:space="preserve"> will not be discussed in detail in subsequent risk assessment.</w:t>
            </w:r>
          </w:p>
        </w:tc>
      </w:tr>
      <w:tr w:rsidR="00BE6766" w:rsidRPr="000B22A1" w:rsidTr="005C476D">
        <w:trPr>
          <w:cantSplit/>
          <w:trHeight w:val="360"/>
          <w:jc w:val="center"/>
        </w:trPr>
        <w:tc>
          <w:tcPr>
            <w:tcW w:w="892" w:type="pct"/>
            <w:vMerge/>
            <w:shd w:val="clear" w:color="auto" w:fill="auto"/>
            <w:vAlign w:val="center"/>
          </w:tcPr>
          <w:p w:rsidR="00BE6766" w:rsidRDefault="00BE6766" w:rsidP="0016006A">
            <w:pPr>
              <w:keepNext/>
              <w:jc w:val="center"/>
              <w:rPr>
                <w:sz w:val="20"/>
                <w:szCs w:val="24"/>
              </w:rPr>
            </w:pPr>
          </w:p>
        </w:tc>
        <w:tc>
          <w:tcPr>
            <w:tcW w:w="1093" w:type="pct"/>
            <w:shd w:val="clear" w:color="auto" w:fill="auto"/>
            <w:vAlign w:val="center"/>
          </w:tcPr>
          <w:p w:rsidR="00BE6766" w:rsidRDefault="00BE6766" w:rsidP="0089527B">
            <w:pPr>
              <w:jc w:val="center"/>
              <w:rPr>
                <w:sz w:val="20"/>
                <w:szCs w:val="24"/>
              </w:rPr>
            </w:pPr>
            <w:r>
              <w:rPr>
                <w:sz w:val="20"/>
                <w:szCs w:val="24"/>
              </w:rPr>
              <w:t>Visual Test for Lot and Expiry Printing on the Carton</w:t>
            </w:r>
          </w:p>
        </w:tc>
        <w:tc>
          <w:tcPr>
            <w:tcW w:w="686" w:type="pct"/>
            <w:shd w:val="clear" w:color="auto" w:fill="auto"/>
            <w:vAlign w:val="center"/>
          </w:tcPr>
          <w:p w:rsidR="00BE6766" w:rsidRDefault="00BE6766" w:rsidP="0089527B">
            <w:pPr>
              <w:keepLines/>
              <w:jc w:val="center"/>
              <w:rPr>
                <w:sz w:val="20"/>
              </w:rPr>
            </w:pPr>
            <w:r>
              <w:rPr>
                <w:sz w:val="20"/>
              </w:rPr>
              <w:t>Yes*</w:t>
            </w:r>
          </w:p>
        </w:tc>
        <w:tc>
          <w:tcPr>
            <w:tcW w:w="2329" w:type="pct"/>
            <w:shd w:val="clear" w:color="auto" w:fill="auto"/>
            <w:vAlign w:val="center"/>
          </w:tcPr>
          <w:p w:rsidR="00BE6766" w:rsidRPr="00D35F96" w:rsidRDefault="00BE6766" w:rsidP="0089527B">
            <w:pPr>
              <w:rPr>
                <w:sz w:val="20"/>
              </w:rPr>
            </w:pPr>
            <w:r w:rsidRPr="00D35F96">
              <w:rPr>
                <w:sz w:val="20"/>
              </w:rPr>
              <w:t>Ensuring the proper lot and expiration date are recorded on the carton is important product quality</w:t>
            </w:r>
            <w:r>
              <w:rPr>
                <w:sz w:val="20"/>
              </w:rPr>
              <w:t>.</w:t>
            </w:r>
          </w:p>
          <w:p w:rsidR="00BE6766" w:rsidRPr="00D35F96" w:rsidRDefault="00BE6766" w:rsidP="0089527B">
            <w:pPr>
              <w:rPr>
                <w:sz w:val="20"/>
              </w:rPr>
            </w:pPr>
          </w:p>
          <w:p w:rsidR="00BE6766" w:rsidRDefault="00BE6766" w:rsidP="00BE6766">
            <w:pPr>
              <w:rPr>
                <w:sz w:val="20"/>
              </w:rPr>
            </w:pPr>
            <w:r w:rsidRPr="00D35F96">
              <w:rPr>
                <w:sz w:val="20"/>
              </w:rPr>
              <w:t>*</w:t>
            </w:r>
            <w:r>
              <w:rPr>
                <w:sz w:val="20"/>
              </w:rPr>
              <w:t>The carton printing is</w:t>
            </w:r>
            <w:r w:rsidRPr="00D35F96">
              <w:rPr>
                <w:sz w:val="20"/>
              </w:rPr>
              <w:t xml:space="preserve"> effectively controlled by the master batch record controls</w:t>
            </w:r>
            <w:r>
              <w:rPr>
                <w:sz w:val="20"/>
              </w:rPr>
              <w:t>, the vision system,</w:t>
            </w:r>
            <w:r w:rsidRPr="00D35F96">
              <w:rPr>
                <w:sz w:val="20"/>
              </w:rPr>
              <w:t xml:space="preserve"> and testing before the material is released </w:t>
            </w:r>
            <w:r>
              <w:rPr>
                <w:sz w:val="20"/>
              </w:rPr>
              <w:t>and</w:t>
            </w:r>
            <w:r w:rsidRPr="00D35F96">
              <w:rPr>
                <w:sz w:val="20"/>
              </w:rPr>
              <w:t xml:space="preserve"> will not be discussed in detail in subsequent risk assessment.</w:t>
            </w:r>
          </w:p>
        </w:tc>
      </w:tr>
    </w:tbl>
    <w:p w:rsidR="00092608" w:rsidRDefault="00092608" w:rsidP="00092608">
      <w:pPr>
        <w:pStyle w:val="Heading1"/>
      </w:pPr>
      <w:bookmarkStart w:id="151" w:name="_Toc470785770"/>
      <w:bookmarkStart w:id="152" w:name="_Toc467075282"/>
      <w:r>
        <w:t>Hazard Risk Evaluation</w:t>
      </w:r>
      <w:bookmarkEnd w:id="151"/>
    </w:p>
    <w:p w:rsidR="00092608" w:rsidRPr="00092608" w:rsidRDefault="00092608" w:rsidP="00092608">
      <w:pPr>
        <w:rPr>
          <w:sz w:val="24"/>
        </w:rPr>
      </w:pPr>
      <w:r>
        <w:rPr>
          <w:sz w:val="24"/>
        </w:rPr>
        <w:t xml:space="preserve">The critical material attributes and critical process variables are discussed and identified in </w:t>
      </w:r>
      <w:r w:rsidR="008E3A89" w:rsidRPr="008E3A89">
        <w:rPr>
          <w:b/>
          <w:sz w:val="24"/>
          <w:szCs w:val="24"/>
        </w:rPr>
        <w:fldChar w:fldCharType="begin"/>
      </w:r>
      <w:r w:rsidR="008E3A89" w:rsidRPr="008E3A89">
        <w:rPr>
          <w:b/>
          <w:sz w:val="24"/>
          <w:szCs w:val="24"/>
        </w:rPr>
        <w:instrText xml:space="preserve"> REF _Ref470248992 \h  \* MERGEFORMAT </w:instrText>
      </w:r>
      <w:r w:rsidR="008E3A89" w:rsidRPr="008E3A89">
        <w:rPr>
          <w:b/>
          <w:sz w:val="24"/>
          <w:szCs w:val="24"/>
        </w:rPr>
      </w:r>
      <w:r w:rsidR="008E3A89" w:rsidRPr="008E3A89">
        <w:rPr>
          <w:b/>
          <w:sz w:val="24"/>
          <w:szCs w:val="24"/>
        </w:rPr>
        <w:fldChar w:fldCharType="separate"/>
      </w:r>
      <w:ins w:id="153" w:author="Raza, S.Rafeh" w:date="2017-03-23T14:13:00Z">
        <w:r w:rsidR="00B026A5" w:rsidRPr="00B026A5">
          <w:rPr>
            <w:b/>
            <w:sz w:val="24"/>
            <w:szCs w:val="24"/>
            <w:rPrChange w:id="154" w:author="Raza, S.Rafeh" w:date="2017-03-23T14:13:00Z">
              <w:rPr>
                <w:sz w:val="20"/>
              </w:rPr>
            </w:rPrChange>
          </w:rPr>
          <w:t xml:space="preserve">Table </w:t>
        </w:r>
        <w:r w:rsidR="00B026A5" w:rsidRPr="00B026A5">
          <w:rPr>
            <w:b/>
            <w:noProof/>
            <w:sz w:val="24"/>
            <w:szCs w:val="24"/>
            <w:rPrChange w:id="155" w:author="Raza, S.Rafeh" w:date="2017-03-23T14:13:00Z">
              <w:rPr>
                <w:noProof/>
                <w:sz w:val="20"/>
              </w:rPr>
            </w:rPrChange>
          </w:rPr>
          <w:t>4</w:t>
        </w:r>
      </w:ins>
      <w:del w:id="156" w:author="Raza, S.Rafeh" w:date="2017-03-14T15:55:00Z">
        <w:r w:rsidR="000A2242" w:rsidRPr="000A2242" w:rsidDel="0067773B">
          <w:rPr>
            <w:b/>
            <w:sz w:val="24"/>
            <w:szCs w:val="24"/>
          </w:rPr>
          <w:delText xml:space="preserve">Table </w:delText>
        </w:r>
        <w:r w:rsidR="000A2242" w:rsidRPr="000A2242" w:rsidDel="0067773B">
          <w:rPr>
            <w:b/>
            <w:noProof/>
            <w:sz w:val="24"/>
            <w:szCs w:val="24"/>
          </w:rPr>
          <w:delText>4</w:delText>
        </w:r>
      </w:del>
      <w:r w:rsidR="008E3A89" w:rsidRPr="008E3A89">
        <w:rPr>
          <w:b/>
          <w:sz w:val="24"/>
          <w:szCs w:val="24"/>
        </w:rPr>
        <w:fldChar w:fldCharType="end"/>
      </w:r>
      <w:r w:rsidR="008E3A89">
        <w:rPr>
          <w:b/>
          <w:sz w:val="24"/>
          <w:szCs w:val="24"/>
        </w:rPr>
        <w:t xml:space="preserve"> </w:t>
      </w:r>
      <w:r>
        <w:rPr>
          <w:sz w:val="24"/>
        </w:rPr>
        <w:t xml:space="preserve">and </w:t>
      </w:r>
      <w:r w:rsidR="008E3A89" w:rsidRPr="008E3A89">
        <w:rPr>
          <w:b/>
          <w:sz w:val="24"/>
          <w:szCs w:val="24"/>
        </w:rPr>
        <w:fldChar w:fldCharType="begin"/>
      </w:r>
      <w:r w:rsidR="008E3A89" w:rsidRPr="008E3A89">
        <w:rPr>
          <w:b/>
          <w:sz w:val="24"/>
          <w:szCs w:val="24"/>
        </w:rPr>
        <w:instrText xml:space="preserve"> REF _Ref470249162 \h  \* MERGEFORMAT </w:instrText>
      </w:r>
      <w:r w:rsidR="008E3A89" w:rsidRPr="008E3A89">
        <w:rPr>
          <w:b/>
          <w:sz w:val="24"/>
          <w:szCs w:val="24"/>
        </w:rPr>
      </w:r>
      <w:r w:rsidR="008E3A89" w:rsidRPr="008E3A89">
        <w:rPr>
          <w:b/>
          <w:sz w:val="24"/>
          <w:szCs w:val="24"/>
        </w:rPr>
        <w:fldChar w:fldCharType="separate"/>
      </w:r>
      <w:ins w:id="157" w:author="Raza, S.Rafeh" w:date="2017-03-23T14:13:00Z">
        <w:r w:rsidR="00B026A5" w:rsidRPr="00B026A5">
          <w:rPr>
            <w:b/>
            <w:sz w:val="24"/>
            <w:szCs w:val="24"/>
            <w:rPrChange w:id="158" w:author="Raza, S.Rafeh" w:date="2017-03-23T14:13:00Z">
              <w:rPr>
                <w:sz w:val="20"/>
              </w:rPr>
            </w:rPrChange>
          </w:rPr>
          <w:t xml:space="preserve">Table </w:t>
        </w:r>
        <w:r w:rsidR="00B026A5" w:rsidRPr="00B026A5">
          <w:rPr>
            <w:b/>
            <w:noProof/>
            <w:sz w:val="24"/>
            <w:szCs w:val="24"/>
            <w:rPrChange w:id="159" w:author="Raza, S.Rafeh" w:date="2017-03-23T14:13:00Z">
              <w:rPr>
                <w:noProof/>
                <w:sz w:val="20"/>
              </w:rPr>
            </w:rPrChange>
          </w:rPr>
          <w:t>5</w:t>
        </w:r>
      </w:ins>
      <w:del w:id="160" w:author="Raza, S.Rafeh" w:date="2017-03-14T15:55:00Z">
        <w:r w:rsidR="000A2242" w:rsidRPr="000A2242" w:rsidDel="0067773B">
          <w:rPr>
            <w:b/>
            <w:sz w:val="24"/>
            <w:szCs w:val="24"/>
          </w:rPr>
          <w:delText xml:space="preserve">Table </w:delText>
        </w:r>
        <w:r w:rsidR="000A2242" w:rsidRPr="000A2242" w:rsidDel="0067773B">
          <w:rPr>
            <w:b/>
            <w:noProof/>
            <w:sz w:val="24"/>
            <w:szCs w:val="24"/>
          </w:rPr>
          <w:delText>5</w:delText>
        </w:r>
      </w:del>
      <w:r w:rsidR="008E3A89" w:rsidRPr="008E3A89">
        <w:rPr>
          <w:b/>
          <w:sz w:val="24"/>
          <w:szCs w:val="24"/>
        </w:rPr>
        <w:fldChar w:fldCharType="end"/>
      </w:r>
      <w:r>
        <w:rPr>
          <w:sz w:val="24"/>
        </w:rPr>
        <w:t>. The hazard risk number for CMAs and process variables impacting CQAs is provided in the table below. Please note that these hazard risk numbers are used throughout PRACS attachments.</w:t>
      </w:r>
    </w:p>
    <w:p w:rsidR="00092608" w:rsidRDefault="00092608" w:rsidP="00092608"/>
    <w:p w:rsidR="00092608" w:rsidRDefault="00092608" w:rsidP="00092608">
      <w:pPr>
        <w:rPr>
          <w:sz w:val="24"/>
          <w:szCs w:val="24"/>
        </w:rPr>
      </w:pPr>
      <w:r>
        <w:rPr>
          <w:sz w:val="24"/>
        </w:rPr>
        <w:t>The likelih</w:t>
      </w:r>
      <w:r w:rsidR="00917E73">
        <w:rPr>
          <w:sz w:val="24"/>
        </w:rPr>
        <w:t>ood of occurrence evaluation is</w:t>
      </w:r>
      <w:r>
        <w:rPr>
          <w:sz w:val="24"/>
        </w:rPr>
        <w:t xml:space="preserve"> based on the time period identified in PRACS </w:t>
      </w:r>
      <w:r w:rsidR="00B102C1">
        <w:rPr>
          <w:b/>
          <w:sz w:val="24"/>
        </w:rPr>
        <w:t>A</w:t>
      </w:r>
      <w:r w:rsidRPr="008E3A89">
        <w:rPr>
          <w:b/>
          <w:sz w:val="24"/>
        </w:rPr>
        <w:t>ttachment 6</w:t>
      </w:r>
      <w:r>
        <w:rPr>
          <w:sz w:val="24"/>
        </w:rPr>
        <w:t xml:space="preserve"> </w:t>
      </w:r>
      <w:r w:rsidR="00917E73">
        <w:rPr>
          <w:sz w:val="24"/>
        </w:rPr>
        <w:t xml:space="preserve">titled </w:t>
      </w:r>
      <w:r>
        <w:rPr>
          <w:sz w:val="24"/>
        </w:rPr>
        <w:t>“</w:t>
      </w:r>
      <w:r w:rsidR="00917E73">
        <w:rPr>
          <w:sz w:val="24"/>
        </w:rPr>
        <w:t>Statistically Based Risk Evaluation (SBRE)</w:t>
      </w:r>
      <w:r>
        <w:rPr>
          <w:sz w:val="24"/>
        </w:rPr>
        <w:t>”.</w:t>
      </w:r>
      <w:r w:rsidR="00917E73">
        <w:rPr>
          <w:sz w:val="24"/>
        </w:rPr>
        <w:t xml:space="preserve"> This period covers all lots manufactured usin</w:t>
      </w:r>
      <w:r w:rsidR="00862000">
        <w:rPr>
          <w:sz w:val="24"/>
        </w:rPr>
        <w:t>g the updated sachet material (I</w:t>
      </w:r>
      <w:r w:rsidR="00917E73">
        <w:rPr>
          <w:sz w:val="24"/>
        </w:rPr>
        <w:t>tem #</w:t>
      </w:r>
      <w:r w:rsidR="00917E73" w:rsidRPr="00917E73">
        <w:rPr>
          <w:sz w:val="24"/>
          <w:szCs w:val="24"/>
        </w:rPr>
        <w:t>: 208371 (US) and 233173 (Canada)</w:t>
      </w:r>
      <w:r w:rsidR="00917E73">
        <w:rPr>
          <w:sz w:val="24"/>
          <w:szCs w:val="24"/>
        </w:rPr>
        <w:t xml:space="preserve">) from </w:t>
      </w:r>
      <w:r w:rsidR="00830EB8">
        <w:rPr>
          <w:sz w:val="24"/>
          <w:szCs w:val="24"/>
        </w:rPr>
        <w:t>04/14/201</w:t>
      </w:r>
      <w:r w:rsidR="00E22B89">
        <w:rPr>
          <w:sz w:val="24"/>
          <w:szCs w:val="24"/>
        </w:rPr>
        <w:t>5</w:t>
      </w:r>
      <w:r w:rsidR="00830EB8">
        <w:rPr>
          <w:sz w:val="24"/>
          <w:szCs w:val="24"/>
        </w:rPr>
        <w:t xml:space="preserve"> to </w:t>
      </w:r>
      <w:r w:rsidR="00434019">
        <w:rPr>
          <w:sz w:val="24"/>
          <w:szCs w:val="24"/>
        </w:rPr>
        <w:t>11/09/2016</w:t>
      </w:r>
      <w:r w:rsidR="00830EB8">
        <w:rPr>
          <w:sz w:val="24"/>
          <w:szCs w:val="24"/>
        </w:rPr>
        <w:t xml:space="preserve">. </w:t>
      </w:r>
    </w:p>
    <w:p w:rsidR="00917E73" w:rsidRDefault="00917E73" w:rsidP="00092608">
      <w:pPr>
        <w:rPr>
          <w:sz w:val="24"/>
          <w:szCs w:val="24"/>
        </w:rPr>
      </w:pPr>
    </w:p>
    <w:tbl>
      <w:tblPr>
        <w:tblW w:w="5000" w:type="pct"/>
        <w:jc w:val="center"/>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4A0" w:firstRow="1" w:lastRow="0" w:firstColumn="1" w:lastColumn="0" w:noHBand="0" w:noVBand="1"/>
      </w:tblPr>
      <w:tblGrid>
        <w:gridCol w:w="2291"/>
        <w:gridCol w:w="8019"/>
      </w:tblGrid>
      <w:tr w:rsidR="00C86445" w:rsidRPr="00830EB8" w:rsidTr="003457AD">
        <w:trPr>
          <w:cantSplit/>
          <w:trHeight w:val="360"/>
          <w:tblHeader/>
          <w:jc w:val="center"/>
        </w:trPr>
        <w:tc>
          <w:tcPr>
            <w:tcW w:w="10310" w:type="dxa"/>
            <w:gridSpan w:val="2"/>
            <w:shd w:val="clear" w:color="auto" w:fill="auto"/>
            <w:noWrap/>
            <w:vAlign w:val="center"/>
          </w:tcPr>
          <w:p w:rsidR="00C86445" w:rsidRPr="00830EB8" w:rsidRDefault="00C86445" w:rsidP="00830EB8">
            <w:pPr>
              <w:keepNext/>
              <w:jc w:val="center"/>
              <w:rPr>
                <w:b/>
                <w:bCs/>
                <w:color w:val="000000"/>
                <w:sz w:val="20"/>
              </w:rPr>
            </w:pPr>
            <w:bookmarkStart w:id="161" w:name="_Toc470785778"/>
            <w:r w:rsidRPr="00830EB8">
              <w:rPr>
                <w:b/>
                <w:sz w:val="20"/>
              </w:rPr>
              <w:t xml:space="preserve">Table </w:t>
            </w:r>
            <w:r w:rsidRPr="00830EB8">
              <w:rPr>
                <w:b/>
                <w:sz w:val="20"/>
              </w:rPr>
              <w:fldChar w:fldCharType="begin"/>
            </w:r>
            <w:r w:rsidRPr="00830EB8">
              <w:rPr>
                <w:b/>
                <w:sz w:val="20"/>
              </w:rPr>
              <w:instrText xml:space="preserve"> SEQ Table \* ARABIC </w:instrText>
            </w:r>
            <w:r w:rsidRPr="00830EB8">
              <w:rPr>
                <w:b/>
                <w:sz w:val="20"/>
              </w:rPr>
              <w:fldChar w:fldCharType="separate"/>
            </w:r>
            <w:r w:rsidR="00B026A5">
              <w:rPr>
                <w:b/>
                <w:noProof/>
                <w:sz w:val="20"/>
              </w:rPr>
              <w:t>6</w:t>
            </w:r>
            <w:r w:rsidRPr="00830EB8">
              <w:rPr>
                <w:b/>
                <w:sz w:val="20"/>
              </w:rPr>
              <w:fldChar w:fldCharType="end"/>
            </w:r>
            <w:r w:rsidRPr="00830EB8">
              <w:rPr>
                <w:b/>
                <w:sz w:val="20"/>
              </w:rPr>
              <w:t>: Lots Examined for Likelihood Analysis</w:t>
            </w:r>
            <w:bookmarkEnd w:id="161"/>
          </w:p>
        </w:tc>
      </w:tr>
      <w:tr w:rsidR="00C86445" w:rsidRPr="00830EB8" w:rsidTr="003457AD">
        <w:trPr>
          <w:cantSplit/>
          <w:trHeight w:val="360"/>
          <w:tblHeader/>
          <w:jc w:val="center"/>
        </w:trPr>
        <w:tc>
          <w:tcPr>
            <w:tcW w:w="2291" w:type="dxa"/>
            <w:shd w:val="clear" w:color="auto" w:fill="auto"/>
            <w:noWrap/>
            <w:vAlign w:val="center"/>
            <w:hideMark/>
          </w:tcPr>
          <w:p w:rsidR="00C86445" w:rsidRPr="00830EB8" w:rsidRDefault="00C86445" w:rsidP="00830EB8">
            <w:pPr>
              <w:keepNext/>
              <w:jc w:val="center"/>
              <w:rPr>
                <w:b/>
                <w:bCs/>
                <w:color w:val="000000"/>
                <w:sz w:val="20"/>
              </w:rPr>
            </w:pPr>
            <w:r w:rsidRPr="00830EB8">
              <w:rPr>
                <w:b/>
                <w:bCs/>
                <w:color w:val="000000"/>
                <w:sz w:val="20"/>
              </w:rPr>
              <w:t>Manufacturing Process</w:t>
            </w:r>
          </w:p>
        </w:tc>
        <w:tc>
          <w:tcPr>
            <w:tcW w:w="8019" w:type="dxa"/>
            <w:shd w:val="clear" w:color="auto" w:fill="auto"/>
            <w:noWrap/>
            <w:vAlign w:val="center"/>
            <w:hideMark/>
          </w:tcPr>
          <w:p w:rsidR="00C86445" w:rsidRPr="00830EB8" w:rsidRDefault="00C86445" w:rsidP="002A67D4">
            <w:pPr>
              <w:keepNext/>
              <w:jc w:val="center"/>
              <w:rPr>
                <w:b/>
                <w:bCs/>
                <w:color w:val="000000"/>
                <w:sz w:val="20"/>
              </w:rPr>
            </w:pPr>
            <w:r w:rsidRPr="00830EB8">
              <w:rPr>
                <w:b/>
                <w:bCs/>
                <w:color w:val="000000"/>
                <w:sz w:val="20"/>
              </w:rPr>
              <w:t>Lots</w:t>
            </w:r>
            <w:r w:rsidR="00830EB8" w:rsidRPr="00830EB8">
              <w:rPr>
                <w:b/>
                <w:bCs/>
                <w:color w:val="000000"/>
                <w:sz w:val="20"/>
              </w:rPr>
              <w:t xml:space="preserve"> </w:t>
            </w:r>
            <w:r w:rsidR="002A67D4">
              <w:rPr>
                <w:b/>
                <w:bCs/>
                <w:color w:val="000000"/>
                <w:sz w:val="20"/>
              </w:rPr>
              <w:t>Numbers</w:t>
            </w:r>
          </w:p>
        </w:tc>
      </w:tr>
      <w:tr w:rsidR="003457AD" w:rsidRPr="00830EB8" w:rsidTr="003457AD">
        <w:trPr>
          <w:cantSplit/>
          <w:trHeight w:val="360"/>
          <w:jc w:val="center"/>
        </w:trPr>
        <w:tc>
          <w:tcPr>
            <w:tcW w:w="2291" w:type="dxa"/>
            <w:shd w:val="clear" w:color="auto" w:fill="auto"/>
            <w:noWrap/>
            <w:vAlign w:val="center"/>
            <w:hideMark/>
          </w:tcPr>
          <w:p w:rsidR="003457AD" w:rsidRPr="00830EB8" w:rsidRDefault="003457AD" w:rsidP="00830EB8">
            <w:pPr>
              <w:keepNext/>
              <w:jc w:val="center"/>
              <w:rPr>
                <w:color w:val="000000"/>
                <w:sz w:val="20"/>
              </w:rPr>
            </w:pPr>
            <w:r w:rsidRPr="00830EB8">
              <w:rPr>
                <w:color w:val="000000"/>
                <w:sz w:val="20"/>
              </w:rPr>
              <w:t>Intermediate</w:t>
            </w:r>
          </w:p>
        </w:tc>
        <w:tc>
          <w:tcPr>
            <w:tcW w:w="8019" w:type="dxa"/>
            <w:shd w:val="clear" w:color="auto" w:fill="auto"/>
            <w:noWrap/>
            <w:vAlign w:val="center"/>
          </w:tcPr>
          <w:p w:rsidR="003457AD" w:rsidRPr="00830EB8" w:rsidRDefault="003457AD">
            <w:pPr>
              <w:keepNext/>
              <w:rPr>
                <w:color w:val="000000"/>
                <w:sz w:val="20"/>
              </w:rPr>
            </w:pPr>
            <w:r w:rsidRPr="00830EB8">
              <w:rPr>
                <w:color w:val="000000"/>
                <w:sz w:val="20"/>
              </w:rPr>
              <w:t>1004878, 1010985, 1031564, 1083918, 1091470, 1109752</w:t>
            </w:r>
            <w:r>
              <w:rPr>
                <w:color w:val="000000"/>
                <w:sz w:val="20"/>
              </w:rPr>
              <w:t>, 1122242, 1148794, 1156299, 1161375</w:t>
            </w:r>
          </w:p>
        </w:tc>
      </w:tr>
      <w:tr w:rsidR="003457AD" w:rsidRPr="00830EB8" w:rsidTr="003457AD">
        <w:trPr>
          <w:cantSplit/>
          <w:trHeight w:val="360"/>
          <w:jc w:val="center"/>
        </w:trPr>
        <w:tc>
          <w:tcPr>
            <w:tcW w:w="2291" w:type="dxa"/>
            <w:shd w:val="clear" w:color="auto" w:fill="auto"/>
            <w:noWrap/>
            <w:vAlign w:val="center"/>
            <w:hideMark/>
          </w:tcPr>
          <w:p w:rsidR="003457AD" w:rsidRPr="00830EB8" w:rsidRDefault="003457AD" w:rsidP="00830EB8">
            <w:pPr>
              <w:keepNext/>
              <w:jc w:val="center"/>
              <w:rPr>
                <w:color w:val="000000"/>
                <w:sz w:val="20"/>
              </w:rPr>
            </w:pPr>
            <w:r w:rsidRPr="00830EB8">
              <w:rPr>
                <w:color w:val="000000"/>
                <w:sz w:val="20"/>
              </w:rPr>
              <w:t>Finished Drug Product</w:t>
            </w:r>
          </w:p>
          <w:p w:rsidR="003457AD" w:rsidRPr="00830EB8" w:rsidRDefault="003457AD" w:rsidP="00830EB8">
            <w:pPr>
              <w:keepNext/>
              <w:jc w:val="center"/>
              <w:rPr>
                <w:color w:val="000000"/>
                <w:sz w:val="20"/>
              </w:rPr>
            </w:pPr>
            <w:r w:rsidRPr="00830EB8">
              <w:rPr>
                <w:color w:val="000000"/>
                <w:sz w:val="20"/>
              </w:rPr>
              <w:t>(US and Canada)</w:t>
            </w:r>
          </w:p>
        </w:tc>
        <w:tc>
          <w:tcPr>
            <w:tcW w:w="8019" w:type="dxa"/>
            <w:shd w:val="clear" w:color="auto" w:fill="auto"/>
            <w:noWrap/>
            <w:vAlign w:val="center"/>
          </w:tcPr>
          <w:p w:rsidR="003457AD" w:rsidRPr="00830EB8" w:rsidRDefault="003457AD">
            <w:pPr>
              <w:keepNext/>
              <w:rPr>
                <w:color w:val="000000"/>
                <w:sz w:val="20"/>
              </w:rPr>
            </w:pPr>
            <w:r w:rsidRPr="00830EB8">
              <w:rPr>
                <w:color w:val="000000"/>
                <w:sz w:val="20"/>
              </w:rPr>
              <w:t>1004880, 1015302, 1015305, 1040760, 1091471, 1099489, 1109753</w:t>
            </w:r>
            <w:r>
              <w:rPr>
                <w:color w:val="000000"/>
                <w:sz w:val="20"/>
              </w:rPr>
              <w:t>, 1145883, 1148797</w:t>
            </w:r>
          </w:p>
        </w:tc>
      </w:tr>
    </w:tbl>
    <w:p w:rsidR="001B647C" w:rsidRDefault="001B647C" w:rsidP="00092608">
      <w:pPr>
        <w:rPr>
          <w:sz w:val="24"/>
        </w:rPr>
        <w:sectPr w:rsidR="001B647C" w:rsidSect="001E1767">
          <w:pgSz w:w="12240" w:h="15840" w:code="1"/>
          <w:pgMar w:top="1080" w:right="1080" w:bottom="1080" w:left="1080" w:header="720" w:footer="720" w:gutter="0"/>
          <w:cols w:space="708"/>
          <w:docGrid w:linePitch="381"/>
        </w:sectPr>
      </w:pPr>
    </w:p>
    <w:tbl>
      <w:tblPr>
        <w:tblStyle w:val="TableGrid"/>
        <w:tblW w:w="5000" w:type="pct"/>
        <w:jc w:val="center"/>
        <w:tblLayout w:type="fixed"/>
        <w:tblCellMar>
          <w:top w:w="14" w:type="dxa"/>
          <w:left w:w="115" w:type="dxa"/>
          <w:bottom w:w="14" w:type="dxa"/>
          <w:right w:w="115" w:type="dxa"/>
        </w:tblCellMar>
        <w:tblLook w:val="04A0" w:firstRow="1" w:lastRow="0" w:firstColumn="1" w:lastColumn="0" w:noHBand="0" w:noVBand="1"/>
      </w:tblPr>
      <w:tblGrid>
        <w:gridCol w:w="655"/>
        <w:gridCol w:w="1710"/>
        <w:gridCol w:w="2222"/>
        <w:gridCol w:w="1319"/>
        <w:gridCol w:w="1319"/>
        <w:gridCol w:w="1530"/>
        <w:gridCol w:w="5155"/>
        <w:tblGridChange w:id="162">
          <w:tblGrid>
            <w:gridCol w:w="655"/>
            <w:gridCol w:w="1710"/>
            <w:gridCol w:w="2222"/>
            <w:gridCol w:w="1319"/>
            <w:gridCol w:w="1319"/>
            <w:gridCol w:w="1530"/>
            <w:gridCol w:w="5155"/>
          </w:tblGrid>
        </w:tblGridChange>
      </w:tblGrid>
      <w:tr w:rsidR="00830EB8" w:rsidRPr="00830EB8" w:rsidTr="009B649D">
        <w:trPr>
          <w:cantSplit/>
          <w:trHeight w:val="360"/>
          <w:tblHeader/>
          <w:jc w:val="center"/>
        </w:trPr>
        <w:tc>
          <w:tcPr>
            <w:tcW w:w="13910" w:type="dxa"/>
            <w:gridSpan w:val="7"/>
            <w:tcBorders>
              <w:top w:val="nil"/>
              <w:left w:val="nil"/>
              <w:bottom w:val="single" w:sz="4" w:space="0" w:color="auto"/>
              <w:right w:val="nil"/>
            </w:tcBorders>
            <w:vAlign w:val="center"/>
          </w:tcPr>
          <w:p w:rsidR="00830EB8" w:rsidRPr="00830EB8" w:rsidRDefault="00830EB8" w:rsidP="00830EB8">
            <w:pPr>
              <w:pStyle w:val="Caption"/>
              <w:spacing w:after="0"/>
              <w:jc w:val="center"/>
              <w:rPr>
                <w:color w:val="auto"/>
                <w:sz w:val="20"/>
                <w:szCs w:val="20"/>
              </w:rPr>
            </w:pPr>
            <w:bookmarkStart w:id="163" w:name="_Ref470249005"/>
            <w:bookmarkStart w:id="164" w:name="_Toc470785779"/>
            <w:r w:rsidRPr="00830EB8">
              <w:rPr>
                <w:color w:val="auto"/>
                <w:sz w:val="20"/>
              </w:rPr>
              <w:lastRenderedPageBreak/>
              <w:t xml:space="preserve">Table </w:t>
            </w:r>
            <w:r w:rsidRPr="00830EB8">
              <w:rPr>
                <w:color w:val="auto"/>
                <w:sz w:val="20"/>
              </w:rPr>
              <w:fldChar w:fldCharType="begin"/>
            </w:r>
            <w:r w:rsidRPr="00830EB8">
              <w:rPr>
                <w:color w:val="auto"/>
                <w:sz w:val="20"/>
              </w:rPr>
              <w:instrText xml:space="preserve"> SEQ Table \* ARABIC </w:instrText>
            </w:r>
            <w:r w:rsidRPr="00830EB8">
              <w:rPr>
                <w:color w:val="auto"/>
                <w:sz w:val="20"/>
              </w:rPr>
              <w:fldChar w:fldCharType="separate"/>
            </w:r>
            <w:r w:rsidR="00B026A5">
              <w:rPr>
                <w:noProof/>
                <w:color w:val="auto"/>
                <w:sz w:val="20"/>
              </w:rPr>
              <w:t>7</w:t>
            </w:r>
            <w:r w:rsidRPr="00830EB8">
              <w:rPr>
                <w:color w:val="auto"/>
                <w:sz w:val="20"/>
              </w:rPr>
              <w:fldChar w:fldCharType="end"/>
            </w:r>
            <w:bookmarkEnd w:id="163"/>
            <w:r w:rsidRPr="00830EB8">
              <w:rPr>
                <w:color w:val="auto"/>
                <w:sz w:val="20"/>
              </w:rPr>
              <w:t>:  Hazard Identification</w:t>
            </w:r>
            <w:bookmarkEnd w:id="164"/>
          </w:p>
        </w:tc>
      </w:tr>
      <w:tr w:rsidR="00830EB8" w:rsidRPr="00830EB8" w:rsidTr="006C421C">
        <w:trPr>
          <w:cantSplit/>
          <w:trHeight w:val="360"/>
          <w:tblHeader/>
          <w:jc w:val="center"/>
        </w:trPr>
        <w:tc>
          <w:tcPr>
            <w:tcW w:w="655" w:type="dxa"/>
            <w:tcBorders>
              <w:top w:val="single" w:sz="4" w:space="0" w:color="auto"/>
            </w:tcBorders>
            <w:shd w:val="clear" w:color="auto" w:fill="auto"/>
            <w:vAlign w:val="center"/>
          </w:tcPr>
          <w:p w:rsidR="00830EB8" w:rsidRPr="00830EB8" w:rsidRDefault="00830EB8" w:rsidP="00DC7843">
            <w:pPr>
              <w:jc w:val="center"/>
              <w:rPr>
                <w:b/>
                <w:sz w:val="20"/>
              </w:rPr>
            </w:pPr>
            <w:r w:rsidRPr="00830EB8">
              <w:rPr>
                <w:b/>
                <w:sz w:val="20"/>
              </w:rPr>
              <w:t>Ref. #</w:t>
            </w:r>
          </w:p>
        </w:tc>
        <w:tc>
          <w:tcPr>
            <w:tcW w:w="1710" w:type="dxa"/>
            <w:tcBorders>
              <w:top w:val="single" w:sz="4" w:space="0" w:color="auto"/>
            </w:tcBorders>
            <w:shd w:val="clear" w:color="auto" w:fill="auto"/>
            <w:vAlign w:val="center"/>
          </w:tcPr>
          <w:p w:rsidR="00830EB8" w:rsidRPr="00830EB8" w:rsidRDefault="00830EB8" w:rsidP="00DC7843">
            <w:pPr>
              <w:jc w:val="center"/>
              <w:rPr>
                <w:b/>
                <w:sz w:val="20"/>
              </w:rPr>
            </w:pPr>
            <w:r w:rsidRPr="00830EB8">
              <w:rPr>
                <w:b/>
                <w:sz w:val="20"/>
              </w:rPr>
              <w:t xml:space="preserve">Affected CQA </w:t>
            </w:r>
          </w:p>
        </w:tc>
        <w:tc>
          <w:tcPr>
            <w:tcW w:w="2222" w:type="dxa"/>
            <w:tcBorders>
              <w:top w:val="single" w:sz="4" w:space="0" w:color="auto"/>
            </w:tcBorders>
            <w:shd w:val="clear" w:color="auto" w:fill="auto"/>
            <w:vAlign w:val="center"/>
          </w:tcPr>
          <w:p w:rsidR="00830EB8" w:rsidRPr="00830EB8" w:rsidRDefault="00830EB8" w:rsidP="00C86CBC">
            <w:pPr>
              <w:jc w:val="center"/>
              <w:rPr>
                <w:b/>
                <w:sz w:val="20"/>
              </w:rPr>
            </w:pPr>
            <w:r w:rsidRPr="00830EB8">
              <w:rPr>
                <w:b/>
                <w:sz w:val="20"/>
              </w:rPr>
              <w:t xml:space="preserve">Influencing CMAs/Critical Processing </w:t>
            </w:r>
            <w:r w:rsidR="00C86CBC">
              <w:rPr>
                <w:b/>
                <w:sz w:val="20"/>
              </w:rPr>
              <w:t>Variable</w:t>
            </w:r>
            <w:r w:rsidRPr="00830EB8">
              <w:rPr>
                <w:b/>
                <w:sz w:val="20"/>
              </w:rPr>
              <w:t xml:space="preserve"> </w:t>
            </w:r>
          </w:p>
        </w:tc>
        <w:tc>
          <w:tcPr>
            <w:tcW w:w="1319" w:type="dxa"/>
            <w:tcBorders>
              <w:top w:val="single" w:sz="4" w:space="0" w:color="auto"/>
            </w:tcBorders>
            <w:shd w:val="clear" w:color="auto" w:fill="auto"/>
            <w:vAlign w:val="center"/>
          </w:tcPr>
          <w:p w:rsidR="00830EB8" w:rsidRPr="00830EB8" w:rsidRDefault="00830EB8" w:rsidP="00DC7843">
            <w:pPr>
              <w:jc w:val="center"/>
              <w:rPr>
                <w:b/>
                <w:sz w:val="20"/>
              </w:rPr>
            </w:pPr>
            <w:r w:rsidRPr="00830EB8">
              <w:rPr>
                <w:b/>
                <w:sz w:val="20"/>
              </w:rPr>
              <w:t>Severity</w:t>
            </w:r>
          </w:p>
        </w:tc>
        <w:tc>
          <w:tcPr>
            <w:tcW w:w="1319" w:type="dxa"/>
            <w:tcBorders>
              <w:top w:val="single" w:sz="4" w:space="0" w:color="auto"/>
              <w:bottom w:val="single" w:sz="4" w:space="0" w:color="auto"/>
            </w:tcBorders>
            <w:shd w:val="clear" w:color="auto" w:fill="auto"/>
            <w:vAlign w:val="center"/>
          </w:tcPr>
          <w:p w:rsidR="00830EB8" w:rsidRPr="00830EB8" w:rsidRDefault="00830EB8" w:rsidP="00DC7843">
            <w:pPr>
              <w:jc w:val="center"/>
              <w:rPr>
                <w:b/>
                <w:sz w:val="20"/>
              </w:rPr>
            </w:pPr>
            <w:r w:rsidRPr="00830EB8">
              <w:rPr>
                <w:b/>
                <w:sz w:val="20"/>
              </w:rPr>
              <w:t>Occurrence</w:t>
            </w:r>
          </w:p>
        </w:tc>
        <w:tc>
          <w:tcPr>
            <w:tcW w:w="1530" w:type="dxa"/>
            <w:tcBorders>
              <w:top w:val="single" w:sz="4" w:space="0" w:color="auto"/>
              <w:bottom w:val="single" w:sz="4" w:space="0" w:color="auto"/>
            </w:tcBorders>
            <w:shd w:val="clear" w:color="auto" w:fill="auto"/>
            <w:vAlign w:val="center"/>
          </w:tcPr>
          <w:p w:rsidR="00830EB8" w:rsidRPr="00830EB8" w:rsidRDefault="00830EB8" w:rsidP="00DC7843">
            <w:pPr>
              <w:jc w:val="center"/>
              <w:rPr>
                <w:b/>
                <w:sz w:val="20"/>
              </w:rPr>
            </w:pPr>
            <w:r w:rsidRPr="00830EB8">
              <w:rPr>
                <w:b/>
                <w:sz w:val="20"/>
              </w:rPr>
              <w:t>Risk Category</w:t>
            </w:r>
          </w:p>
        </w:tc>
        <w:tc>
          <w:tcPr>
            <w:tcW w:w="5155" w:type="dxa"/>
            <w:tcBorders>
              <w:top w:val="single" w:sz="4" w:space="0" w:color="auto"/>
            </w:tcBorders>
            <w:shd w:val="clear" w:color="auto" w:fill="auto"/>
            <w:vAlign w:val="center"/>
          </w:tcPr>
          <w:p w:rsidR="00830EB8" w:rsidRPr="00830EB8" w:rsidRDefault="00830EB8" w:rsidP="00DC7843">
            <w:pPr>
              <w:jc w:val="center"/>
              <w:rPr>
                <w:b/>
                <w:sz w:val="20"/>
              </w:rPr>
            </w:pPr>
            <w:r w:rsidRPr="00830EB8">
              <w:rPr>
                <w:b/>
                <w:sz w:val="20"/>
              </w:rPr>
              <w:t>Risk Assessment Rationale</w:t>
            </w:r>
          </w:p>
        </w:tc>
      </w:tr>
      <w:tr w:rsidR="00780801" w:rsidRPr="00830EB8" w:rsidTr="006C421C">
        <w:trPr>
          <w:trHeight w:val="360"/>
          <w:jc w:val="center"/>
        </w:trPr>
        <w:tc>
          <w:tcPr>
            <w:tcW w:w="655" w:type="dxa"/>
            <w:vAlign w:val="center"/>
          </w:tcPr>
          <w:p w:rsidR="00780801" w:rsidRPr="00830EB8" w:rsidRDefault="00780801" w:rsidP="00DC7843">
            <w:pPr>
              <w:jc w:val="center"/>
              <w:rPr>
                <w:sz w:val="20"/>
              </w:rPr>
            </w:pPr>
            <w:r w:rsidRPr="00830EB8">
              <w:rPr>
                <w:sz w:val="20"/>
              </w:rPr>
              <w:t>1.1</w:t>
            </w:r>
          </w:p>
        </w:tc>
        <w:tc>
          <w:tcPr>
            <w:tcW w:w="1710" w:type="dxa"/>
            <w:vAlign w:val="center"/>
          </w:tcPr>
          <w:p w:rsidR="00780801" w:rsidRPr="00830EB8" w:rsidRDefault="00780801" w:rsidP="00DC7843">
            <w:pPr>
              <w:jc w:val="center"/>
              <w:rPr>
                <w:sz w:val="20"/>
              </w:rPr>
            </w:pPr>
            <w:r w:rsidRPr="00830EB8">
              <w:rPr>
                <w:sz w:val="20"/>
              </w:rPr>
              <w:t>Assay</w:t>
            </w:r>
          </w:p>
        </w:tc>
        <w:tc>
          <w:tcPr>
            <w:tcW w:w="2222" w:type="dxa"/>
            <w:vAlign w:val="center"/>
          </w:tcPr>
          <w:p w:rsidR="00780801" w:rsidRPr="00830EB8" w:rsidRDefault="00780801" w:rsidP="00DC7843">
            <w:pPr>
              <w:jc w:val="center"/>
              <w:rPr>
                <w:sz w:val="20"/>
              </w:rPr>
            </w:pPr>
            <w:r>
              <w:rPr>
                <w:sz w:val="20"/>
              </w:rPr>
              <w:t>Oxybutynin Chloride</w:t>
            </w:r>
            <w:r w:rsidRPr="00830EB8">
              <w:rPr>
                <w:sz w:val="20"/>
              </w:rPr>
              <w:t xml:space="preserve">, USP – </w:t>
            </w:r>
          </w:p>
          <w:p w:rsidR="00780801" w:rsidRPr="00830EB8" w:rsidRDefault="00780801" w:rsidP="00DC7843">
            <w:pPr>
              <w:jc w:val="center"/>
              <w:rPr>
                <w:sz w:val="20"/>
              </w:rPr>
            </w:pPr>
          </w:p>
          <w:p w:rsidR="00780801" w:rsidRPr="00830EB8" w:rsidRDefault="00780801" w:rsidP="00DC7843">
            <w:pPr>
              <w:jc w:val="center"/>
              <w:rPr>
                <w:sz w:val="20"/>
              </w:rPr>
            </w:pPr>
            <w:r w:rsidRPr="00830EB8">
              <w:rPr>
                <w:sz w:val="20"/>
              </w:rPr>
              <w:t>Assay</w:t>
            </w:r>
          </w:p>
        </w:tc>
        <w:tc>
          <w:tcPr>
            <w:tcW w:w="1319" w:type="dxa"/>
            <w:tcBorders>
              <w:bottom w:val="single" w:sz="4" w:space="0" w:color="auto"/>
            </w:tcBorders>
            <w:shd w:val="clear" w:color="auto" w:fill="FFFF00"/>
            <w:vAlign w:val="center"/>
          </w:tcPr>
          <w:p w:rsidR="00780801" w:rsidRPr="002A2536" w:rsidRDefault="00780801" w:rsidP="00DC7843">
            <w:pPr>
              <w:jc w:val="center"/>
              <w:rPr>
                <w:b/>
                <w:sz w:val="20"/>
              </w:rPr>
            </w:pPr>
            <w:r w:rsidRPr="002A2536">
              <w:rPr>
                <w:b/>
                <w:sz w:val="20"/>
              </w:rPr>
              <w:t>6</w:t>
            </w:r>
          </w:p>
        </w:tc>
        <w:tc>
          <w:tcPr>
            <w:tcW w:w="1319" w:type="dxa"/>
            <w:shd w:val="clear" w:color="auto" w:fill="00B050"/>
            <w:vAlign w:val="center"/>
          </w:tcPr>
          <w:p w:rsidR="00780801" w:rsidRPr="002A2536" w:rsidRDefault="00780801" w:rsidP="00DC7843">
            <w:pPr>
              <w:jc w:val="center"/>
              <w:rPr>
                <w:b/>
                <w:sz w:val="20"/>
              </w:rPr>
            </w:pPr>
            <w:r w:rsidRPr="002A2536">
              <w:rPr>
                <w:b/>
                <w:sz w:val="20"/>
              </w:rPr>
              <w:t>2</w:t>
            </w:r>
          </w:p>
        </w:tc>
        <w:tc>
          <w:tcPr>
            <w:tcW w:w="1530" w:type="dxa"/>
            <w:shd w:val="clear" w:color="auto" w:fill="FFFF00"/>
            <w:vAlign w:val="center"/>
          </w:tcPr>
          <w:p w:rsidR="00780801" w:rsidRPr="00F72DDD" w:rsidRDefault="00780801" w:rsidP="00DC7843">
            <w:pPr>
              <w:jc w:val="center"/>
              <w:rPr>
                <w:b/>
                <w:sz w:val="20"/>
              </w:rPr>
            </w:pPr>
            <w:r w:rsidRPr="00F72DDD">
              <w:rPr>
                <w:b/>
                <w:sz w:val="20"/>
              </w:rPr>
              <w:t>12</w:t>
            </w:r>
          </w:p>
          <w:p w:rsidR="00780801" w:rsidRPr="00F72DDD" w:rsidRDefault="00780801" w:rsidP="00DC7843">
            <w:pPr>
              <w:jc w:val="center"/>
              <w:rPr>
                <w:sz w:val="20"/>
              </w:rPr>
            </w:pPr>
            <w:r w:rsidRPr="00F72DDD">
              <w:rPr>
                <w:b/>
                <w:sz w:val="20"/>
              </w:rPr>
              <w:t>Undesirable</w:t>
            </w:r>
          </w:p>
        </w:tc>
        <w:tc>
          <w:tcPr>
            <w:tcW w:w="5155" w:type="dxa"/>
            <w:vAlign w:val="center"/>
          </w:tcPr>
          <w:p w:rsidR="00A559F6" w:rsidRPr="00387001" w:rsidRDefault="00780801" w:rsidP="00A559F6">
            <w:pPr>
              <w:jc w:val="left"/>
              <w:rPr>
                <w:sz w:val="20"/>
              </w:rPr>
            </w:pPr>
            <w:r w:rsidRPr="00387001">
              <w:rPr>
                <w:b/>
                <w:sz w:val="20"/>
              </w:rPr>
              <w:t xml:space="preserve">Severity: </w:t>
            </w:r>
            <w:r w:rsidRPr="00387001">
              <w:rPr>
                <w:sz w:val="20"/>
              </w:rPr>
              <w:t xml:space="preserve">The drug substance </w:t>
            </w:r>
            <w:r w:rsidR="002769AF">
              <w:rPr>
                <w:sz w:val="20"/>
              </w:rPr>
              <w:t xml:space="preserve">assay </w:t>
            </w:r>
            <w:r w:rsidRPr="00387001">
              <w:rPr>
                <w:sz w:val="20"/>
              </w:rPr>
              <w:t xml:space="preserve">can directly affect the API content in the finished product. An out of specification assay percentage can result in an out of specification intermediate solution and/or finished </w:t>
            </w:r>
            <w:r w:rsidR="000B719B" w:rsidRPr="00387001">
              <w:rPr>
                <w:sz w:val="20"/>
              </w:rPr>
              <w:t xml:space="preserve">drug </w:t>
            </w:r>
            <w:r w:rsidRPr="00387001">
              <w:rPr>
                <w:sz w:val="20"/>
              </w:rPr>
              <w:t>product assay, thus resulting in a batch failure. This can influence the efficacy of the product and hence can be either partially or completely ineffective.  It could potentially lead to an excessive or reduced dose of Oxybutynin Chloride, USP</w:t>
            </w:r>
            <w:r w:rsidR="00922DD5">
              <w:rPr>
                <w:sz w:val="20"/>
              </w:rPr>
              <w:t xml:space="preserve">. </w:t>
            </w:r>
            <w:r w:rsidR="0089527B">
              <w:rPr>
                <w:sz w:val="20"/>
              </w:rPr>
              <w:t>T</w:t>
            </w:r>
            <w:r w:rsidR="00A559F6" w:rsidRPr="00387001">
              <w:rPr>
                <w:sz w:val="20"/>
              </w:rPr>
              <w:t xml:space="preserve">he drug substance is </w:t>
            </w:r>
            <w:r w:rsidR="007D6B42">
              <w:rPr>
                <w:sz w:val="20"/>
              </w:rPr>
              <w:t xml:space="preserve">Toxicologically </w:t>
            </w:r>
            <w:r w:rsidR="00A559F6" w:rsidRPr="00387001">
              <w:rPr>
                <w:sz w:val="20"/>
              </w:rPr>
              <w:t>safe</w:t>
            </w:r>
            <w:r w:rsidR="00A559F6">
              <w:rPr>
                <w:sz w:val="20"/>
              </w:rPr>
              <w:t xml:space="preserve"> and topically </w:t>
            </w:r>
            <w:r w:rsidR="0089527B">
              <w:rPr>
                <w:sz w:val="20"/>
              </w:rPr>
              <w:t>applied</w:t>
            </w:r>
            <w:r w:rsidR="00A559F6" w:rsidRPr="00387001">
              <w:rPr>
                <w:sz w:val="20"/>
              </w:rPr>
              <w:t xml:space="preserve"> OHC 3 and OEL 10 µg/</w:t>
            </w:r>
            <w:r w:rsidR="0089527B" w:rsidRPr="00387001">
              <w:rPr>
                <w:sz w:val="20"/>
              </w:rPr>
              <w:t>m</w:t>
            </w:r>
            <w:r w:rsidR="0089527B" w:rsidRPr="00387001">
              <w:rPr>
                <w:sz w:val="20"/>
                <w:vertAlign w:val="superscript"/>
              </w:rPr>
              <w:t>3</w:t>
            </w:r>
            <w:r w:rsidR="0089527B" w:rsidRPr="00387001">
              <w:rPr>
                <w:sz w:val="20"/>
              </w:rPr>
              <w:t>;</w:t>
            </w:r>
            <w:r w:rsidR="00A559F6" w:rsidRPr="00387001">
              <w:rPr>
                <w:sz w:val="20"/>
              </w:rPr>
              <w:t xml:space="preserve"> it will n</w:t>
            </w:r>
            <w:r w:rsidR="00A559F6">
              <w:rPr>
                <w:sz w:val="20"/>
              </w:rPr>
              <w:t xml:space="preserve">ot adversely impact patient safety. </w:t>
            </w:r>
          </w:p>
          <w:p w:rsidR="00780801" w:rsidRPr="00387001" w:rsidRDefault="00780801" w:rsidP="00387001">
            <w:pPr>
              <w:jc w:val="left"/>
              <w:rPr>
                <w:sz w:val="20"/>
              </w:rPr>
            </w:pPr>
          </w:p>
          <w:p w:rsidR="00780801" w:rsidRPr="00387001" w:rsidRDefault="00780801" w:rsidP="009B649D">
            <w:pPr>
              <w:spacing w:after="60"/>
              <w:jc w:val="left"/>
              <w:rPr>
                <w:b/>
                <w:sz w:val="20"/>
              </w:rPr>
            </w:pPr>
            <w:r w:rsidRPr="00387001">
              <w:rPr>
                <w:b/>
                <w:sz w:val="20"/>
              </w:rPr>
              <w:t>Occurrence:</w:t>
            </w:r>
            <w:r w:rsidRPr="00387001">
              <w:rPr>
                <w:sz w:val="20"/>
              </w:rPr>
              <w:t xml:space="preserve"> </w:t>
            </w:r>
            <w:r w:rsidRPr="00387001">
              <w:rPr>
                <w:color w:val="000000"/>
                <w:sz w:val="20"/>
              </w:rPr>
              <w:t>Within the evaluation period there are no instances of raw</w:t>
            </w:r>
            <w:r w:rsidR="009B649D">
              <w:rPr>
                <w:color w:val="000000"/>
                <w:sz w:val="20"/>
              </w:rPr>
              <w:t xml:space="preserve"> material API OOS assay results impacting the assay of finished drug product. </w:t>
            </w:r>
          </w:p>
        </w:tc>
      </w:tr>
      <w:tr w:rsidR="00966E31" w:rsidRPr="00830EB8" w:rsidTr="006C421C">
        <w:trPr>
          <w:cantSplit/>
          <w:trHeight w:val="360"/>
          <w:jc w:val="center"/>
        </w:trPr>
        <w:tc>
          <w:tcPr>
            <w:tcW w:w="655" w:type="dxa"/>
            <w:vAlign w:val="center"/>
          </w:tcPr>
          <w:p w:rsidR="00966E31" w:rsidRPr="00830EB8" w:rsidRDefault="00966E31" w:rsidP="0089527B">
            <w:pPr>
              <w:jc w:val="center"/>
              <w:rPr>
                <w:sz w:val="20"/>
              </w:rPr>
            </w:pPr>
            <w:r w:rsidRPr="00830EB8">
              <w:rPr>
                <w:sz w:val="20"/>
              </w:rPr>
              <w:t>1.2</w:t>
            </w:r>
          </w:p>
        </w:tc>
        <w:tc>
          <w:tcPr>
            <w:tcW w:w="1710" w:type="dxa"/>
            <w:vAlign w:val="center"/>
          </w:tcPr>
          <w:p w:rsidR="00966E31" w:rsidRPr="00830EB8" w:rsidRDefault="00966E31" w:rsidP="0089527B">
            <w:pPr>
              <w:jc w:val="center"/>
              <w:rPr>
                <w:sz w:val="20"/>
              </w:rPr>
            </w:pPr>
            <w:r w:rsidRPr="00830EB8">
              <w:rPr>
                <w:sz w:val="20"/>
              </w:rPr>
              <w:t>Assay</w:t>
            </w:r>
          </w:p>
        </w:tc>
        <w:tc>
          <w:tcPr>
            <w:tcW w:w="2222" w:type="dxa"/>
            <w:vAlign w:val="center"/>
          </w:tcPr>
          <w:p w:rsidR="00966E31" w:rsidRPr="00830EB8" w:rsidRDefault="00966E31" w:rsidP="0089527B">
            <w:pPr>
              <w:jc w:val="center"/>
              <w:rPr>
                <w:sz w:val="20"/>
              </w:rPr>
            </w:pPr>
            <w:r>
              <w:rPr>
                <w:sz w:val="20"/>
              </w:rPr>
              <w:t>Dissolution of the drug substance and excipients in the main phase (Intermediate)</w:t>
            </w:r>
            <w:r w:rsidRPr="00830EB8">
              <w:rPr>
                <w:sz w:val="20"/>
              </w:rPr>
              <w:t xml:space="preserve"> –</w:t>
            </w:r>
          </w:p>
          <w:p w:rsidR="00966E31" w:rsidRPr="00830EB8" w:rsidRDefault="00966E31" w:rsidP="0089527B">
            <w:pPr>
              <w:jc w:val="center"/>
              <w:rPr>
                <w:sz w:val="20"/>
              </w:rPr>
            </w:pPr>
          </w:p>
          <w:p w:rsidR="00966E31" w:rsidRPr="00830EB8" w:rsidRDefault="00966E31" w:rsidP="0089527B">
            <w:pPr>
              <w:jc w:val="center"/>
              <w:rPr>
                <w:sz w:val="20"/>
              </w:rPr>
            </w:pPr>
            <w:r>
              <w:rPr>
                <w:sz w:val="20"/>
              </w:rPr>
              <w:t>Disperser Mixer Speed</w:t>
            </w:r>
          </w:p>
        </w:tc>
        <w:tc>
          <w:tcPr>
            <w:tcW w:w="1319" w:type="dxa"/>
            <w:shd w:val="clear" w:color="auto" w:fill="FFFF00"/>
            <w:vAlign w:val="center"/>
          </w:tcPr>
          <w:p w:rsidR="00966E31" w:rsidRPr="002A2536" w:rsidRDefault="00966E31" w:rsidP="0089527B">
            <w:pPr>
              <w:jc w:val="center"/>
              <w:rPr>
                <w:b/>
                <w:sz w:val="20"/>
              </w:rPr>
            </w:pPr>
            <w:r>
              <w:rPr>
                <w:b/>
                <w:sz w:val="20"/>
              </w:rPr>
              <w:t>6</w:t>
            </w:r>
          </w:p>
        </w:tc>
        <w:tc>
          <w:tcPr>
            <w:tcW w:w="1319" w:type="dxa"/>
            <w:shd w:val="clear" w:color="auto" w:fill="00B050"/>
            <w:vAlign w:val="center"/>
          </w:tcPr>
          <w:p w:rsidR="00966E31" w:rsidRPr="002A2536" w:rsidRDefault="00966E31" w:rsidP="0089527B">
            <w:pPr>
              <w:jc w:val="center"/>
              <w:rPr>
                <w:b/>
                <w:sz w:val="20"/>
              </w:rPr>
            </w:pPr>
            <w:r w:rsidRPr="002A2536">
              <w:rPr>
                <w:b/>
                <w:sz w:val="20"/>
              </w:rPr>
              <w:t>1</w:t>
            </w:r>
          </w:p>
        </w:tc>
        <w:tc>
          <w:tcPr>
            <w:tcW w:w="1530" w:type="dxa"/>
            <w:shd w:val="clear" w:color="auto" w:fill="00B050"/>
            <w:vAlign w:val="center"/>
          </w:tcPr>
          <w:p w:rsidR="00966E31" w:rsidRPr="00F72DDD" w:rsidRDefault="00966E31" w:rsidP="0089527B">
            <w:pPr>
              <w:jc w:val="center"/>
              <w:rPr>
                <w:b/>
                <w:sz w:val="20"/>
              </w:rPr>
            </w:pPr>
            <w:r>
              <w:rPr>
                <w:b/>
                <w:sz w:val="20"/>
              </w:rPr>
              <w:t>6</w:t>
            </w:r>
            <w:r w:rsidRPr="00F72DDD">
              <w:rPr>
                <w:b/>
                <w:sz w:val="20"/>
              </w:rPr>
              <w:t xml:space="preserve"> </w:t>
            </w:r>
          </w:p>
          <w:p w:rsidR="00966E31" w:rsidRPr="00F72DDD" w:rsidRDefault="00966E31" w:rsidP="0089527B">
            <w:pPr>
              <w:jc w:val="center"/>
              <w:rPr>
                <w:sz w:val="20"/>
              </w:rPr>
            </w:pPr>
            <w:r w:rsidRPr="00F72DDD">
              <w:rPr>
                <w:b/>
                <w:sz w:val="20"/>
              </w:rPr>
              <w:t>Acceptable</w:t>
            </w:r>
          </w:p>
        </w:tc>
        <w:tc>
          <w:tcPr>
            <w:tcW w:w="5155" w:type="dxa"/>
            <w:vAlign w:val="center"/>
          </w:tcPr>
          <w:p w:rsidR="0089527B" w:rsidRPr="00387001" w:rsidRDefault="00966E31" w:rsidP="0089527B">
            <w:pPr>
              <w:jc w:val="left"/>
              <w:rPr>
                <w:sz w:val="20"/>
              </w:rPr>
            </w:pPr>
            <w:r w:rsidRPr="00387001">
              <w:rPr>
                <w:b/>
                <w:sz w:val="20"/>
              </w:rPr>
              <w:t>Severity:</w:t>
            </w:r>
            <w:r w:rsidRPr="00387001">
              <w:rPr>
                <w:sz w:val="20"/>
              </w:rPr>
              <w:t xml:space="preserve"> </w:t>
            </w:r>
            <w:r w:rsidR="0089527B">
              <w:rPr>
                <w:sz w:val="20"/>
              </w:rPr>
              <w:t xml:space="preserve">Running outside of the validated parameters could affect the dissolution of the DS, which could lead to OOS assay results. </w:t>
            </w:r>
            <w:r w:rsidR="0089527B" w:rsidRPr="00387001">
              <w:rPr>
                <w:sz w:val="20"/>
              </w:rPr>
              <w:t>This can influence the efficacy of the product and hence can be either partially or completely ineffective.  It could potentially lead to an excessive or reduced dose of Oxybutynin Chloride, USP</w:t>
            </w:r>
            <w:r w:rsidR="0089527B">
              <w:rPr>
                <w:sz w:val="20"/>
              </w:rPr>
              <w:t>. T</w:t>
            </w:r>
            <w:r w:rsidR="0089527B" w:rsidRPr="00387001">
              <w:rPr>
                <w:sz w:val="20"/>
              </w:rPr>
              <w:t xml:space="preserve">he drug substance is </w:t>
            </w:r>
            <w:r w:rsidR="0089527B">
              <w:rPr>
                <w:sz w:val="20"/>
              </w:rPr>
              <w:t xml:space="preserve">Toxicologically </w:t>
            </w:r>
            <w:r w:rsidR="0089527B" w:rsidRPr="00387001">
              <w:rPr>
                <w:sz w:val="20"/>
              </w:rPr>
              <w:t>safe</w:t>
            </w:r>
            <w:r w:rsidR="0089527B">
              <w:rPr>
                <w:sz w:val="20"/>
              </w:rPr>
              <w:t xml:space="preserve"> and topically </w:t>
            </w:r>
            <w:proofErr w:type="gramStart"/>
            <w:r w:rsidR="0089527B">
              <w:rPr>
                <w:sz w:val="20"/>
              </w:rPr>
              <w:t>applied,</w:t>
            </w:r>
            <w:proofErr w:type="gramEnd"/>
            <w:r w:rsidR="0089527B">
              <w:rPr>
                <w:sz w:val="20"/>
              </w:rPr>
              <w:t xml:space="preserve"> </w:t>
            </w:r>
            <w:r w:rsidR="0089527B" w:rsidRPr="00387001">
              <w:rPr>
                <w:sz w:val="20"/>
              </w:rPr>
              <w:t>OHC 3 and OEL 10 µg/m</w:t>
            </w:r>
            <w:r w:rsidR="0089527B" w:rsidRPr="00387001">
              <w:rPr>
                <w:sz w:val="20"/>
                <w:vertAlign w:val="superscript"/>
              </w:rPr>
              <w:t>3</w:t>
            </w:r>
            <w:r w:rsidR="0089527B">
              <w:rPr>
                <w:sz w:val="20"/>
              </w:rPr>
              <w:t xml:space="preserve">, </w:t>
            </w:r>
            <w:r w:rsidR="0089527B" w:rsidRPr="00387001">
              <w:rPr>
                <w:sz w:val="20"/>
              </w:rPr>
              <w:t>it will n</w:t>
            </w:r>
            <w:r w:rsidR="0089527B">
              <w:rPr>
                <w:sz w:val="20"/>
              </w:rPr>
              <w:t xml:space="preserve">ot adversely impact patient safety. </w:t>
            </w:r>
          </w:p>
          <w:p w:rsidR="00966E31" w:rsidRPr="00387001" w:rsidRDefault="00966E31" w:rsidP="0089527B">
            <w:pPr>
              <w:jc w:val="left"/>
              <w:rPr>
                <w:sz w:val="20"/>
              </w:rPr>
            </w:pPr>
          </w:p>
          <w:p w:rsidR="00966E31" w:rsidRPr="00387001" w:rsidRDefault="00966E31" w:rsidP="0089527B">
            <w:pPr>
              <w:spacing w:after="60"/>
              <w:jc w:val="left"/>
              <w:rPr>
                <w:sz w:val="20"/>
              </w:rPr>
            </w:pPr>
            <w:r w:rsidRPr="00387001">
              <w:rPr>
                <w:b/>
                <w:sz w:val="20"/>
              </w:rPr>
              <w:t xml:space="preserve">Occurrence: </w:t>
            </w:r>
            <w:r w:rsidRPr="00387001">
              <w:rPr>
                <w:sz w:val="20"/>
              </w:rPr>
              <w:t xml:space="preserve">Within the evaluation period there are no instances of </w:t>
            </w:r>
            <w:r w:rsidR="0089527B">
              <w:rPr>
                <w:sz w:val="20"/>
              </w:rPr>
              <w:t>mixer speed</w:t>
            </w:r>
            <w:r w:rsidRPr="00387001">
              <w:rPr>
                <w:sz w:val="20"/>
              </w:rPr>
              <w:t xml:space="preserve"> going out of validated range. </w:t>
            </w:r>
          </w:p>
        </w:tc>
      </w:tr>
      <w:tr w:rsidR="00780801" w:rsidRPr="00830EB8" w:rsidTr="006C421C">
        <w:trPr>
          <w:cantSplit/>
          <w:trHeight w:val="360"/>
          <w:jc w:val="center"/>
        </w:trPr>
        <w:tc>
          <w:tcPr>
            <w:tcW w:w="655" w:type="dxa"/>
            <w:vAlign w:val="center"/>
          </w:tcPr>
          <w:p w:rsidR="00780801" w:rsidRPr="00830EB8" w:rsidRDefault="00780801" w:rsidP="00966E31">
            <w:pPr>
              <w:jc w:val="center"/>
              <w:rPr>
                <w:sz w:val="20"/>
              </w:rPr>
            </w:pPr>
            <w:r w:rsidRPr="00830EB8">
              <w:rPr>
                <w:sz w:val="20"/>
              </w:rPr>
              <w:lastRenderedPageBreak/>
              <w:t>1.</w:t>
            </w:r>
            <w:r w:rsidR="0089527B">
              <w:rPr>
                <w:sz w:val="20"/>
              </w:rPr>
              <w:t>3</w:t>
            </w:r>
          </w:p>
        </w:tc>
        <w:tc>
          <w:tcPr>
            <w:tcW w:w="1710" w:type="dxa"/>
            <w:vAlign w:val="center"/>
          </w:tcPr>
          <w:p w:rsidR="00780801" w:rsidRPr="00830EB8" w:rsidRDefault="00780801" w:rsidP="00DC7843">
            <w:pPr>
              <w:jc w:val="center"/>
              <w:rPr>
                <w:sz w:val="20"/>
              </w:rPr>
            </w:pPr>
            <w:r w:rsidRPr="00830EB8">
              <w:rPr>
                <w:sz w:val="20"/>
              </w:rPr>
              <w:t>Assay</w:t>
            </w:r>
          </w:p>
        </w:tc>
        <w:tc>
          <w:tcPr>
            <w:tcW w:w="2222" w:type="dxa"/>
            <w:vAlign w:val="center"/>
          </w:tcPr>
          <w:p w:rsidR="00780801" w:rsidRPr="00830EB8" w:rsidRDefault="00800EBE" w:rsidP="00DC7843">
            <w:pPr>
              <w:jc w:val="center"/>
              <w:rPr>
                <w:sz w:val="20"/>
              </w:rPr>
            </w:pPr>
            <w:r>
              <w:rPr>
                <w:sz w:val="20"/>
              </w:rPr>
              <w:t>Dissolution of the drug substance and excipients in the main phase</w:t>
            </w:r>
            <w:r w:rsidR="00780801">
              <w:rPr>
                <w:sz w:val="20"/>
              </w:rPr>
              <w:t xml:space="preserve"> (Intermediate)</w:t>
            </w:r>
            <w:r w:rsidR="00780801" w:rsidRPr="00830EB8">
              <w:rPr>
                <w:sz w:val="20"/>
              </w:rPr>
              <w:t xml:space="preserve"> –</w:t>
            </w:r>
          </w:p>
          <w:p w:rsidR="00780801" w:rsidRPr="00830EB8" w:rsidRDefault="00780801" w:rsidP="00DC7843">
            <w:pPr>
              <w:jc w:val="center"/>
              <w:rPr>
                <w:sz w:val="20"/>
              </w:rPr>
            </w:pPr>
          </w:p>
          <w:p w:rsidR="00780801" w:rsidRPr="00830EB8" w:rsidRDefault="00780801" w:rsidP="00D26BAD">
            <w:pPr>
              <w:jc w:val="center"/>
              <w:rPr>
                <w:sz w:val="20"/>
              </w:rPr>
            </w:pPr>
            <w:r>
              <w:rPr>
                <w:sz w:val="20"/>
              </w:rPr>
              <w:t>Mixing Time</w:t>
            </w:r>
          </w:p>
        </w:tc>
        <w:tc>
          <w:tcPr>
            <w:tcW w:w="1319" w:type="dxa"/>
            <w:shd w:val="clear" w:color="auto" w:fill="FFFF00"/>
            <w:vAlign w:val="center"/>
          </w:tcPr>
          <w:p w:rsidR="00780801" w:rsidRPr="002A2536" w:rsidRDefault="00966E31" w:rsidP="00B30A59">
            <w:pPr>
              <w:jc w:val="center"/>
              <w:rPr>
                <w:b/>
                <w:sz w:val="20"/>
              </w:rPr>
            </w:pPr>
            <w:r>
              <w:rPr>
                <w:b/>
                <w:sz w:val="20"/>
              </w:rPr>
              <w:t>6</w:t>
            </w:r>
          </w:p>
        </w:tc>
        <w:tc>
          <w:tcPr>
            <w:tcW w:w="1319" w:type="dxa"/>
            <w:shd w:val="clear" w:color="auto" w:fill="00B050"/>
            <w:vAlign w:val="center"/>
          </w:tcPr>
          <w:p w:rsidR="00780801" w:rsidRPr="002A2536" w:rsidRDefault="00780801" w:rsidP="00DC7843">
            <w:pPr>
              <w:jc w:val="center"/>
              <w:rPr>
                <w:b/>
                <w:sz w:val="20"/>
              </w:rPr>
            </w:pPr>
            <w:r w:rsidRPr="002A2536">
              <w:rPr>
                <w:b/>
                <w:sz w:val="20"/>
              </w:rPr>
              <w:t>1</w:t>
            </w:r>
          </w:p>
        </w:tc>
        <w:tc>
          <w:tcPr>
            <w:tcW w:w="1530" w:type="dxa"/>
            <w:shd w:val="clear" w:color="auto" w:fill="00B050"/>
            <w:vAlign w:val="center"/>
          </w:tcPr>
          <w:p w:rsidR="00780801" w:rsidRPr="00F72DDD" w:rsidRDefault="00966E31" w:rsidP="004F0340">
            <w:pPr>
              <w:jc w:val="center"/>
              <w:rPr>
                <w:b/>
                <w:sz w:val="20"/>
              </w:rPr>
            </w:pPr>
            <w:r>
              <w:rPr>
                <w:b/>
                <w:sz w:val="20"/>
              </w:rPr>
              <w:t>6</w:t>
            </w:r>
            <w:r w:rsidR="00780801" w:rsidRPr="00F72DDD">
              <w:rPr>
                <w:b/>
                <w:sz w:val="20"/>
              </w:rPr>
              <w:t xml:space="preserve"> </w:t>
            </w:r>
          </w:p>
          <w:p w:rsidR="00780801" w:rsidRPr="00F72DDD" w:rsidRDefault="00780801" w:rsidP="004F0340">
            <w:pPr>
              <w:jc w:val="center"/>
              <w:rPr>
                <w:sz w:val="20"/>
              </w:rPr>
            </w:pPr>
            <w:r w:rsidRPr="00F72DDD">
              <w:rPr>
                <w:b/>
                <w:sz w:val="20"/>
              </w:rPr>
              <w:t>Acceptable</w:t>
            </w:r>
          </w:p>
        </w:tc>
        <w:tc>
          <w:tcPr>
            <w:tcW w:w="5155" w:type="dxa"/>
            <w:vAlign w:val="center"/>
          </w:tcPr>
          <w:p w:rsidR="00780801" w:rsidRDefault="00780801" w:rsidP="00387001">
            <w:pPr>
              <w:jc w:val="left"/>
              <w:rPr>
                <w:sz w:val="20"/>
              </w:rPr>
            </w:pPr>
            <w:r w:rsidRPr="00387001">
              <w:rPr>
                <w:b/>
                <w:sz w:val="20"/>
              </w:rPr>
              <w:t>Severity:</w:t>
            </w:r>
            <w:r w:rsidRPr="00387001">
              <w:rPr>
                <w:sz w:val="20"/>
              </w:rPr>
              <w:t xml:space="preserve"> </w:t>
            </w:r>
            <w:r w:rsidR="0089527B">
              <w:rPr>
                <w:sz w:val="20"/>
              </w:rPr>
              <w:t xml:space="preserve">Running outside of the validated parameters could affect the dissolution of the DS, which could lead to OOS assay results. </w:t>
            </w:r>
            <w:r w:rsidR="0089527B" w:rsidRPr="00387001">
              <w:rPr>
                <w:sz w:val="20"/>
              </w:rPr>
              <w:t>This can influence the efficacy of the product and hence can be either partially or completely ineffective.  It could potentially lead to an excessive or reduced dose of Oxybutynin Chloride, USP</w:t>
            </w:r>
            <w:r w:rsidR="0089527B">
              <w:rPr>
                <w:sz w:val="20"/>
              </w:rPr>
              <w:t>. T</w:t>
            </w:r>
            <w:r w:rsidR="0089527B" w:rsidRPr="00387001">
              <w:rPr>
                <w:sz w:val="20"/>
              </w:rPr>
              <w:t xml:space="preserve">he drug substance is </w:t>
            </w:r>
            <w:r w:rsidR="0089527B">
              <w:rPr>
                <w:sz w:val="20"/>
              </w:rPr>
              <w:t xml:space="preserve">Toxicologically </w:t>
            </w:r>
            <w:r w:rsidR="0089527B" w:rsidRPr="00387001">
              <w:rPr>
                <w:sz w:val="20"/>
              </w:rPr>
              <w:t>safe</w:t>
            </w:r>
            <w:r w:rsidR="0089527B">
              <w:rPr>
                <w:sz w:val="20"/>
              </w:rPr>
              <w:t xml:space="preserve"> and topically </w:t>
            </w:r>
            <w:proofErr w:type="gramStart"/>
            <w:r w:rsidR="0089527B">
              <w:rPr>
                <w:sz w:val="20"/>
              </w:rPr>
              <w:t>applied,</w:t>
            </w:r>
            <w:proofErr w:type="gramEnd"/>
            <w:r w:rsidR="0089527B">
              <w:rPr>
                <w:sz w:val="20"/>
              </w:rPr>
              <w:t xml:space="preserve"> </w:t>
            </w:r>
            <w:r w:rsidR="0089527B" w:rsidRPr="00387001">
              <w:rPr>
                <w:sz w:val="20"/>
              </w:rPr>
              <w:t>OHC 3 and OEL 10 µg/m</w:t>
            </w:r>
            <w:r w:rsidR="0089527B" w:rsidRPr="00387001">
              <w:rPr>
                <w:sz w:val="20"/>
                <w:vertAlign w:val="superscript"/>
              </w:rPr>
              <w:t>3</w:t>
            </w:r>
            <w:r w:rsidR="0089527B">
              <w:rPr>
                <w:sz w:val="20"/>
              </w:rPr>
              <w:t xml:space="preserve">, </w:t>
            </w:r>
            <w:r w:rsidR="0089527B" w:rsidRPr="00387001">
              <w:rPr>
                <w:sz w:val="20"/>
              </w:rPr>
              <w:t>it will n</w:t>
            </w:r>
            <w:r w:rsidR="0089527B">
              <w:rPr>
                <w:sz w:val="20"/>
              </w:rPr>
              <w:t xml:space="preserve">ot adversely impact patient safety. </w:t>
            </w:r>
          </w:p>
          <w:p w:rsidR="0089527B" w:rsidRPr="00387001" w:rsidRDefault="0089527B" w:rsidP="00387001">
            <w:pPr>
              <w:jc w:val="left"/>
              <w:rPr>
                <w:sz w:val="20"/>
              </w:rPr>
            </w:pPr>
          </w:p>
          <w:p w:rsidR="00780801" w:rsidRPr="00387001" w:rsidRDefault="00780801" w:rsidP="005179EC">
            <w:pPr>
              <w:spacing w:after="60"/>
              <w:jc w:val="left"/>
              <w:rPr>
                <w:sz w:val="20"/>
              </w:rPr>
            </w:pPr>
            <w:r w:rsidRPr="00387001">
              <w:rPr>
                <w:b/>
                <w:sz w:val="20"/>
              </w:rPr>
              <w:t xml:space="preserve">Occurrence: </w:t>
            </w:r>
            <w:r w:rsidRPr="00387001">
              <w:rPr>
                <w:sz w:val="20"/>
              </w:rPr>
              <w:t xml:space="preserve">Within the </w:t>
            </w:r>
            <w:r w:rsidR="00DC7843" w:rsidRPr="00387001">
              <w:rPr>
                <w:sz w:val="20"/>
              </w:rPr>
              <w:t xml:space="preserve">evaluation period there are no instances of mixing time going out of validated range. </w:t>
            </w:r>
          </w:p>
        </w:tc>
      </w:tr>
      <w:tr w:rsidR="0089527B" w:rsidRPr="00830EB8" w:rsidTr="006C421C">
        <w:trPr>
          <w:cantSplit/>
          <w:trHeight w:val="360"/>
          <w:jc w:val="center"/>
        </w:trPr>
        <w:tc>
          <w:tcPr>
            <w:tcW w:w="655" w:type="dxa"/>
            <w:vAlign w:val="center"/>
          </w:tcPr>
          <w:p w:rsidR="0089527B" w:rsidRPr="00830EB8" w:rsidRDefault="0089527B" w:rsidP="00DC7843">
            <w:pPr>
              <w:jc w:val="center"/>
              <w:rPr>
                <w:sz w:val="20"/>
              </w:rPr>
            </w:pPr>
            <w:r>
              <w:rPr>
                <w:sz w:val="20"/>
              </w:rPr>
              <w:t>1.4</w:t>
            </w:r>
          </w:p>
        </w:tc>
        <w:tc>
          <w:tcPr>
            <w:tcW w:w="1710" w:type="dxa"/>
            <w:vAlign w:val="center"/>
          </w:tcPr>
          <w:p w:rsidR="0089527B" w:rsidRPr="00830EB8" w:rsidRDefault="0089527B" w:rsidP="00DC7843">
            <w:pPr>
              <w:jc w:val="center"/>
              <w:rPr>
                <w:sz w:val="20"/>
              </w:rPr>
            </w:pPr>
            <w:r w:rsidRPr="00830EB8">
              <w:rPr>
                <w:sz w:val="20"/>
              </w:rPr>
              <w:t>Assay</w:t>
            </w:r>
          </w:p>
        </w:tc>
        <w:tc>
          <w:tcPr>
            <w:tcW w:w="2222" w:type="dxa"/>
            <w:vAlign w:val="center"/>
          </w:tcPr>
          <w:p w:rsidR="0089527B" w:rsidRDefault="0089527B" w:rsidP="0089527B">
            <w:pPr>
              <w:jc w:val="center"/>
              <w:rPr>
                <w:sz w:val="20"/>
              </w:rPr>
            </w:pPr>
            <w:r>
              <w:rPr>
                <w:sz w:val="20"/>
              </w:rPr>
              <w:t>Final Mixing  (Intermediate)</w:t>
            </w:r>
            <w:r w:rsidRPr="00830EB8">
              <w:rPr>
                <w:sz w:val="20"/>
              </w:rPr>
              <w:t xml:space="preserve"> –</w:t>
            </w:r>
          </w:p>
          <w:p w:rsidR="0089527B" w:rsidRDefault="0089527B" w:rsidP="0089527B">
            <w:pPr>
              <w:jc w:val="center"/>
              <w:rPr>
                <w:sz w:val="20"/>
              </w:rPr>
            </w:pPr>
          </w:p>
          <w:p w:rsidR="0089527B" w:rsidRPr="00830EB8" w:rsidRDefault="0089527B" w:rsidP="0089527B">
            <w:pPr>
              <w:jc w:val="center"/>
              <w:rPr>
                <w:sz w:val="20"/>
              </w:rPr>
            </w:pPr>
            <w:r>
              <w:rPr>
                <w:sz w:val="20"/>
              </w:rPr>
              <w:t>Anchor Mixer Speed</w:t>
            </w:r>
          </w:p>
        </w:tc>
        <w:tc>
          <w:tcPr>
            <w:tcW w:w="1319" w:type="dxa"/>
            <w:shd w:val="clear" w:color="auto" w:fill="FFFF00"/>
            <w:vAlign w:val="center"/>
          </w:tcPr>
          <w:p w:rsidR="0089527B" w:rsidRPr="002A2536" w:rsidRDefault="0089527B" w:rsidP="00B30A59">
            <w:pPr>
              <w:jc w:val="center"/>
              <w:rPr>
                <w:b/>
                <w:sz w:val="20"/>
              </w:rPr>
            </w:pPr>
            <w:r w:rsidRPr="002A2536">
              <w:rPr>
                <w:b/>
                <w:sz w:val="20"/>
              </w:rPr>
              <w:t>6</w:t>
            </w:r>
          </w:p>
        </w:tc>
        <w:tc>
          <w:tcPr>
            <w:tcW w:w="1319" w:type="dxa"/>
            <w:shd w:val="clear" w:color="auto" w:fill="00B050"/>
            <w:vAlign w:val="center"/>
          </w:tcPr>
          <w:p w:rsidR="0089527B" w:rsidRPr="002A2536" w:rsidRDefault="0089527B" w:rsidP="0089527B">
            <w:pPr>
              <w:jc w:val="center"/>
              <w:rPr>
                <w:b/>
                <w:sz w:val="20"/>
              </w:rPr>
            </w:pPr>
            <w:r w:rsidRPr="002A2536">
              <w:rPr>
                <w:b/>
                <w:sz w:val="20"/>
              </w:rPr>
              <w:t>1</w:t>
            </w:r>
          </w:p>
        </w:tc>
        <w:tc>
          <w:tcPr>
            <w:tcW w:w="1530" w:type="dxa"/>
            <w:shd w:val="clear" w:color="auto" w:fill="00B050"/>
            <w:vAlign w:val="center"/>
          </w:tcPr>
          <w:p w:rsidR="0089527B" w:rsidRPr="00F72DDD" w:rsidRDefault="0089527B" w:rsidP="0089527B">
            <w:pPr>
              <w:jc w:val="center"/>
              <w:rPr>
                <w:b/>
                <w:sz w:val="20"/>
              </w:rPr>
            </w:pPr>
            <w:r>
              <w:rPr>
                <w:b/>
                <w:sz w:val="20"/>
              </w:rPr>
              <w:t>6</w:t>
            </w:r>
            <w:r w:rsidRPr="00F72DDD">
              <w:rPr>
                <w:b/>
                <w:sz w:val="20"/>
              </w:rPr>
              <w:t xml:space="preserve"> </w:t>
            </w:r>
          </w:p>
          <w:p w:rsidR="0089527B" w:rsidRPr="00F72DDD" w:rsidRDefault="0089527B" w:rsidP="0089527B">
            <w:pPr>
              <w:jc w:val="center"/>
              <w:rPr>
                <w:sz w:val="20"/>
              </w:rPr>
            </w:pPr>
            <w:r w:rsidRPr="00F72DDD">
              <w:rPr>
                <w:b/>
                <w:sz w:val="20"/>
              </w:rPr>
              <w:t>Acceptable</w:t>
            </w:r>
          </w:p>
        </w:tc>
        <w:tc>
          <w:tcPr>
            <w:tcW w:w="5155" w:type="dxa"/>
            <w:vAlign w:val="center"/>
          </w:tcPr>
          <w:p w:rsidR="0089527B" w:rsidRPr="00387001" w:rsidRDefault="0089527B" w:rsidP="0089527B">
            <w:pPr>
              <w:jc w:val="left"/>
              <w:rPr>
                <w:sz w:val="20"/>
              </w:rPr>
            </w:pPr>
            <w:r w:rsidRPr="00387001">
              <w:rPr>
                <w:b/>
                <w:sz w:val="20"/>
              </w:rPr>
              <w:t>Severity:</w:t>
            </w:r>
            <w:r w:rsidRPr="00387001">
              <w:rPr>
                <w:sz w:val="20"/>
              </w:rPr>
              <w:t xml:space="preserve"> </w:t>
            </w:r>
            <w:r>
              <w:rPr>
                <w:sz w:val="20"/>
              </w:rPr>
              <w:t xml:space="preserve">Running outside of the validated parameters could affect the dissolution of the DS, which could lead to OOS assay results. </w:t>
            </w:r>
            <w:r w:rsidRPr="00387001">
              <w:rPr>
                <w:sz w:val="20"/>
              </w:rPr>
              <w:t>This can influence the efficacy of the product and hence can be either partially or completely ineffective.  It could potentially lead to an excessive or reduced dose of Oxybutynin Chloride, USP</w:t>
            </w:r>
            <w:r>
              <w:rPr>
                <w:sz w:val="20"/>
              </w:rPr>
              <w:t>. T</w:t>
            </w:r>
            <w:r w:rsidRPr="00387001">
              <w:rPr>
                <w:sz w:val="20"/>
              </w:rPr>
              <w:t xml:space="preserve">he drug substance is </w:t>
            </w:r>
            <w:r>
              <w:rPr>
                <w:sz w:val="20"/>
              </w:rPr>
              <w:t xml:space="preserve">Toxicologically </w:t>
            </w:r>
            <w:r w:rsidRPr="00387001">
              <w:rPr>
                <w:sz w:val="20"/>
              </w:rPr>
              <w:t>safe</w:t>
            </w:r>
            <w:r>
              <w:rPr>
                <w:sz w:val="20"/>
              </w:rPr>
              <w:t xml:space="preserve"> and topically </w:t>
            </w:r>
            <w:proofErr w:type="gramStart"/>
            <w:r>
              <w:rPr>
                <w:sz w:val="20"/>
              </w:rPr>
              <w:t>applied,</w:t>
            </w:r>
            <w:proofErr w:type="gramEnd"/>
            <w:r>
              <w:rPr>
                <w:sz w:val="20"/>
              </w:rPr>
              <w:t xml:space="preserve"> </w:t>
            </w:r>
            <w:r w:rsidRPr="00387001">
              <w:rPr>
                <w:sz w:val="20"/>
              </w:rPr>
              <w:t>OHC 3 and OEL 10 µg/m</w:t>
            </w:r>
            <w:r w:rsidRPr="00387001">
              <w:rPr>
                <w:sz w:val="20"/>
                <w:vertAlign w:val="superscript"/>
              </w:rPr>
              <w:t>3</w:t>
            </w:r>
            <w:r>
              <w:rPr>
                <w:sz w:val="20"/>
              </w:rPr>
              <w:t xml:space="preserve">, </w:t>
            </w:r>
            <w:r w:rsidRPr="00387001">
              <w:rPr>
                <w:sz w:val="20"/>
              </w:rPr>
              <w:t>it will n</w:t>
            </w:r>
            <w:r>
              <w:rPr>
                <w:sz w:val="20"/>
              </w:rPr>
              <w:t xml:space="preserve">ot adversely impact patient safety. </w:t>
            </w:r>
          </w:p>
          <w:p w:rsidR="0089527B" w:rsidRPr="00387001" w:rsidRDefault="0089527B" w:rsidP="0089527B">
            <w:pPr>
              <w:jc w:val="left"/>
              <w:rPr>
                <w:sz w:val="20"/>
              </w:rPr>
            </w:pPr>
          </w:p>
          <w:p w:rsidR="0089527B" w:rsidRPr="00387001" w:rsidRDefault="0089527B" w:rsidP="0089527B">
            <w:pPr>
              <w:spacing w:after="60"/>
              <w:jc w:val="left"/>
              <w:rPr>
                <w:sz w:val="20"/>
              </w:rPr>
            </w:pPr>
            <w:r w:rsidRPr="00387001">
              <w:rPr>
                <w:b/>
                <w:sz w:val="20"/>
              </w:rPr>
              <w:t xml:space="preserve">Occurrence: </w:t>
            </w:r>
            <w:r w:rsidRPr="00387001">
              <w:rPr>
                <w:sz w:val="20"/>
              </w:rPr>
              <w:t xml:space="preserve">Within the evaluation period there are no instances of </w:t>
            </w:r>
            <w:r>
              <w:rPr>
                <w:sz w:val="20"/>
              </w:rPr>
              <w:t>mixer speed</w:t>
            </w:r>
            <w:r w:rsidRPr="00387001">
              <w:rPr>
                <w:sz w:val="20"/>
              </w:rPr>
              <w:t xml:space="preserve"> going out of validated range. </w:t>
            </w:r>
          </w:p>
        </w:tc>
      </w:tr>
      <w:tr w:rsidR="0089527B" w:rsidRPr="00830EB8" w:rsidTr="006C421C">
        <w:trPr>
          <w:cantSplit/>
          <w:trHeight w:val="360"/>
          <w:jc w:val="center"/>
        </w:trPr>
        <w:tc>
          <w:tcPr>
            <w:tcW w:w="655" w:type="dxa"/>
            <w:vAlign w:val="center"/>
          </w:tcPr>
          <w:p w:rsidR="0089527B" w:rsidRPr="00830EB8" w:rsidRDefault="00B4683B" w:rsidP="00DC7843">
            <w:pPr>
              <w:jc w:val="center"/>
              <w:rPr>
                <w:sz w:val="20"/>
              </w:rPr>
            </w:pPr>
            <w:r>
              <w:rPr>
                <w:sz w:val="20"/>
              </w:rPr>
              <w:lastRenderedPageBreak/>
              <w:t>1.5</w:t>
            </w:r>
          </w:p>
        </w:tc>
        <w:tc>
          <w:tcPr>
            <w:tcW w:w="1710" w:type="dxa"/>
            <w:vAlign w:val="center"/>
          </w:tcPr>
          <w:p w:rsidR="0089527B" w:rsidRPr="00830EB8" w:rsidRDefault="0089527B" w:rsidP="00DC7843">
            <w:pPr>
              <w:jc w:val="center"/>
              <w:rPr>
                <w:sz w:val="20"/>
              </w:rPr>
            </w:pPr>
            <w:r w:rsidRPr="00830EB8">
              <w:rPr>
                <w:sz w:val="20"/>
              </w:rPr>
              <w:t>Assay</w:t>
            </w:r>
          </w:p>
        </w:tc>
        <w:tc>
          <w:tcPr>
            <w:tcW w:w="2222" w:type="dxa"/>
            <w:vAlign w:val="center"/>
          </w:tcPr>
          <w:p w:rsidR="0089527B" w:rsidRDefault="0089527B" w:rsidP="0089527B">
            <w:pPr>
              <w:jc w:val="center"/>
              <w:rPr>
                <w:sz w:val="20"/>
              </w:rPr>
            </w:pPr>
            <w:r>
              <w:rPr>
                <w:sz w:val="20"/>
              </w:rPr>
              <w:t>Final Mixing  (Intermediate)</w:t>
            </w:r>
            <w:r w:rsidRPr="00830EB8">
              <w:rPr>
                <w:sz w:val="20"/>
              </w:rPr>
              <w:t xml:space="preserve"> –</w:t>
            </w:r>
          </w:p>
          <w:p w:rsidR="0089527B" w:rsidRDefault="0089527B" w:rsidP="0089527B">
            <w:pPr>
              <w:jc w:val="center"/>
              <w:rPr>
                <w:sz w:val="20"/>
              </w:rPr>
            </w:pPr>
          </w:p>
          <w:p w:rsidR="0089527B" w:rsidRPr="00830EB8" w:rsidRDefault="0089527B" w:rsidP="0089527B">
            <w:pPr>
              <w:jc w:val="center"/>
              <w:rPr>
                <w:sz w:val="20"/>
              </w:rPr>
            </w:pPr>
            <w:r>
              <w:rPr>
                <w:sz w:val="20"/>
              </w:rPr>
              <w:t>Mixing Time</w:t>
            </w:r>
          </w:p>
        </w:tc>
        <w:tc>
          <w:tcPr>
            <w:tcW w:w="1319" w:type="dxa"/>
            <w:shd w:val="clear" w:color="auto" w:fill="FFFF00"/>
            <w:vAlign w:val="center"/>
          </w:tcPr>
          <w:p w:rsidR="0089527B" w:rsidRPr="002A2536" w:rsidRDefault="0089527B" w:rsidP="0089527B">
            <w:pPr>
              <w:jc w:val="center"/>
              <w:rPr>
                <w:b/>
                <w:sz w:val="20"/>
              </w:rPr>
            </w:pPr>
            <w:r>
              <w:rPr>
                <w:b/>
                <w:sz w:val="20"/>
              </w:rPr>
              <w:t>6</w:t>
            </w:r>
          </w:p>
        </w:tc>
        <w:tc>
          <w:tcPr>
            <w:tcW w:w="1319" w:type="dxa"/>
            <w:shd w:val="clear" w:color="auto" w:fill="00B050"/>
            <w:vAlign w:val="center"/>
          </w:tcPr>
          <w:p w:rsidR="0089527B" w:rsidRPr="002A2536" w:rsidRDefault="0089527B" w:rsidP="0089527B">
            <w:pPr>
              <w:jc w:val="center"/>
              <w:rPr>
                <w:b/>
                <w:sz w:val="20"/>
              </w:rPr>
            </w:pPr>
            <w:r w:rsidRPr="002A2536">
              <w:rPr>
                <w:b/>
                <w:sz w:val="20"/>
              </w:rPr>
              <w:t>1</w:t>
            </w:r>
          </w:p>
        </w:tc>
        <w:tc>
          <w:tcPr>
            <w:tcW w:w="1530" w:type="dxa"/>
            <w:shd w:val="clear" w:color="auto" w:fill="00B050"/>
            <w:vAlign w:val="center"/>
          </w:tcPr>
          <w:p w:rsidR="0089527B" w:rsidRPr="00F72DDD" w:rsidRDefault="0089527B" w:rsidP="0089527B">
            <w:pPr>
              <w:jc w:val="center"/>
              <w:rPr>
                <w:b/>
                <w:sz w:val="20"/>
              </w:rPr>
            </w:pPr>
            <w:r>
              <w:rPr>
                <w:b/>
                <w:sz w:val="20"/>
              </w:rPr>
              <w:t>6</w:t>
            </w:r>
            <w:r w:rsidRPr="00F72DDD">
              <w:rPr>
                <w:b/>
                <w:sz w:val="20"/>
              </w:rPr>
              <w:t xml:space="preserve"> </w:t>
            </w:r>
          </w:p>
          <w:p w:rsidR="0089527B" w:rsidRPr="00F72DDD" w:rsidRDefault="0089527B" w:rsidP="0089527B">
            <w:pPr>
              <w:jc w:val="center"/>
              <w:rPr>
                <w:sz w:val="20"/>
              </w:rPr>
            </w:pPr>
            <w:r w:rsidRPr="00F72DDD">
              <w:rPr>
                <w:b/>
                <w:sz w:val="20"/>
              </w:rPr>
              <w:t>Acceptable</w:t>
            </w:r>
          </w:p>
        </w:tc>
        <w:tc>
          <w:tcPr>
            <w:tcW w:w="5155" w:type="dxa"/>
            <w:vAlign w:val="center"/>
          </w:tcPr>
          <w:p w:rsidR="0089527B" w:rsidRDefault="0089527B" w:rsidP="0089527B">
            <w:pPr>
              <w:jc w:val="left"/>
              <w:rPr>
                <w:sz w:val="20"/>
              </w:rPr>
            </w:pPr>
            <w:r w:rsidRPr="00387001">
              <w:rPr>
                <w:b/>
                <w:sz w:val="20"/>
              </w:rPr>
              <w:t>Severity:</w:t>
            </w:r>
            <w:r w:rsidRPr="00387001">
              <w:rPr>
                <w:sz w:val="20"/>
              </w:rPr>
              <w:t xml:space="preserve"> </w:t>
            </w:r>
            <w:r>
              <w:rPr>
                <w:sz w:val="20"/>
              </w:rPr>
              <w:t xml:space="preserve">Running outside of the validated parameters could affect the dissolution of the DS, which could lead to OOS assay results. </w:t>
            </w:r>
            <w:r w:rsidRPr="00387001">
              <w:rPr>
                <w:sz w:val="20"/>
              </w:rPr>
              <w:t>This can influence the efficacy of the product and hence can be either partially or completely ineffective.  It could potentially lead to an excessive or reduced dose of Oxybutynin Chloride, USP</w:t>
            </w:r>
            <w:r>
              <w:rPr>
                <w:sz w:val="20"/>
              </w:rPr>
              <w:t>. T</w:t>
            </w:r>
            <w:r w:rsidRPr="00387001">
              <w:rPr>
                <w:sz w:val="20"/>
              </w:rPr>
              <w:t xml:space="preserve">he drug substance is </w:t>
            </w:r>
            <w:r>
              <w:rPr>
                <w:sz w:val="20"/>
              </w:rPr>
              <w:t xml:space="preserve">Toxicologically </w:t>
            </w:r>
            <w:r w:rsidRPr="00387001">
              <w:rPr>
                <w:sz w:val="20"/>
              </w:rPr>
              <w:t>safe</w:t>
            </w:r>
            <w:r>
              <w:rPr>
                <w:sz w:val="20"/>
              </w:rPr>
              <w:t xml:space="preserve"> and topically </w:t>
            </w:r>
            <w:proofErr w:type="gramStart"/>
            <w:r>
              <w:rPr>
                <w:sz w:val="20"/>
              </w:rPr>
              <w:t>applied,</w:t>
            </w:r>
            <w:proofErr w:type="gramEnd"/>
            <w:r>
              <w:rPr>
                <w:sz w:val="20"/>
              </w:rPr>
              <w:t xml:space="preserve"> </w:t>
            </w:r>
            <w:r w:rsidRPr="00387001">
              <w:rPr>
                <w:sz w:val="20"/>
              </w:rPr>
              <w:t>OHC 3 and OEL 10 µg/m</w:t>
            </w:r>
            <w:r w:rsidRPr="00387001">
              <w:rPr>
                <w:sz w:val="20"/>
                <w:vertAlign w:val="superscript"/>
              </w:rPr>
              <w:t>3</w:t>
            </w:r>
            <w:r>
              <w:rPr>
                <w:sz w:val="20"/>
              </w:rPr>
              <w:t xml:space="preserve">, </w:t>
            </w:r>
            <w:r w:rsidRPr="00387001">
              <w:rPr>
                <w:sz w:val="20"/>
              </w:rPr>
              <w:t>it will n</w:t>
            </w:r>
            <w:r>
              <w:rPr>
                <w:sz w:val="20"/>
              </w:rPr>
              <w:t xml:space="preserve">ot adversely impact patient safety. </w:t>
            </w:r>
          </w:p>
          <w:p w:rsidR="0089527B" w:rsidRPr="00387001" w:rsidRDefault="0089527B" w:rsidP="0089527B">
            <w:pPr>
              <w:jc w:val="left"/>
              <w:rPr>
                <w:sz w:val="20"/>
              </w:rPr>
            </w:pPr>
          </w:p>
          <w:p w:rsidR="0089527B" w:rsidRPr="00387001" w:rsidRDefault="0089527B" w:rsidP="0089527B">
            <w:pPr>
              <w:spacing w:after="60"/>
              <w:jc w:val="left"/>
              <w:rPr>
                <w:sz w:val="20"/>
              </w:rPr>
            </w:pPr>
            <w:r w:rsidRPr="00387001">
              <w:rPr>
                <w:b/>
                <w:sz w:val="20"/>
              </w:rPr>
              <w:t xml:space="preserve">Occurrence: </w:t>
            </w:r>
            <w:r w:rsidRPr="00387001">
              <w:rPr>
                <w:sz w:val="20"/>
              </w:rPr>
              <w:t xml:space="preserve">Within the evaluation period there are no instances of mixing time going out of validated range. </w:t>
            </w:r>
          </w:p>
        </w:tc>
      </w:tr>
      <w:tr w:rsidR="00B4683B" w:rsidRPr="00830EB8" w:rsidTr="005C476D">
        <w:trPr>
          <w:cantSplit/>
          <w:trHeight w:val="360"/>
          <w:jc w:val="center"/>
        </w:trPr>
        <w:tc>
          <w:tcPr>
            <w:tcW w:w="655" w:type="dxa"/>
            <w:vAlign w:val="center"/>
          </w:tcPr>
          <w:p w:rsidR="00B4683B" w:rsidRPr="00830EB8" w:rsidRDefault="00B4683B" w:rsidP="005179EC">
            <w:pPr>
              <w:jc w:val="center"/>
              <w:rPr>
                <w:sz w:val="20"/>
              </w:rPr>
            </w:pPr>
            <w:r>
              <w:rPr>
                <w:sz w:val="20"/>
              </w:rPr>
              <w:t>1.6</w:t>
            </w:r>
          </w:p>
        </w:tc>
        <w:tc>
          <w:tcPr>
            <w:tcW w:w="1710" w:type="dxa"/>
            <w:vAlign w:val="center"/>
          </w:tcPr>
          <w:p w:rsidR="00B4683B" w:rsidRPr="00830EB8" w:rsidRDefault="00B4683B" w:rsidP="005179EC">
            <w:pPr>
              <w:jc w:val="center"/>
              <w:rPr>
                <w:sz w:val="20"/>
              </w:rPr>
            </w:pPr>
            <w:r w:rsidRPr="00830EB8">
              <w:rPr>
                <w:sz w:val="20"/>
              </w:rPr>
              <w:t>Assay</w:t>
            </w:r>
          </w:p>
        </w:tc>
        <w:tc>
          <w:tcPr>
            <w:tcW w:w="2222" w:type="dxa"/>
            <w:vAlign w:val="center"/>
          </w:tcPr>
          <w:p w:rsidR="00B4683B" w:rsidRDefault="00B4683B" w:rsidP="00B4683B">
            <w:pPr>
              <w:jc w:val="center"/>
              <w:rPr>
                <w:sz w:val="20"/>
              </w:rPr>
            </w:pPr>
            <w:r>
              <w:rPr>
                <w:sz w:val="20"/>
              </w:rPr>
              <w:t>Final Mixing  (Intermediate)</w:t>
            </w:r>
            <w:r w:rsidRPr="00830EB8">
              <w:rPr>
                <w:sz w:val="20"/>
              </w:rPr>
              <w:t xml:space="preserve"> –</w:t>
            </w:r>
          </w:p>
          <w:p w:rsidR="00B4683B" w:rsidRDefault="00B4683B" w:rsidP="00B4683B">
            <w:pPr>
              <w:jc w:val="center"/>
              <w:rPr>
                <w:sz w:val="20"/>
              </w:rPr>
            </w:pPr>
          </w:p>
          <w:p w:rsidR="00B4683B" w:rsidRPr="00830EB8" w:rsidRDefault="00B4683B" w:rsidP="00B4683B">
            <w:pPr>
              <w:jc w:val="center"/>
              <w:rPr>
                <w:sz w:val="20"/>
              </w:rPr>
            </w:pPr>
            <w:r>
              <w:rPr>
                <w:sz w:val="20"/>
              </w:rPr>
              <w:t>Disperser Mixer Speed</w:t>
            </w:r>
          </w:p>
        </w:tc>
        <w:tc>
          <w:tcPr>
            <w:tcW w:w="1319" w:type="dxa"/>
            <w:tcBorders>
              <w:bottom w:val="single" w:sz="4" w:space="0" w:color="auto"/>
            </w:tcBorders>
            <w:shd w:val="clear" w:color="auto" w:fill="FFFF00"/>
            <w:vAlign w:val="center"/>
          </w:tcPr>
          <w:p w:rsidR="00B4683B" w:rsidRPr="002A2536" w:rsidRDefault="00B4683B" w:rsidP="00650822">
            <w:pPr>
              <w:jc w:val="center"/>
              <w:rPr>
                <w:b/>
                <w:sz w:val="20"/>
              </w:rPr>
            </w:pPr>
            <w:r w:rsidRPr="002A2536">
              <w:rPr>
                <w:b/>
                <w:sz w:val="20"/>
              </w:rPr>
              <w:t>6</w:t>
            </w:r>
          </w:p>
        </w:tc>
        <w:tc>
          <w:tcPr>
            <w:tcW w:w="1319" w:type="dxa"/>
            <w:tcBorders>
              <w:bottom w:val="single" w:sz="4" w:space="0" w:color="auto"/>
            </w:tcBorders>
            <w:shd w:val="clear" w:color="auto" w:fill="00B050"/>
            <w:vAlign w:val="center"/>
          </w:tcPr>
          <w:p w:rsidR="00B4683B" w:rsidRPr="002A2536" w:rsidRDefault="00B4683B" w:rsidP="00650822">
            <w:pPr>
              <w:jc w:val="center"/>
              <w:rPr>
                <w:b/>
                <w:sz w:val="20"/>
              </w:rPr>
            </w:pPr>
            <w:r w:rsidRPr="002A2536">
              <w:rPr>
                <w:b/>
                <w:sz w:val="20"/>
              </w:rPr>
              <w:t>1</w:t>
            </w:r>
          </w:p>
        </w:tc>
        <w:tc>
          <w:tcPr>
            <w:tcW w:w="1530" w:type="dxa"/>
            <w:tcBorders>
              <w:bottom w:val="single" w:sz="4" w:space="0" w:color="auto"/>
            </w:tcBorders>
            <w:shd w:val="clear" w:color="auto" w:fill="00B050"/>
            <w:vAlign w:val="center"/>
          </w:tcPr>
          <w:p w:rsidR="00B4683B" w:rsidRPr="00F72DDD" w:rsidRDefault="00B4683B" w:rsidP="00650822">
            <w:pPr>
              <w:jc w:val="center"/>
              <w:rPr>
                <w:b/>
                <w:sz w:val="20"/>
              </w:rPr>
            </w:pPr>
            <w:r>
              <w:rPr>
                <w:b/>
                <w:sz w:val="20"/>
              </w:rPr>
              <w:t>6</w:t>
            </w:r>
            <w:r w:rsidRPr="00F72DDD">
              <w:rPr>
                <w:b/>
                <w:sz w:val="20"/>
              </w:rPr>
              <w:t xml:space="preserve"> </w:t>
            </w:r>
          </w:p>
          <w:p w:rsidR="00B4683B" w:rsidRPr="00F72DDD" w:rsidRDefault="00B4683B" w:rsidP="00650822">
            <w:pPr>
              <w:jc w:val="center"/>
              <w:rPr>
                <w:sz w:val="20"/>
              </w:rPr>
            </w:pPr>
            <w:r w:rsidRPr="00F72DDD">
              <w:rPr>
                <w:b/>
                <w:sz w:val="20"/>
              </w:rPr>
              <w:t>Acceptable</w:t>
            </w:r>
          </w:p>
        </w:tc>
        <w:tc>
          <w:tcPr>
            <w:tcW w:w="5155" w:type="dxa"/>
            <w:vAlign w:val="center"/>
          </w:tcPr>
          <w:p w:rsidR="00B4683B" w:rsidRPr="00387001" w:rsidRDefault="00B4683B" w:rsidP="00650822">
            <w:pPr>
              <w:jc w:val="left"/>
              <w:rPr>
                <w:sz w:val="20"/>
              </w:rPr>
            </w:pPr>
            <w:r w:rsidRPr="00387001">
              <w:rPr>
                <w:b/>
                <w:sz w:val="20"/>
              </w:rPr>
              <w:t>Severity:</w:t>
            </w:r>
            <w:r w:rsidRPr="00387001">
              <w:rPr>
                <w:sz w:val="20"/>
              </w:rPr>
              <w:t xml:space="preserve"> </w:t>
            </w:r>
            <w:r>
              <w:rPr>
                <w:sz w:val="20"/>
              </w:rPr>
              <w:t xml:space="preserve">Running outside of the validated parameters could affect the dissolution of the DS, which could lead to OOS assay results. </w:t>
            </w:r>
            <w:r w:rsidRPr="00387001">
              <w:rPr>
                <w:sz w:val="20"/>
              </w:rPr>
              <w:t>This can influence the efficacy of the product and hence can be either partially or completely ineffective.  It could potentially lead to an excessive or reduced dose of Oxybutynin Chloride, USP</w:t>
            </w:r>
            <w:r>
              <w:rPr>
                <w:sz w:val="20"/>
              </w:rPr>
              <w:t>. T</w:t>
            </w:r>
            <w:r w:rsidRPr="00387001">
              <w:rPr>
                <w:sz w:val="20"/>
              </w:rPr>
              <w:t xml:space="preserve">he drug substance is </w:t>
            </w:r>
            <w:r>
              <w:rPr>
                <w:sz w:val="20"/>
              </w:rPr>
              <w:t xml:space="preserve">Toxicologically </w:t>
            </w:r>
            <w:r w:rsidRPr="00387001">
              <w:rPr>
                <w:sz w:val="20"/>
              </w:rPr>
              <w:t>safe</w:t>
            </w:r>
            <w:r>
              <w:rPr>
                <w:sz w:val="20"/>
              </w:rPr>
              <w:t xml:space="preserve"> and topically </w:t>
            </w:r>
            <w:proofErr w:type="gramStart"/>
            <w:r>
              <w:rPr>
                <w:sz w:val="20"/>
              </w:rPr>
              <w:t>applied,</w:t>
            </w:r>
            <w:proofErr w:type="gramEnd"/>
            <w:r>
              <w:rPr>
                <w:sz w:val="20"/>
              </w:rPr>
              <w:t xml:space="preserve"> </w:t>
            </w:r>
            <w:r w:rsidRPr="00387001">
              <w:rPr>
                <w:sz w:val="20"/>
              </w:rPr>
              <w:t>OHC 3 and OEL 10 µg/m</w:t>
            </w:r>
            <w:r w:rsidRPr="00387001">
              <w:rPr>
                <w:sz w:val="20"/>
                <w:vertAlign w:val="superscript"/>
              </w:rPr>
              <w:t>3</w:t>
            </w:r>
            <w:r>
              <w:rPr>
                <w:sz w:val="20"/>
              </w:rPr>
              <w:t xml:space="preserve">, </w:t>
            </w:r>
            <w:r w:rsidRPr="00387001">
              <w:rPr>
                <w:sz w:val="20"/>
              </w:rPr>
              <w:t>it will n</w:t>
            </w:r>
            <w:r>
              <w:rPr>
                <w:sz w:val="20"/>
              </w:rPr>
              <w:t xml:space="preserve">ot adversely impact patient safety. </w:t>
            </w:r>
          </w:p>
          <w:p w:rsidR="00B4683B" w:rsidRPr="00387001" w:rsidRDefault="00B4683B" w:rsidP="00650822">
            <w:pPr>
              <w:jc w:val="left"/>
              <w:rPr>
                <w:sz w:val="20"/>
              </w:rPr>
            </w:pPr>
          </w:p>
          <w:p w:rsidR="00B4683B" w:rsidRPr="00387001" w:rsidRDefault="00B4683B" w:rsidP="00650822">
            <w:pPr>
              <w:spacing w:after="60"/>
              <w:jc w:val="left"/>
              <w:rPr>
                <w:sz w:val="20"/>
              </w:rPr>
            </w:pPr>
            <w:r w:rsidRPr="00387001">
              <w:rPr>
                <w:b/>
                <w:sz w:val="20"/>
              </w:rPr>
              <w:t xml:space="preserve">Occurrence: </w:t>
            </w:r>
            <w:r w:rsidRPr="00387001">
              <w:rPr>
                <w:sz w:val="20"/>
              </w:rPr>
              <w:t xml:space="preserve">Within the evaluation period there are no instances of </w:t>
            </w:r>
            <w:r>
              <w:rPr>
                <w:sz w:val="20"/>
              </w:rPr>
              <w:t>mixer speed</w:t>
            </w:r>
            <w:r w:rsidRPr="00387001">
              <w:rPr>
                <w:sz w:val="20"/>
              </w:rPr>
              <w:t xml:space="preserve"> going out of validated range. </w:t>
            </w:r>
          </w:p>
        </w:tc>
      </w:tr>
      <w:tr w:rsidR="001E1767" w:rsidRPr="00830EB8" w:rsidTr="005C476D">
        <w:trPr>
          <w:cantSplit/>
          <w:trHeight w:val="360"/>
          <w:jc w:val="center"/>
        </w:trPr>
        <w:tc>
          <w:tcPr>
            <w:tcW w:w="655" w:type="dxa"/>
            <w:vAlign w:val="center"/>
          </w:tcPr>
          <w:p w:rsidR="001E1767" w:rsidRDefault="001E1767" w:rsidP="005179EC">
            <w:pPr>
              <w:jc w:val="center"/>
              <w:rPr>
                <w:sz w:val="20"/>
              </w:rPr>
            </w:pPr>
            <w:r>
              <w:rPr>
                <w:sz w:val="20"/>
              </w:rPr>
              <w:lastRenderedPageBreak/>
              <w:t>1.7</w:t>
            </w:r>
          </w:p>
        </w:tc>
        <w:tc>
          <w:tcPr>
            <w:tcW w:w="1710" w:type="dxa"/>
            <w:vAlign w:val="center"/>
          </w:tcPr>
          <w:p w:rsidR="001E1767" w:rsidRPr="00830EB8" w:rsidRDefault="001E1767" w:rsidP="005179EC">
            <w:pPr>
              <w:jc w:val="center"/>
              <w:rPr>
                <w:sz w:val="20"/>
              </w:rPr>
            </w:pPr>
            <w:r>
              <w:rPr>
                <w:sz w:val="20"/>
              </w:rPr>
              <w:t>Assay</w:t>
            </w:r>
          </w:p>
        </w:tc>
        <w:tc>
          <w:tcPr>
            <w:tcW w:w="2222" w:type="dxa"/>
            <w:vAlign w:val="center"/>
          </w:tcPr>
          <w:p w:rsidR="001E1767" w:rsidRDefault="001E1767" w:rsidP="00B4683B">
            <w:pPr>
              <w:jc w:val="center"/>
              <w:rPr>
                <w:sz w:val="20"/>
                <w:szCs w:val="24"/>
              </w:rPr>
            </w:pPr>
            <w:r>
              <w:rPr>
                <w:sz w:val="20"/>
                <w:szCs w:val="24"/>
              </w:rPr>
              <w:t xml:space="preserve">Packaging – Form/Fill/Seal </w:t>
            </w:r>
            <w:r w:rsidRPr="00830EB8">
              <w:rPr>
                <w:sz w:val="20"/>
              </w:rPr>
              <w:t>–</w:t>
            </w:r>
          </w:p>
          <w:p w:rsidR="001E1767" w:rsidRDefault="001E1767" w:rsidP="00B4683B">
            <w:pPr>
              <w:jc w:val="center"/>
              <w:rPr>
                <w:sz w:val="20"/>
                <w:szCs w:val="24"/>
              </w:rPr>
            </w:pPr>
          </w:p>
          <w:p w:rsidR="001E1767" w:rsidRDefault="001E1767" w:rsidP="00B4683B">
            <w:pPr>
              <w:jc w:val="center"/>
              <w:rPr>
                <w:sz w:val="20"/>
              </w:rPr>
            </w:pPr>
            <w:r>
              <w:rPr>
                <w:sz w:val="20"/>
                <w:szCs w:val="24"/>
              </w:rPr>
              <w:t>Machine Speed</w:t>
            </w:r>
          </w:p>
        </w:tc>
        <w:tc>
          <w:tcPr>
            <w:tcW w:w="1319" w:type="dxa"/>
            <w:tcBorders>
              <w:bottom w:val="single" w:sz="4" w:space="0" w:color="auto"/>
            </w:tcBorders>
            <w:shd w:val="clear" w:color="auto" w:fill="FFFF00"/>
            <w:vAlign w:val="center"/>
          </w:tcPr>
          <w:p w:rsidR="001E1767" w:rsidRPr="002A2536" w:rsidRDefault="001E1767" w:rsidP="00650822">
            <w:pPr>
              <w:jc w:val="center"/>
              <w:rPr>
                <w:b/>
                <w:sz w:val="20"/>
              </w:rPr>
            </w:pPr>
            <w:r>
              <w:rPr>
                <w:b/>
                <w:sz w:val="20"/>
              </w:rPr>
              <w:t>6</w:t>
            </w:r>
          </w:p>
        </w:tc>
        <w:tc>
          <w:tcPr>
            <w:tcW w:w="1319" w:type="dxa"/>
            <w:tcBorders>
              <w:bottom w:val="single" w:sz="4" w:space="0" w:color="auto"/>
            </w:tcBorders>
            <w:shd w:val="clear" w:color="auto" w:fill="00B050"/>
            <w:vAlign w:val="center"/>
          </w:tcPr>
          <w:p w:rsidR="001E1767" w:rsidRPr="002A2536" w:rsidRDefault="001E1767" w:rsidP="00650822">
            <w:pPr>
              <w:jc w:val="center"/>
              <w:rPr>
                <w:b/>
                <w:sz w:val="20"/>
              </w:rPr>
            </w:pPr>
            <w:r>
              <w:rPr>
                <w:b/>
                <w:sz w:val="20"/>
              </w:rPr>
              <w:t>3</w:t>
            </w:r>
          </w:p>
        </w:tc>
        <w:tc>
          <w:tcPr>
            <w:tcW w:w="1530" w:type="dxa"/>
            <w:shd w:val="clear" w:color="auto" w:fill="FFFF00"/>
            <w:vAlign w:val="center"/>
          </w:tcPr>
          <w:p w:rsidR="001E1767" w:rsidRDefault="001E1767" w:rsidP="00650822">
            <w:pPr>
              <w:jc w:val="center"/>
              <w:rPr>
                <w:b/>
                <w:sz w:val="20"/>
              </w:rPr>
            </w:pPr>
            <w:r>
              <w:rPr>
                <w:b/>
                <w:sz w:val="20"/>
              </w:rPr>
              <w:t>18</w:t>
            </w:r>
          </w:p>
          <w:p w:rsidR="00C956B9" w:rsidRDefault="00C956B9" w:rsidP="00650822">
            <w:pPr>
              <w:jc w:val="center"/>
              <w:rPr>
                <w:b/>
                <w:sz w:val="20"/>
              </w:rPr>
            </w:pPr>
            <w:r w:rsidRPr="00F72DDD">
              <w:rPr>
                <w:b/>
                <w:sz w:val="20"/>
              </w:rPr>
              <w:t>Undesirable</w:t>
            </w:r>
          </w:p>
        </w:tc>
        <w:tc>
          <w:tcPr>
            <w:tcW w:w="5155" w:type="dxa"/>
            <w:vAlign w:val="center"/>
          </w:tcPr>
          <w:p w:rsidR="001E1767" w:rsidRDefault="00FF3B57" w:rsidP="005C476D">
            <w:pPr>
              <w:jc w:val="left"/>
              <w:rPr>
                <w:sz w:val="20"/>
              </w:rPr>
            </w:pPr>
            <w:r w:rsidRPr="00387001">
              <w:rPr>
                <w:b/>
                <w:sz w:val="20"/>
              </w:rPr>
              <w:t xml:space="preserve">Severity: </w:t>
            </w:r>
            <w:r w:rsidRPr="00387001">
              <w:rPr>
                <w:sz w:val="20"/>
              </w:rPr>
              <w:t>The dwell time of the heat seal is controlled by machine speed. Out of range machine speed may impact the containe</w:t>
            </w:r>
            <w:r>
              <w:rPr>
                <w:sz w:val="20"/>
              </w:rPr>
              <w:t xml:space="preserve">r closure integrity of sachet.  </w:t>
            </w:r>
            <w:r w:rsidRPr="00387001">
              <w:rPr>
                <w:sz w:val="20"/>
              </w:rPr>
              <w:t xml:space="preserve">Poor seals can result in compromised container closure integrity which directly impacts the stability, purity and efficacy of the finished </w:t>
            </w:r>
            <w:r>
              <w:rPr>
                <w:sz w:val="20"/>
              </w:rPr>
              <w:t xml:space="preserve">drug </w:t>
            </w:r>
            <w:r w:rsidRPr="00387001">
              <w:rPr>
                <w:sz w:val="20"/>
              </w:rPr>
              <w:t>product</w:t>
            </w:r>
            <w:r>
              <w:rPr>
                <w:sz w:val="20"/>
              </w:rPr>
              <w:t xml:space="preserve">. </w:t>
            </w:r>
            <w:r w:rsidRPr="00387001">
              <w:rPr>
                <w:sz w:val="20"/>
              </w:rPr>
              <w:t>It could potentially lead to an excessive of Oxybutynin Chloride, USP</w:t>
            </w:r>
            <w:r>
              <w:rPr>
                <w:sz w:val="20"/>
              </w:rPr>
              <w:t>. T</w:t>
            </w:r>
            <w:r w:rsidRPr="00387001">
              <w:rPr>
                <w:sz w:val="20"/>
              </w:rPr>
              <w:t xml:space="preserve">he drug substance is </w:t>
            </w:r>
            <w:r>
              <w:rPr>
                <w:sz w:val="20"/>
              </w:rPr>
              <w:t xml:space="preserve">Toxicologically </w:t>
            </w:r>
            <w:r w:rsidRPr="00387001">
              <w:rPr>
                <w:sz w:val="20"/>
              </w:rPr>
              <w:t>safe</w:t>
            </w:r>
            <w:r>
              <w:rPr>
                <w:sz w:val="20"/>
              </w:rPr>
              <w:t xml:space="preserve"> and topically </w:t>
            </w:r>
            <w:proofErr w:type="gramStart"/>
            <w:r>
              <w:rPr>
                <w:sz w:val="20"/>
              </w:rPr>
              <w:t>applied,</w:t>
            </w:r>
            <w:proofErr w:type="gramEnd"/>
            <w:r>
              <w:rPr>
                <w:sz w:val="20"/>
              </w:rPr>
              <w:t xml:space="preserve"> </w:t>
            </w:r>
            <w:r w:rsidRPr="00387001">
              <w:rPr>
                <w:sz w:val="20"/>
              </w:rPr>
              <w:t>OHC 3 and OEL 10 µg/m</w:t>
            </w:r>
            <w:r w:rsidRPr="00387001">
              <w:rPr>
                <w:sz w:val="20"/>
                <w:vertAlign w:val="superscript"/>
              </w:rPr>
              <w:t>3</w:t>
            </w:r>
            <w:r>
              <w:rPr>
                <w:sz w:val="20"/>
              </w:rPr>
              <w:t xml:space="preserve">, </w:t>
            </w:r>
            <w:r w:rsidRPr="00387001">
              <w:rPr>
                <w:sz w:val="20"/>
              </w:rPr>
              <w:t>it will n</w:t>
            </w:r>
            <w:r>
              <w:rPr>
                <w:sz w:val="20"/>
              </w:rPr>
              <w:t>ot adversely impact patient safety.</w:t>
            </w:r>
          </w:p>
          <w:p w:rsidR="00FF3B57" w:rsidRDefault="00FF3B57" w:rsidP="005C476D">
            <w:pPr>
              <w:jc w:val="left"/>
              <w:rPr>
                <w:sz w:val="20"/>
              </w:rPr>
            </w:pPr>
          </w:p>
          <w:p w:rsidR="00B33670" w:rsidRDefault="00B33670" w:rsidP="00B33670">
            <w:pPr>
              <w:jc w:val="left"/>
              <w:rPr>
                <w:sz w:val="20"/>
              </w:rPr>
            </w:pPr>
            <w:r>
              <w:rPr>
                <w:sz w:val="20"/>
              </w:rPr>
              <w:t xml:space="preserve">In addition, drug product dispensing nozzle may sporadically start drooling. Nozzle drooling will cause the drug product to be present at the sealing area of the sachet, thus impacting container closure integrity of the sachet. </w:t>
            </w:r>
          </w:p>
          <w:p w:rsidR="00B33670" w:rsidRDefault="00B33670" w:rsidP="005C476D">
            <w:pPr>
              <w:jc w:val="left"/>
              <w:rPr>
                <w:sz w:val="20"/>
              </w:rPr>
            </w:pPr>
          </w:p>
          <w:p w:rsidR="00FF3B57" w:rsidRPr="00387001" w:rsidRDefault="00FF3B57" w:rsidP="005C476D">
            <w:pPr>
              <w:jc w:val="left"/>
              <w:rPr>
                <w:b/>
                <w:sz w:val="20"/>
              </w:rPr>
            </w:pPr>
            <w:r w:rsidRPr="00387001">
              <w:rPr>
                <w:b/>
                <w:sz w:val="20"/>
              </w:rPr>
              <w:t xml:space="preserve">Occurrence: </w:t>
            </w:r>
            <w:r w:rsidRPr="00387001">
              <w:rPr>
                <w:sz w:val="20"/>
              </w:rPr>
              <w:t>Within the evaluation period there are no instances of</w:t>
            </w:r>
            <w:r>
              <w:rPr>
                <w:sz w:val="20"/>
              </w:rPr>
              <w:t xml:space="preserve"> OOS assay result for finished drug product</w:t>
            </w:r>
            <w:r w:rsidRPr="00387001">
              <w:rPr>
                <w:sz w:val="20"/>
              </w:rPr>
              <w:t>.</w:t>
            </w:r>
          </w:p>
        </w:tc>
      </w:tr>
      <w:tr w:rsidR="001E1767" w:rsidRPr="00830EB8" w:rsidTr="005C476D">
        <w:trPr>
          <w:cantSplit/>
          <w:trHeight w:val="360"/>
          <w:jc w:val="center"/>
        </w:trPr>
        <w:tc>
          <w:tcPr>
            <w:tcW w:w="655" w:type="dxa"/>
            <w:vAlign w:val="center"/>
          </w:tcPr>
          <w:p w:rsidR="001E1767" w:rsidRDefault="001E1767" w:rsidP="005179EC">
            <w:pPr>
              <w:jc w:val="center"/>
              <w:rPr>
                <w:sz w:val="20"/>
              </w:rPr>
            </w:pPr>
            <w:r>
              <w:rPr>
                <w:sz w:val="20"/>
              </w:rPr>
              <w:lastRenderedPageBreak/>
              <w:t>1.8</w:t>
            </w:r>
          </w:p>
        </w:tc>
        <w:tc>
          <w:tcPr>
            <w:tcW w:w="1710" w:type="dxa"/>
            <w:vAlign w:val="center"/>
          </w:tcPr>
          <w:p w:rsidR="001E1767" w:rsidRPr="00830EB8" w:rsidRDefault="001E1767" w:rsidP="005179EC">
            <w:pPr>
              <w:jc w:val="center"/>
              <w:rPr>
                <w:sz w:val="20"/>
              </w:rPr>
            </w:pPr>
            <w:r>
              <w:rPr>
                <w:sz w:val="20"/>
              </w:rPr>
              <w:t>Assay</w:t>
            </w:r>
          </w:p>
        </w:tc>
        <w:tc>
          <w:tcPr>
            <w:tcW w:w="2222" w:type="dxa"/>
            <w:vAlign w:val="center"/>
          </w:tcPr>
          <w:p w:rsidR="001E1767" w:rsidRDefault="001E1767" w:rsidP="00B4683B">
            <w:pPr>
              <w:jc w:val="center"/>
              <w:rPr>
                <w:sz w:val="20"/>
                <w:szCs w:val="24"/>
              </w:rPr>
            </w:pPr>
            <w:r>
              <w:rPr>
                <w:sz w:val="20"/>
                <w:szCs w:val="24"/>
              </w:rPr>
              <w:t xml:space="preserve">Packaging – Form/Fill/Seal </w:t>
            </w:r>
            <w:r w:rsidRPr="00830EB8">
              <w:rPr>
                <w:sz w:val="20"/>
              </w:rPr>
              <w:t>–</w:t>
            </w:r>
          </w:p>
          <w:p w:rsidR="001E1767" w:rsidRDefault="001E1767" w:rsidP="00B4683B">
            <w:pPr>
              <w:jc w:val="center"/>
              <w:rPr>
                <w:sz w:val="20"/>
                <w:szCs w:val="24"/>
              </w:rPr>
            </w:pPr>
          </w:p>
          <w:p w:rsidR="001E1767" w:rsidRDefault="001E1767" w:rsidP="00B4683B">
            <w:pPr>
              <w:jc w:val="center"/>
              <w:rPr>
                <w:sz w:val="20"/>
              </w:rPr>
            </w:pPr>
            <w:r>
              <w:rPr>
                <w:sz w:val="20"/>
                <w:szCs w:val="24"/>
              </w:rPr>
              <w:t>Heat Seal</w:t>
            </w:r>
          </w:p>
        </w:tc>
        <w:tc>
          <w:tcPr>
            <w:tcW w:w="1319" w:type="dxa"/>
            <w:tcBorders>
              <w:bottom w:val="single" w:sz="4" w:space="0" w:color="auto"/>
            </w:tcBorders>
            <w:shd w:val="clear" w:color="auto" w:fill="FFFF00"/>
            <w:vAlign w:val="center"/>
          </w:tcPr>
          <w:p w:rsidR="001E1767" w:rsidRPr="002A2536" w:rsidRDefault="001E1767" w:rsidP="00650822">
            <w:pPr>
              <w:jc w:val="center"/>
              <w:rPr>
                <w:b/>
                <w:sz w:val="20"/>
              </w:rPr>
            </w:pPr>
            <w:r>
              <w:rPr>
                <w:b/>
                <w:sz w:val="20"/>
              </w:rPr>
              <w:t>6</w:t>
            </w:r>
          </w:p>
        </w:tc>
        <w:tc>
          <w:tcPr>
            <w:tcW w:w="1319" w:type="dxa"/>
            <w:tcBorders>
              <w:bottom w:val="single" w:sz="4" w:space="0" w:color="auto"/>
            </w:tcBorders>
            <w:shd w:val="clear" w:color="auto" w:fill="00B050"/>
            <w:vAlign w:val="center"/>
          </w:tcPr>
          <w:p w:rsidR="001E1767" w:rsidRPr="002A2536" w:rsidRDefault="001E1767" w:rsidP="00650822">
            <w:pPr>
              <w:jc w:val="center"/>
              <w:rPr>
                <w:b/>
                <w:sz w:val="20"/>
              </w:rPr>
            </w:pPr>
            <w:r>
              <w:rPr>
                <w:b/>
                <w:sz w:val="20"/>
              </w:rPr>
              <w:t>3</w:t>
            </w:r>
          </w:p>
        </w:tc>
        <w:tc>
          <w:tcPr>
            <w:tcW w:w="1530" w:type="dxa"/>
            <w:shd w:val="clear" w:color="auto" w:fill="FFFF00"/>
            <w:vAlign w:val="center"/>
          </w:tcPr>
          <w:p w:rsidR="001E1767" w:rsidRDefault="001E1767" w:rsidP="00650822">
            <w:pPr>
              <w:jc w:val="center"/>
              <w:rPr>
                <w:b/>
                <w:sz w:val="20"/>
              </w:rPr>
            </w:pPr>
            <w:r>
              <w:rPr>
                <w:b/>
                <w:sz w:val="20"/>
              </w:rPr>
              <w:t>18</w:t>
            </w:r>
          </w:p>
          <w:p w:rsidR="00C956B9" w:rsidRDefault="00C956B9" w:rsidP="00650822">
            <w:pPr>
              <w:jc w:val="center"/>
              <w:rPr>
                <w:b/>
                <w:sz w:val="20"/>
              </w:rPr>
            </w:pPr>
            <w:r w:rsidRPr="00F72DDD">
              <w:rPr>
                <w:b/>
                <w:sz w:val="20"/>
              </w:rPr>
              <w:t>Undesirable</w:t>
            </w:r>
          </w:p>
        </w:tc>
        <w:tc>
          <w:tcPr>
            <w:tcW w:w="5155" w:type="dxa"/>
            <w:vAlign w:val="center"/>
          </w:tcPr>
          <w:p w:rsidR="000F75FC" w:rsidRDefault="00FF3B57" w:rsidP="000F75FC">
            <w:pPr>
              <w:jc w:val="left"/>
              <w:rPr>
                <w:sz w:val="20"/>
              </w:rPr>
            </w:pPr>
            <w:r w:rsidRPr="00387001">
              <w:rPr>
                <w:b/>
                <w:sz w:val="20"/>
              </w:rPr>
              <w:t>Severity:</w:t>
            </w:r>
            <w:r>
              <w:rPr>
                <w:b/>
                <w:sz w:val="20"/>
              </w:rPr>
              <w:t xml:space="preserve"> </w:t>
            </w:r>
            <w:r w:rsidRPr="00387001">
              <w:rPr>
                <w:sz w:val="20"/>
              </w:rPr>
              <w:t xml:space="preserve">Damaged, worn, or misaligned heat seal platens can result in poor heat seals. </w:t>
            </w:r>
            <w:r>
              <w:rPr>
                <w:sz w:val="20"/>
              </w:rPr>
              <w:t xml:space="preserve">In addition, </w:t>
            </w:r>
            <w:r w:rsidRPr="00387001">
              <w:rPr>
                <w:sz w:val="20"/>
              </w:rPr>
              <w:t xml:space="preserve">Incorrect heat seal temperatures can result in poor heat seals.  Poor heat seals can result in compromised container closure integrity which directly impacts the stability, purity and efficacy of the finished </w:t>
            </w:r>
            <w:r>
              <w:rPr>
                <w:sz w:val="20"/>
              </w:rPr>
              <w:t xml:space="preserve">drug </w:t>
            </w:r>
            <w:r w:rsidRPr="00387001">
              <w:rPr>
                <w:sz w:val="20"/>
              </w:rPr>
              <w:t>product.</w:t>
            </w:r>
            <w:r>
              <w:rPr>
                <w:sz w:val="20"/>
              </w:rPr>
              <w:t xml:space="preserve"> </w:t>
            </w:r>
            <w:r w:rsidR="000F75FC" w:rsidRPr="00387001">
              <w:rPr>
                <w:sz w:val="20"/>
              </w:rPr>
              <w:t>It could potentially lead to an excessive of Oxybutynin Chloride, USP</w:t>
            </w:r>
            <w:r w:rsidR="000F75FC">
              <w:rPr>
                <w:sz w:val="20"/>
              </w:rPr>
              <w:t>. T</w:t>
            </w:r>
            <w:r w:rsidR="000F75FC" w:rsidRPr="00387001">
              <w:rPr>
                <w:sz w:val="20"/>
              </w:rPr>
              <w:t xml:space="preserve">he drug substance is </w:t>
            </w:r>
            <w:r w:rsidR="000F75FC">
              <w:rPr>
                <w:sz w:val="20"/>
              </w:rPr>
              <w:t xml:space="preserve">Toxicologically </w:t>
            </w:r>
            <w:r w:rsidR="000F75FC" w:rsidRPr="00387001">
              <w:rPr>
                <w:sz w:val="20"/>
              </w:rPr>
              <w:t>safe</w:t>
            </w:r>
            <w:r w:rsidR="000F75FC">
              <w:rPr>
                <w:sz w:val="20"/>
              </w:rPr>
              <w:t xml:space="preserve"> and topically </w:t>
            </w:r>
            <w:proofErr w:type="gramStart"/>
            <w:r w:rsidR="000F75FC">
              <w:rPr>
                <w:sz w:val="20"/>
              </w:rPr>
              <w:t>applied,</w:t>
            </w:r>
            <w:proofErr w:type="gramEnd"/>
            <w:r w:rsidR="000F75FC">
              <w:rPr>
                <w:sz w:val="20"/>
              </w:rPr>
              <w:t xml:space="preserve"> </w:t>
            </w:r>
            <w:r w:rsidR="000F75FC" w:rsidRPr="00387001">
              <w:rPr>
                <w:sz w:val="20"/>
              </w:rPr>
              <w:t>OHC 3 and OEL 10 µg/m</w:t>
            </w:r>
            <w:r w:rsidR="000F75FC" w:rsidRPr="00387001">
              <w:rPr>
                <w:sz w:val="20"/>
                <w:vertAlign w:val="superscript"/>
              </w:rPr>
              <w:t>3</w:t>
            </w:r>
            <w:r w:rsidR="000F75FC">
              <w:rPr>
                <w:sz w:val="20"/>
              </w:rPr>
              <w:t xml:space="preserve">, </w:t>
            </w:r>
            <w:r w:rsidR="000F75FC" w:rsidRPr="00387001">
              <w:rPr>
                <w:sz w:val="20"/>
              </w:rPr>
              <w:t>it will n</w:t>
            </w:r>
            <w:r w:rsidR="000F75FC">
              <w:rPr>
                <w:sz w:val="20"/>
              </w:rPr>
              <w:t>ot adversely impact patient safety.</w:t>
            </w:r>
          </w:p>
          <w:p w:rsidR="00FF3B57" w:rsidRPr="00B33670" w:rsidRDefault="00FF3B57">
            <w:pPr>
              <w:jc w:val="left"/>
              <w:rPr>
                <w:sz w:val="20"/>
              </w:rPr>
            </w:pPr>
          </w:p>
          <w:p w:rsidR="00B33670" w:rsidRDefault="00B33670" w:rsidP="00B33670">
            <w:pPr>
              <w:jc w:val="left"/>
              <w:rPr>
                <w:sz w:val="20"/>
              </w:rPr>
            </w:pPr>
            <w:r>
              <w:rPr>
                <w:sz w:val="20"/>
              </w:rPr>
              <w:t xml:space="preserve">In addition, drug product dispensing nozzle may sporadically start drooling. Nozzle drooling will cause the drug product to be present at the sealing area of the sachet, thus impacting container closure integrity of the sachet. </w:t>
            </w:r>
          </w:p>
          <w:p w:rsidR="00B33670" w:rsidRPr="00387001" w:rsidRDefault="00B33670">
            <w:pPr>
              <w:jc w:val="left"/>
              <w:rPr>
                <w:sz w:val="20"/>
              </w:rPr>
            </w:pPr>
          </w:p>
          <w:p w:rsidR="001E1767" w:rsidRPr="00387001" w:rsidRDefault="00FF3B57" w:rsidP="005C476D">
            <w:pPr>
              <w:jc w:val="left"/>
              <w:rPr>
                <w:b/>
                <w:sz w:val="20"/>
              </w:rPr>
            </w:pPr>
            <w:r w:rsidRPr="00387001">
              <w:rPr>
                <w:b/>
                <w:sz w:val="20"/>
              </w:rPr>
              <w:t xml:space="preserve">Occurrence: </w:t>
            </w:r>
            <w:r w:rsidRPr="00387001">
              <w:rPr>
                <w:color w:val="000000"/>
                <w:sz w:val="20"/>
              </w:rPr>
              <w:t>Within the evaluation pe</w:t>
            </w:r>
            <w:r>
              <w:rPr>
                <w:color w:val="000000"/>
                <w:sz w:val="20"/>
              </w:rPr>
              <w:t xml:space="preserve">riod there are no instances of </w:t>
            </w:r>
            <w:r w:rsidRPr="00387001">
              <w:rPr>
                <w:color w:val="000000"/>
                <w:sz w:val="20"/>
              </w:rPr>
              <w:t>an OOS</w:t>
            </w:r>
            <w:r>
              <w:rPr>
                <w:color w:val="000000"/>
                <w:sz w:val="20"/>
              </w:rPr>
              <w:t xml:space="preserve"> assay</w:t>
            </w:r>
            <w:r w:rsidRPr="00387001">
              <w:rPr>
                <w:color w:val="000000"/>
                <w:sz w:val="20"/>
              </w:rPr>
              <w:t xml:space="preserve"> results for finished drug product. </w:t>
            </w:r>
          </w:p>
        </w:tc>
      </w:tr>
      <w:tr w:rsidR="000B67EE" w:rsidRPr="00830EB8" w:rsidTr="006C421C">
        <w:trPr>
          <w:cantSplit/>
          <w:trHeight w:val="360"/>
          <w:jc w:val="center"/>
        </w:trPr>
        <w:tc>
          <w:tcPr>
            <w:tcW w:w="655" w:type="dxa"/>
            <w:vAlign w:val="center"/>
          </w:tcPr>
          <w:p w:rsidR="000B67EE" w:rsidRPr="00830EB8" w:rsidRDefault="000B67EE" w:rsidP="00DC7843">
            <w:pPr>
              <w:jc w:val="center"/>
              <w:rPr>
                <w:sz w:val="20"/>
              </w:rPr>
            </w:pPr>
            <w:r w:rsidRPr="00830EB8">
              <w:rPr>
                <w:sz w:val="20"/>
              </w:rPr>
              <w:lastRenderedPageBreak/>
              <w:t>2.1</w:t>
            </w:r>
          </w:p>
        </w:tc>
        <w:tc>
          <w:tcPr>
            <w:tcW w:w="1710" w:type="dxa"/>
            <w:vAlign w:val="center"/>
          </w:tcPr>
          <w:p w:rsidR="000B67EE" w:rsidRPr="00830EB8" w:rsidRDefault="000B67EE" w:rsidP="00DC7843">
            <w:pPr>
              <w:jc w:val="center"/>
              <w:rPr>
                <w:sz w:val="20"/>
              </w:rPr>
            </w:pPr>
            <w:r>
              <w:rPr>
                <w:sz w:val="20"/>
              </w:rPr>
              <w:t>Minimum Fill</w:t>
            </w:r>
          </w:p>
        </w:tc>
        <w:tc>
          <w:tcPr>
            <w:tcW w:w="2222" w:type="dxa"/>
            <w:vAlign w:val="center"/>
          </w:tcPr>
          <w:p w:rsidR="000B67EE" w:rsidRDefault="000B67EE" w:rsidP="00D26BAD">
            <w:pPr>
              <w:jc w:val="center"/>
              <w:rPr>
                <w:sz w:val="20"/>
              </w:rPr>
            </w:pPr>
            <w:r>
              <w:rPr>
                <w:sz w:val="20"/>
              </w:rPr>
              <w:t xml:space="preserve">Packaging – Form/Fill/Seal </w:t>
            </w:r>
            <w:r w:rsidRPr="00830EB8">
              <w:rPr>
                <w:sz w:val="20"/>
              </w:rPr>
              <w:t xml:space="preserve"> –</w:t>
            </w:r>
          </w:p>
          <w:p w:rsidR="000B67EE" w:rsidRDefault="000B67EE" w:rsidP="00D26BAD">
            <w:pPr>
              <w:jc w:val="center"/>
              <w:rPr>
                <w:sz w:val="20"/>
              </w:rPr>
            </w:pPr>
          </w:p>
          <w:p w:rsidR="000B67EE" w:rsidRPr="00830EB8" w:rsidRDefault="00B4683B" w:rsidP="00D26BAD">
            <w:pPr>
              <w:jc w:val="center"/>
              <w:rPr>
                <w:sz w:val="20"/>
              </w:rPr>
            </w:pPr>
            <w:r>
              <w:rPr>
                <w:sz w:val="20"/>
              </w:rPr>
              <w:t>Machine Speed</w:t>
            </w:r>
          </w:p>
        </w:tc>
        <w:tc>
          <w:tcPr>
            <w:tcW w:w="1319" w:type="dxa"/>
            <w:shd w:val="clear" w:color="auto" w:fill="C0504D" w:themeFill="accent2"/>
            <w:vAlign w:val="center"/>
          </w:tcPr>
          <w:p w:rsidR="000B67EE" w:rsidRPr="002A2536" w:rsidRDefault="00B4683B" w:rsidP="00DC7843">
            <w:pPr>
              <w:jc w:val="center"/>
              <w:rPr>
                <w:b/>
                <w:sz w:val="20"/>
              </w:rPr>
            </w:pPr>
            <w:r>
              <w:rPr>
                <w:b/>
                <w:sz w:val="20"/>
              </w:rPr>
              <w:t>10</w:t>
            </w:r>
          </w:p>
        </w:tc>
        <w:tc>
          <w:tcPr>
            <w:tcW w:w="1319" w:type="dxa"/>
            <w:shd w:val="clear" w:color="auto" w:fill="00B050"/>
            <w:vAlign w:val="center"/>
          </w:tcPr>
          <w:p w:rsidR="000B67EE" w:rsidRPr="002A2536" w:rsidRDefault="000B67EE" w:rsidP="00DC7843">
            <w:pPr>
              <w:jc w:val="center"/>
              <w:rPr>
                <w:b/>
                <w:sz w:val="20"/>
              </w:rPr>
            </w:pPr>
            <w:r w:rsidRPr="002A2536">
              <w:rPr>
                <w:b/>
                <w:sz w:val="20"/>
              </w:rPr>
              <w:t>2</w:t>
            </w:r>
          </w:p>
        </w:tc>
        <w:tc>
          <w:tcPr>
            <w:tcW w:w="1530" w:type="dxa"/>
            <w:shd w:val="clear" w:color="auto" w:fill="FFFF00"/>
            <w:vAlign w:val="center"/>
          </w:tcPr>
          <w:p w:rsidR="000B67EE" w:rsidRPr="00F72DDD" w:rsidRDefault="00B4683B" w:rsidP="004F0340">
            <w:pPr>
              <w:jc w:val="center"/>
              <w:rPr>
                <w:b/>
                <w:sz w:val="20"/>
              </w:rPr>
            </w:pPr>
            <w:r>
              <w:rPr>
                <w:b/>
                <w:sz w:val="20"/>
              </w:rPr>
              <w:t>20</w:t>
            </w:r>
          </w:p>
          <w:p w:rsidR="000B67EE" w:rsidRPr="00F72DDD" w:rsidRDefault="000B67EE" w:rsidP="004F0340">
            <w:pPr>
              <w:jc w:val="center"/>
              <w:rPr>
                <w:sz w:val="20"/>
                <w:shd w:val="clear" w:color="auto" w:fill="FFFFFF" w:themeFill="background1"/>
              </w:rPr>
            </w:pPr>
            <w:r w:rsidRPr="00F72DDD">
              <w:rPr>
                <w:b/>
                <w:sz w:val="20"/>
              </w:rPr>
              <w:t>Undesirable</w:t>
            </w:r>
          </w:p>
        </w:tc>
        <w:tc>
          <w:tcPr>
            <w:tcW w:w="5155" w:type="dxa"/>
            <w:vAlign w:val="center"/>
          </w:tcPr>
          <w:p w:rsidR="00216BEB" w:rsidRDefault="00216BEB" w:rsidP="00216BEB">
            <w:pPr>
              <w:jc w:val="left"/>
              <w:rPr>
                <w:sz w:val="20"/>
              </w:rPr>
            </w:pPr>
            <w:r w:rsidRPr="00387001">
              <w:rPr>
                <w:b/>
                <w:sz w:val="20"/>
              </w:rPr>
              <w:t xml:space="preserve">Severity: </w:t>
            </w:r>
            <w:r w:rsidRPr="00387001">
              <w:rPr>
                <w:sz w:val="20"/>
              </w:rPr>
              <w:t xml:space="preserve">The dwell time of the heat seal is controlled by machine speed. Out of range machine speed may impact the container closure integrity of sachet.  </w:t>
            </w:r>
            <w:r>
              <w:rPr>
                <w:sz w:val="20"/>
              </w:rPr>
              <w:t xml:space="preserve">In addition, drug product dispensing nozzle may sporadically start drooling. Nozzle drooling will cause the drug product to be present at the sealing area of the sachet, thus impacting container closure integrity of the sachet. </w:t>
            </w:r>
          </w:p>
          <w:p w:rsidR="00216BEB" w:rsidRDefault="00216BEB" w:rsidP="00216BEB">
            <w:pPr>
              <w:jc w:val="left"/>
              <w:rPr>
                <w:sz w:val="20"/>
              </w:rPr>
            </w:pPr>
          </w:p>
          <w:p w:rsidR="000B67EE" w:rsidRDefault="00216BEB" w:rsidP="00216BEB">
            <w:pPr>
              <w:jc w:val="left"/>
              <w:rPr>
                <w:sz w:val="20"/>
              </w:rPr>
            </w:pPr>
            <w:r>
              <w:rPr>
                <w:sz w:val="20"/>
              </w:rPr>
              <w:t>These</w:t>
            </w:r>
            <w:r w:rsidRPr="00387001">
              <w:rPr>
                <w:sz w:val="20"/>
              </w:rPr>
              <w:t xml:space="preserve"> process variable</w:t>
            </w:r>
            <w:r>
              <w:rPr>
                <w:sz w:val="20"/>
              </w:rPr>
              <w:t>s</w:t>
            </w:r>
            <w:r w:rsidRPr="00387001">
              <w:rPr>
                <w:sz w:val="20"/>
              </w:rPr>
              <w:t xml:space="preserve"> may lead to a poor seal or illegible product information. Based on Risk Severity Rating (see </w:t>
            </w:r>
            <w:r w:rsidRPr="00B102C1">
              <w:rPr>
                <w:b/>
                <w:sz w:val="20"/>
              </w:rPr>
              <w:fldChar w:fldCharType="begin"/>
            </w:r>
            <w:r w:rsidRPr="00B102C1">
              <w:rPr>
                <w:b/>
                <w:sz w:val="20"/>
              </w:rPr>
              <w:instrText xml:space="preserve"> REF _Ref470249372 \h  \* MERGEFORMAT </w:instrText>
            </w:r>
            <w:r w:rsidRPr="00B102C1">
              <w:rPr>
                <w:b/>
                <w:sz w:val="20"/>
              </w:rPr>
            </w:r>
            <w:r w:rsidRPr="00B102C1">
              <w:rPr>
                <w:b/>
                <w:sz w:val="20"/>
              </w:rPr>
              <w:fldChar w:fldCharType="separate"/>
            </w:r>
            <w:ins w:id="165" w:author="Raza, S.Rafeh" w:date="2017-03-23T14:13:00Z">
              <w:r w:rsidR="00B026A5" w:rsidRPr="00B026A5">
                <w:rPr>
                  <w:b/>
                  <w:sz w:val="20"/>
                  <w:rPrChange w:id="166" w:author="Raza, S.Rafeh" w:date="2017-03-23T14:13:00Z">
                    <w:rPr>
                      <w:sz w:val="20"/>
                    </w:rPr>
                  </w:rPrChange>
                </w:rPr>
                <w:t xml:space="preserve">Table </w:t>
              </w:r>
              <w:r w:rsidR="00B026A5" w:rsidRPr="00B026A5">
                <w:rPr>
                  <w:b/>
                  <w:noProof/>
                  <w:sz w:val="20"/>
                  <w:rPrChange w:id="167" w:author="Raza, S.Rafeh" w:date="2017-03-23T14:13:00Z">
                    <w:rPr>
                      <w:noProof/>
                      <w:sz w:val="20"/>
                    </w:rPr>
                  </w:rPrChange>
                </w:rPr>
                <w:t>1</w:t>
              </w:r>
            </w:ins>
            <w:del w:id="168" w:author="Raza, S.Rafeh" w:date="2017-03-14T15:55:00Z">
              <w:r w:rsidR="000A2242" w:rsidRPr="000A2242" w:rsidDel="0067773B">
                <w:rPr>
                  <w:b/>
                  <w:sz w:val="20"/>
                </w:rPr>
                <w:delText xml:space="preserve">Table </w:delText>
              </w:r>
              <w:r w:rsidR="000A2242" w:rsidRPr="000A2242" w:rsidDel="0067773B">
                <w:rPr>
                  <w:b/>
                  <w:noProof/>
                  <w:sz w:val="20"/>
                </w:rPr>
                <w:delText>1</w:delText>
              </w:r>
            </w:del>
            <w:r w:rsidRPr="00B102C1">
              <w:rPr>
                <w:b/>
                <w:sz w:val="20"/>
              </w:rPr>
              <w:fldChar w:fldCharType="end"/>
            </w:r>
            <w:r>
              <w:rPr>
                <w:b/>
                <w:sz w:val="20"/>
              </w:rPr>
              <w:t>)</w:t>
            </w:r>
            <w:r w:rsidRPr="00387001">
              <w:rPr>
                <w:sz w:val="20"/>
              </w:rPr>
              <w:t xml:space="preserve"> Incorrect, missing, or illegible product information is considered a compliance impact on finished drug product. It will not adversely impact patient</w:t>
            </w:r>
            <w:r>
              <w:rPr>
                <w:sz w:val="20"/>
              </w:rPr>
              <w:t xml:space="preserve"> safety.</w:t>
            </w:r>
          </w:p>
          <w:p w:rsidR="00216BEB" w:rsidRPr="00387001" w:rsidRDefault="00216BEB" w:rsidP="00216BEB">
            <w:pPr>
              <w:jc w:val="left"/>
              <w:rPr>
                <w:sz w:val="20"/>
              </w:rPr>
            </w:pPr>
          </w:p>
          <w:p w:rsidR="000B67EE" w:rsidRPr="00387001" w:rsidRDefault="00D83A46" w:rsidP="005179EC">
            <w:pPr>
              <w:jc w:val="left"/>
              <w:rPr>
                <w:sz w:val="20"/>
              </w:rPr>
            </w:pPr>
            <w:r w:rsidRPr="00387001">
              <w:rPr>
                <w:b/>
                <w:sz w:val="20"/>
              </w:rPr>
              <w:t xml:space="preserve">Occurrence: </w:t>
            </w:r>
            <w:r w:rsidRPr="00387001">
              <w:rPr>
                <w:sz w:val="20"/>
              </w:rPr>
              <w:t xml:space="preserve">Within the evaluation period there are no instances of OOS minimum fill value in the finished drug product. </w:t>
            </w:r>
          </w:p>
        </w:tc>
      </w:tr>
      <w:tr w:rsidR="00B4683B" w:rsidRPr="00830EB8" w:rsidTr="00DC4FAD">
        <w:tblPrEx>
          <w:tblW w:w="5000" w:type="pct"/>
          <w:jc w:val="center"/>
          <w:tblLayout w:type="fixed"/>
          <w:tblCellMar>
            <w:top w:w="14" w:type="dxa"/>
            <w:left w:w="115" w:type="dxa"/>
            <w:bottom w:w="14" w:type="dxa"/>
            <w:right w:w="115" w:type="dxa"/>
          </w:tblCellMar>
          <w:tblPrExChange w:id="169" w:author="Raza, S.Rafeh" w:date="2017-03-14T15:55:00Z">
            <w:tblPrEx>
              <w:tblW w:w="5000" w:type="pct"/>
              <w:jc w:val="center"/>
              <w:tblLayout w:type="fixed"/>
              <w:tblCellMar>
                <w:top w:w="14" w:type="dxa"/>
                <w:left w:w="115" w:type="dxa"/>
                <w:bottom w:w="14" w:type="dxa"/>
                <w:right w:w="115" w:type="dxa"/>
              </w:tblCellMar>
            </w:tblPrEx>
          </w:tblPrExChange>
        </w:tblPrEx>
        <w:trPr>
          <w:cantSplit/>
          <w:trHeight w:val="360"/>
          <w:jc w:val="center"/>
          <w:trPrChange w:id="170" w:author="Raza, S.Rafeh" w:date="2017-03-14T15:55:00Z">
            <w:trPr>
              <w:cantSplit/>
              <w:trHeight w:val="360"/>
              <w:jc w:val="center"/>
            </w:trPr>
          </w:trPrChange>
        </w:trPr>
        <w:tc>
          <w:tcPr>
            <w:tcW w:w="655" w:type="dxa"/>
            <w:vAlign w:val="center"/>
            <w:tcPrChange w:id="171" w:author="Raza, S.Rafeh" w:date="2017-03-14T15:55:00Z">
              <w:tcPr>
                <w:tcW w:w="655" w:type="dxa"/>
                <w:vAlign w:val="center"/>
              </w:tcPr>
            </w:tcPrChange>
          </w:tcPr>
          <w:p w:rsidR="00B4683B" w:rsidRPr="00830EB8" w:rsidRDefault="00E17E85" w:rsidP="00650822">
            <w:pPr>
              <w:jc w:val="center"/>
              <w:rPr>
                <w:sz w:val="20"/>
              </w:rPr>
            </w:pPr>
            <w:r>
              <w:rPr>
                <w:sz w:val="20"/>
              </w:rPr>
              <w:lastRenderedPageBreak/>
              <w:t>2.2</w:t>
            </w:r>
          </w:p>
        </w:tc>
        <w:tc>
          <w:tcPr>
            <w:tcW w:w="1710" w:type="dxa"/>
            <w:vAlign w:val="center"/>
            <w:tcPrChange w:id="172" w:author="Raza, S.Rafeh" w:date="2017-03-14T15:55:00Z">
              <w:tcPr>
                <w:tcW w:w="1710" w:type="dxa"/>
                <w:vAlign w:val="center"/>
              </w:tcPr>
            </w:tcPrChange>
          </w:tcPr>
          <w:p w:rsidR="00B4683B" w:rsidRPr="00830EB8" w:rsidRDefault="00B4683B" w:rsidP="00650822">
            <w:pPr>
              <w:jc w:val="center"/>
              <w:rPr>
                <w:sz w:val="20"/>
              </w:rPr>
            </w:pPr>
            <w:r>
              <w:rPr>
                <w:sz w:val="20"/>
              </w:rPr>
              <w:t>Minimum Fill</w:t>
            </w:r>
          </w:p>
        </w:tc>
        <w:tc>
          <w:tcPr>
            <w:tcW w:w="2222" w:type="dxa"/>
            <w:vAlign w:val="center"/>
            <w:tcPrChange w:id="173" w:author="Raza, S.Rafeh" w:date="2017-03-14T15:55:00Z">
              <w:tcPr>
                <w:tcW w:w="2222" w:type="dxa"/>
                <w:vAlign w:val="center"/>
              </w:tcPr>
            </w:tcPrChange>
          </w:tcPr>
          <w:p w:rsidR="00B4683B" w:rsidRDefault="00B4683B" w:rsidP="00650822">
            <w:pPr>
              <w:jc w:val="center"/>
              <w:rPr>
                <w:sz w:val="20"/>
              </w:rPr>
            </w:pPr>
            <w:r>
              <w:rPr>
                <w:sz w:val="20"/>
              </w:rPr>
              <w:t xml:space="preserve">Packaging – Form/Fill/Seal </w:t>
            </w:r>
            <w:r w:rsidRPr="00830EB8">
              <w:rPr>
                <w:sz w:val="20"/>
              </w:rPr>
              <w:t xml:space="preserve"> –</w:t>
            </w:r>
          </w:p>
          <w:p w:rsidR="00B4683B" w:rsidRDefault="00B4683B" w:rsidP="00650822">
            <w:pPr>
              <w:jc w:val="center"/>
              <w:rPr>
                <w:sz w:val="20"/>
              </w:rPr>
            </w:pPr>
          </w:p>
          <w:p w:rsidR="00B4683B" w:rsidRPr="00830EB8" w:rsidRDefault="00B4683B" w:rsidP="00650822">
            <w:pPr>
              <w:jc w:val="center"/>
              <w:rPr>
                <w:sz w:val="20"/>
              </w:rPr>
            </w:pPr>
            <w:r>
              <w:rPr>
                <w:sz w:val="20"/>
              </w:rPr>
              <w:t>Heat Seal</w:t>
            </w:r>
          </w:p>
        </w:tc>
        <w:tc>
          <w:tcPr>
            <w:tcW w:w="1319" w:type="dxa"/>
            <w:tcBorders>
              <w:bottom w:val="single" w:sz="4" w:space="0" w:color="auto"/>
            </w:tcBorders>
            <w:shd w:val="clear" w:color="auto" w:fill="FFFF00"/>
            <w:vAlign w:val="center"/>
            <w:tcPrChange w:id="174" w:author="Raza, S.Rafeh" w:date="2017-03-14T15:55:00Z">
              <w:tcPr>
                <w:tcW w:w="1319" w:type="dxa"/>
                <w:tcBorders>
                  <w:bottom w:val="single" w:sz="4" w:space="0" w:color="auto"/>
                </w:tcBorders>
                <w:shd w:val="clear" w:color="auto" w:fill="C0504D" w:themeFill="accent2"/>
                <w:vAlign w:val="center"/>
              </w:tcPr>
            </w:tcPrChange>
          </w:tcPr>
          <w:p w:rsidR="00B4683B" w:rsidRPr="002A2536" w:rsidRDefault="00B4683B" w:rsidP="00650822">
            <w:pPr>
              <w:jc w:val="center"/>
              <w:rPr>
                <w:b/>
                <w:sz w:val="20"/>
              </w:rPr>
            </w:pPr>
            <w:del w:id="175" w:author="Raza, S.Rafeh" w:date="2017-03-14T15:55:00Z">
              <w:r w:rsidDel="00DC4FAD">
                <w:rPr>
                  <w:b/>
                  <w:sz w:val="20"/>
                </w:rPr>
                <w:delText>10</w:delText>
              </w:r>
            </w:del>
            <w:ins w:id="176" w:author="Raza, S.Rafeh" w:date="2017-03-14T15:55:00Z">
              <w:r w:rsidR="00DC4FAD">
                <w:rPr>
                  <w:b/>
                  <w:sz w:val="20"/>
                </w:rPr>
                <w:t>6</w:t>
              </w:r>
            </w:ins>
          </w:p>
        </w:tc>
        <w:tc>
          <w:tcPr>
            <w:tcW w:w="1319" w:type="dxa"/>
            <w:shd w:val="clear" w:color="auto" w:fill="00B050"/>
            <w:vAlign w:val="center"/>
            <w:tcPrChange w:id="177" w:author="Raza, S.Rafeh" w:date="2017-03-14T15:55:00Z">
              <w:tcPr>
                <w:tcW w:w="1319" w:type="dxa"/>
                <w:shd w:val="clear" w:color="auto" w:fill="00B050"/>
                <w:vAlign w:val="center"/>
              </w:tcPr>
            </w:tcPrChange>
          </w:tcPr>
          <w:p w:rsidR="00B4683B" w:rsidRPr="002A2536" w:rsidRDefault="00B4683B" w:rsidP="00650822">
            <w:pPr>
              <w:jc w:val="center"/>
              <w:rPr>
                <w:b/>
                <w:sz w:val="20"/>
              </w:rPr>
            </w:pPr>
            <w:r w:rsidRPr="002A2536">
              <w:rPr>
                <w:b/>
                <w:sz w:val="20"/>
              </w:rPr>
              <w:t>2</w:t>
            </w:r>
          </w:p>
        </w:tc>
        <w:tc>
          <w:tcPr>
            <w:tcW w:w="1530" w:type="dxa"/>
            <w:shd w:val="clear" w:color="auto" w:fill="FFFF00"/>
            <w:vAlign w:val="center"/>
            <w:tcPrChange w:id="178" w:author="Raza, S.Rafeh" w:date="2017-03-14T15:55:00Z">
              <w:tcPr>
                <w:tcW w:w="1530" w:type="dxa"/>
                <w:shd w:val="clear" w:color="auto" w:fill="FFFF00"/>
                <w:vAlign w:val="center"/>
              </w:tcPr>
            </w:tcPrChange>
          </w:tcPr>
          <w:p w:rsidR="00B4683B" w:rsidRPr="00F72DDD" w:rsidRDefault="00B4683B" w:rsidP="00650822">
            <w:pPr>
              <w:jc w:val="center"/>
              <w:rPr>
                <w:b/>
                <w:sz w:val="20"/>
              </w:rPr>
            </w:pPr>
            <w:del w:id="179" w:author="Raza, S.Rafeh" w:date="2017-03-14T15:56:00Z">
              <w:r w:rsidDel="00DD684C">
                <w:rPr>
                  <w:b/>
                  <w:sz w:val="20"/>
                </w:rPr>
                <w:delText>20</w:delText>
              </w:r>
            </w:del>
            <w:ins w:id="180" w:author="Raza, S.Rafeh" w:date="2017-03-14T15:56:00Z">
              <w:r w:rsidR="00DD684C">
                <w:rPr>
                  <w:b/>
                  <w:sz w:val="20"/>
                </w:rPr>
                <w:t>12</w:t>
              </w:r>
            </w:ins>
          </w:p>
          <w:p w:rsidR="00B4683B" w:rsidRPr="00F72DDD" w:rsidRDefault="00B4683B" w:rsidP="00650822">
            <w:pPr>
              <w:jc w:val="center"/>
              <w:rPr>
                <w:sz w:val="20"/>
                <w:shd w:val="clear" w:color="auto" w:fill="FFFFFF" w:themeFill="background1"/>
              </w:rPr>
            </w:pPr>
            <w:r w:rsidRPr="00F72DDD">
              <w:rPr>
                <w:b/>
                <w:sz w:val="20"/>
              </w:rPr>
              <w:t>Undesirable</w:t>
            </w:r>
          </w:p>
        </w:tc>
        <w:tc>
          <w:tcPr>
            <w:tcW w:w="5155" w:type="dxa"/>
            <w:vAlign w:val="center"/>
            <w:tcPrChange w:id="181" w:author="Raza, S.Rafeh" w:date="2017-03-14T15:55:00Z">
              <w:tcPr>
                <w:tcW w:w="5155" w:type="dxa"/>
                <w:vAlign w:val="center"/>
              </w:tcPr>
            </w:tcPrChange>
          </w:tcPr>
          <w:p w:rsidR="00DC4FAD" w:rsidRDefault="00216BEB" w:rsidP="00DC4FAD">
            <w:pPr>
              <w:jc w:val="left"/>
              <w:rPr>
                <w:ins w:id="182" w:author="Raza, S.Rafeh" w:date="2017-03-14T15:55:00Z"/>
                <w:sz w:val="20"/>
              </w:rPr>
            </w:pPr>
            <w:r w:rsidRPr="00387001">
              <w:rPr>
                <w:b/>
                <w:sz w:val="20"/>
              </w:rPr>
              <w:t xml:space="preserve">Severity: </w:t>
            </w:r>
            <w:ins w:id="183" w:author="Raza, S.Rafeh" w:date="2017-03-14T15:55:00Z">
              <w:r w:rsidR="00DC4FAD" w:rsidRPr="00387001">
                <w:rPr>
                  <w:sz w:val="20"/>
                </w:rPr>
                <w:t xml:space="preserve">Damaged, worn, or misaligned heat seal platens can result in poor heat seals. </w:t>
              </w:r>
              <w:r w:rsidR="00DC4FAD">
                <w:rPr>
                  <w:sz w:val="20"/>
                </w:rPr>
                <w:t xml:space="preserve">In addition, </w:t>
              </w:r>
              <w:r w:rsidR="00DC4FAD" w:rsidRPr="00387001">
                <w:rPr>
                  <w:sz w:val="20"/>
                </w:rPr>
                <w:t xml:space="preserve">Incorrect heat seal temperatures can result in poor heat seals.  Poor heat seals can result in compromised container closure integrity which directly impacts the stability, purity and efficacy of the finished </w:t>
              </w:r>
              <w:r w:rsidR="00DC4FAD">
                <w:rPr>
                  <w:sz w:val="20"/>
                </w:rPr>
                <w:t xml:space="preserve">drug </w:t>
              </w:r>
              <w:r w:rsidR="00DC4FAD" w:rsidRPr="00387001">
                <w:rPr>
                  <w:sz w:val="20"/>
                </w:rPr>
                <w:t>product.</w:t>
              </w:r>
              <w:r w:rsidR="00DC4FAD">
                <w:rPr>
                  <w:sz w:val="20"/>
                </w:rPr>
                <w:t xml:space="preserve"> </w:t>
              </w:r>
              <w:r w:rsidR="00DC4FAD" w:rsidRPr="00387001">
                <w:rPr>
                  <w:sz w:val="20"/>
                </w:rPr>
                <w:t>It could potentially lead to an excessive of Oxybutynin Chloride, USP</w:t>
              </w:r>
              <w:r w:rsidR="00DC4FAD">
                <w:rPr>
                  <w:sz w:val="20"/>
                </w:rPr>
                <w:t>. T</w:t>
              </w:r>
              <w:r w:rsidR="00DC4FAD" w:rsidRPr="00387001">
                <w:rPr>
                  <w:sz w:val="20"/>
                </w:rPr>
                <w:t xml:space="preserve">he drug substance is </w:t>
              </w:r>
              <w:r w:rsidR="00DC4FAD">
                <w:rPr>
                  <w:sz w:val="20"/>
                </w:rPr>
                <w:t xml:space="preserve">Toxicologically </w:t>
              </w:r>
              <w:r w:rsidR="00DC4FAD" w:rsidRPr="00387001">
                <w:rPr>
                  <w:sz w:val="20"/>
                </w:rPr>
                <w:t>safe</w:t>
              </w:r>
              <w:r w:rsidR="00DC4FAD">
                <w:rPr>
                  <w:sz w:val="20"/>
                </w:rPr>
                <w:t xml:space="preserve"> and topically </w:t>
              </w:r>
              <w:proofErr w:type="gramStart"/>
              <w:r w:rsidR="00DC4FAD">
                <w:rPr>
                  <w:sz w:val="20"/>
                </w:rPr>
                <w:t>applied,</w:t>
              </w:r>
              <w:proofErr w:type="gramEnd"/>
              <w:r w:rsidR="00DC4FAD">
                <w:rPr>
                  <w:sz w:val="20"/>
                </w:rPr>
                <w:t xml:space="preserve"> </w:t>
              </w:r>
              <w:r w:rsidR="00DC4FAD" w:rsidRPr="00387001">
                <w:rPr>
                  <w:sz w:val="20"/>
                </w:rPr>
                <w:t>OHC 3 and OEL 10 µg/m</w:t>
              </w:r>
              <w:r w:rsidR="00DC4FAD" w:rsidRPr="00387001">
                <w:rPr>
                  <w:sz w:val="20"/>
                  <w:vertAlign w:val="superscript"/>
                </w:rPr>
                <w:t>3</w:t>
              </w:r>
              <w:r w:rsidR="00DC4FAD">
                <w:rPr>
                  <w:sz w:val="20"/>
                </w:rPr>
                <w:t xml:space="preserve">, </w:t>
              </w:r>
              <w:r w:rsidR="00DC4FAD" w:rsidRPr="00387001">
                <w:rPr>
                  <w:sz w:val="20"/>
                </w:rPr>
                <w:t>it will n</w:t>
              </w:r>
              <w:r w:rsidR="00DC4FAD">
                <w:rPr>
                  <w:sz w:val="20"/>
                </w:rPr>
                <w:t>ot adversely impact patient safety.</w:t>
              </w:r>
            </w:ins>
          </w:p>
          <w:p w:rsidR="00DC4FAD" w:rsidRPr="00B33670" w:rsidRDefault="00DC4FAD" w:rsidP="00DC4FAD">
            <w:pPr>
              <w:jc w:val="left"/>
              <w:rPr>
                <w:ins w:id="184" w:author="Raza, S.Rafeh" w:date="2017-03-14T15:55:00Z"/>
                <w:sz w:val="20"/>
              </w:rPr>
            </w:pPr>
          </w:p>
          <w:p w:rsidR="00DC4FAD" w:rsidRDefault="00DC4FAD" w:rsidP="00DC4FAD">
            <w:pPr>
              <w:jc w:val="left"/>
              <w:rPr>
                <w:ins w:id="185" w:author="Raza, S.Rafeh" w:date="2017-03-14T15:55:00Z"/>
                <w:sz w:val="20"/>
              </w:rPr>
            </w:pPr>
            <w:ins w:id="186" w:author="Raza, S.Rafeh" w:date="2017-03-14T15:55:00Z">
              <w:r>
                <w:rPr>
                  <w:sz w:val="20"/>
                </w:rPr>
                <w:t xml:space="preserve">In addition, drug product dispensing nozzle may sporadically start drooling. Nozzle drooling will cause the drug product to be present at the sealing area of the sachet, thus impacting container closure integrity of the sachet. </w:t>
              </w:r>
            </w:ins>
          </w:p>
          <w:p w:rsidR="00216BEB" w:rsidDel="00DC4FAD" w:rsidRDefault="00216BEB" w:rsidP="00216BEB">
            <w:pPr>
              <w:jc w:val="left"/>
              <w:rPr>
                <w:del w:id="187" w:author="Raza, S.Rafeh" w:date="2017-03-14T15:55:00Z"/>
                <w:sz w:val="20"/>
              </w:rPr>
            </w:pPr>
            <w:del w:id="188" w:author="Raza, S.Rafeh" w:date="2017-03-14T15:55:00Z">
              <w:r w:rsidRPr="00387001" w:rsidDel="00DC4FAD">
                <w:rPr>
                  <w:sz w:val="20"/>
                </w:rPr>
                <w:delText xml:space="preserve">The dwell time of the heat seal is controlled by machine speed. Out of range machine speed may impact the container closure integrity of sachet.  </w:delText>
              </w:r>
              <w:r w:rsidDel="00DC4FAD">
                <w:rPr>
                  <w:sz w:val="20"/>
                </w:rPr>
                <w:delText xml:space="preserve">In addition, drug product dispensing nozzle may sporadically start drooling. Nozzle drooling will cause the drug product to be present at the sealing area of the sachet, thus impacting container closure integrity of the sachet. </w:delText>
              </w:r>
            </w:del>
          </w:p>
          <w:p w:rsidR="00216BEB" w:rsidDel="00DC4FAD" w:rsidRDefault="00216BEB" w:rsidP="00216BEB">
            <w:pPr>
              <w:jc w:val="left"/>
              <w:rPr>
                <w:del w:id="189" w:author="Raza, S.Rafeh" w:date="2017-03-14T15:55:00Z"/>
                <w:sz w:val="20"/>
              </w:rPr>
            </w:pPr>
          </w:p>
          <w:p w:rsidR="00B4683B" w:rsidDel="00DC4FAD" w:rsidRDefault="00216BEB" w:rsidP="00216BEB">
            <w:pPr>
              <w:jc w:val="left"/>
              <w:rPr>
                <w:del w:id="190" w:author="Raza, S.Rafeh" w:date="2017-03-14T15:55:00Z"/>
                <w:sz w:val="20"/>
              </w:rPr>
            </w:pPr>
            <w:del w:id="191" w:author="Raza, S.Rafeh" w:date="2017-03-14T15:55:00Z">
              <w:r w:rsidDel="00DC4FAD">
                <w:rPr>
                  <w:sz w:val="20"/>
                </w:rPr>
                <w:delText>These</w:delText>
              </w:r>
              <w:r w:rsidRPr="00387001" w:rsidDel="00DC4FAD">
                <w:rPr>
                  <w:sz w:val="20"/>
                </w:rPr>
                <w:delText xml:space="preserve"> process variable</w:delText>
              </w:r>
              <w:r w:rsidDel="00DC4FAD">
                <w:rPr>
                  <w:sz w:val="20"/>
                </w:rPr>
                <w:delText>s</w:delText>
              </w:r>
              <w:r w:rsidRPr="00387001" w:rsidDel="00DC4FAD">
                <w:rPr>
                  <w:sz w:val="20"/>
                </w:rPr>
                <w:delText xml:space="preserve"> may lead to a poor seal or illegible product information. Based on Risk Severity Rating (see </w:delText>
              </w:r>
              <w:r w:rsidRPr="00B102C1" w:rsidDel="00DC4FAD">
                <w:rPr>
                  <w:b/>
                  <w:sz w:val="20"/>
                </w:rPr>
                <w:fldChar w:fldCharType="begin"/>
              </w:r>
              <w:r w:rsidRPr="00B102C1" w:rsidDel="00DC4FAD">
                <w:rPr>
                  <w:b/>
                  <w:sz w:val="20"/>
                </w:rPr>
                <w:delInstrText xml:space="preserve"> REF _Ref470249372 \h  \* MERGEFORMAT </w:delInstrText>
              </w:r>
              <w:r w:rsidRPr="00B102C1" w:rsidDel="00DC4FAD">
                <w:rPr>
                  <w:b/>
                  <w:sz w:val="20"/>
                </w:rPr>
              </w:r>
              <w:r w:rsidRPr="00B102C1" w:rsidDel="00DC4FAD">
                <w:rPr>
                  <w:b/>
                  <w:sz w:val="20"/>
                </w:rPr>
                <w:fldChar w:fldCharType="separate"/>
              </w:r>
              <w:r w:rsidR="000A2242" w:rsidRPr="000A2242" w:rsidDel="00DC4FAD">
                <w:rPr>
                  <w:b/>
                  <w:sz w:val="20"/>
                </w:rPr>
                <w:delText xml:space="preserve">Table </w:delText>
              </w:r>
              <w:r w:rsidR="000A2242" w:rsidRPr="000A2242" w:rsidDel="00DC4FAD">
                <w:rPr>
                  <w:b/>
                  <w:noProof/>
                  <w:sz w:val="20"/>
                </w:rPr>
                <w:delText>1</w:delText>
              </w:r>
              <w:r w:rsidRPr="00B102C1" w:rsidDel="00DC4FAD">
                <w:rPr>
                  <w:b/>
                  <w:sz w:val="20"/>
                </w:rPr>
                <w:fldChar w:fldCharType="end"/>
              </w:r>
              <w:r w:rsidDel="00DC4FAD">
                <w:rPr>
                  <w:b/>
                  <w:sz w:val="20"/>
                </w:rPr>
                <w:delText>)</w:delText>
              </w:r>
              <w:r w:rsidRPr="00387001" w:rsidDel="00DC4FAD">
                <w:rPr>
                  <w:sz w:val="20"/>
                </w:rPr>
                <w:delText xml:space="preserve"> Incorrect, missing, or illegible product information is considered a compliance impact on finished drug product. It will not adversely impact patient</w:delText>
              </w:r>
              <w:r w:rsidDel="00DC4FAD">
                <w:rPr>
                  <w:sz w:val="20"/>
                </w:rPr>
                <w:delText xml:space="preserve"> safety.</w:delText>
              </w:r>
            </w:del>
          </w:p>
          <w:p w:rsidR="00216BEB" w:rsidRPr="00387001" w:rsidRDefault="00216BEB" w:rsidP="00216BEB">
            <w:pPr>
              <w:jc w:val="left"/>
              <w:rPr>
                <w:sz w:val="20"/>
              </w:rPr>
            </w:pPr>
          </w:p>
          <w:p w:rsidR="00B4683B" w:rsidRPr="00387001" w:rsidRDefault="00B4683B" w:rsidP="00E17E85">
            <w:pPr>
              <w:jc w:val="left"/>
              <w:rPr>
                <w:b/>
                <w:sz w:val="20"/>
              </w:rPr>
            </w:pPr>
            <w:r w:rsidRPr="00387001">
              <w:rPr>
                <w:b/>
                <w:sz w:val="20"/>
              </w:rPr>
              <w:t xml:space="preserve">Occurrence: </w:t>
            </w:r>
            <w:r w:rsidR="00E17E85" w:rsidRPr="00387001">
              <w:rPr>
                <w:sz w:val="20"/>
              </w:rPr>
              <w:t>Within the evaluation period there are no instances of OOS minimum fill value in the finished drug product.</w:t>
            </w:r>
          </w:p>
        </w:tc>
      </w:tr>
      <w:tr w:rsidR="00B4683B" w:rsidRPr="00830EB8" w:rsidTr="006C421C">
        <w:trPr>
          <w:cantSplit/>
          <w:trHeight w:val="360"/>
          <w:jc w:val="center"/>
        </w:trPr>
        <w:tc>
          <w:tcPr>
            <w:tcW w:w="655" w:type="dxa"/>
            <w:vAlign w:val="center"/>
          </w:tcPr>
          <w:p w:rsidR="00B4683B" w:rsidRPr="00830EB8" w:rsidRDefault="00E17E85" w:rsidP="00650822">
            <w:pPr>
              <w:jc w:val="center"/>
              <w:rPr>
                <w:sz w:val="20"/>
              </w:rPr>
            </w:pPr>
            <w:r>
              <w:rPr>
                <w:sz w:val="20"/>
              </w:rPr>
              <w:lastRenderedPageBreak/>
              <w:t>2.3</w:t>
            </w:r>
          </w:p>
        </w:tc>
        <w:tc>
          <w:tcPr>
            <w:tcW w:w="1710" w:type="dxa"/>
            <w:vAlign w:val="center"/>
          </w:tcPr>
          <w:p w:rsidR="00B4683B" w:rsidRPr="00830EB8" w:rsidRDefault="00B4683B" w:rsidP="00650822">
            <w:pPr>
              <w:jc w:val="center"/>
              <w:rPr>
                <w:sz w:val="20"/>
              </w:rPr>
            </w:pPr>
            <w:r>
              <w:rPr>
                <w:sz w:val="20"/>
              </w:rPr>
              <w:t>Minimum Fill</w:t>
            </w:r>
          </w:p>
        </w:tc>
        <w:tc>
          <w:tcPr>
            <w:tcW w:w="2222" w:type="dxa"/>
            <w:vAlign w:val="center"/>
          </w:tcPr>
          <w:p w:rsidR="00B4683B" w:rsidRDefault="00B4683B" w:rsidP="00650822">
            <w:pPr>
              <w:jc w:val="center"/>
              <w:rPr>
                <w:sz w:val="20"/>
              </w:rPr>
            </w:pPr>
            <w:r>
              <w:rPr>
                <w:sz w:val="20"/>
              </w:rPr>
              <w:t xml:space="preserve">Packaging – Form/Fill/Seal </w:t>
            </w:r>
            <w:r w:rsidRPr="00830EB8">
              <w:rPr>
                <w:sz w:val="20"/>
              </w:rPr>
              <w:t xml:space="preserve"> –</w:t>
            </w:r>
          </w:p>
          <w:p w:rsidR="00B4683B" w:rsidRDefault="00B4683B" w:rsidP="00650822">
            <w:pPr>
              <w:jc w:val="center"/>
              <w:rPr>
                <w:sz w:val="20"/>
              </w:rPr>
            </w:pPr>
          </w:p>
          <w:p w:rsidR="00B4683B" w:rsidRPr="00830EB8" w:rsidRDefault="00B4683B" w:rsidP="00650822">
            <w:pPr>
              <w:jc w:val="center"/>
              <w:rPr>
                <w:sz w:val="20"/>
              </w:rPr>
            </w:pPr>
            <w:r>
              <w:rPr>
                <w:sz w:val="20"/>
              </w:rPr>
              <w:t>Fill Weight</w:t>
            </w:r>
          </w:p>
        </w:tc>
        <w:tc>
          <w:tcPr>
            <w:tcW w:w="1319" w:type="dxa"/>
            <w:shd w:val="clear" w:color="auto" w:fill="FFFF00"/>
            <w:vAlign w:val="center"/>
          </w:tcPr>
          <w:p w:rsidR="00B4683B" w:rsidRPr="002A2536" w:rsidRDefault="00B4683B" w:rsidP="00650822">
            <w:pPr>
              <w:jc w:val="center"/>
              <w:rPr>
                <w:b/>
                <w:sz w:val="20"/>
              </w:rPr>
            </w:pPr>
            <w:r w:rsidRPr="002A2536">
              <w:rPr>
                <w:b/>
                <w:sz w:val="20"/>
              </w:rPr>
              <w:t>6</w:t>
            </w:r>
          </w:p>
        </w:tc>
        <w:tc>
          <w:tcPr>
            <w:tcW w:w="1319" w:type="dxa"/>
            <w:shd w:val="clear" w:color="auto" w:fill="00B050"/>
            <w:vAlign w:val="center"/>
          </w:tcPr>
          <w:p w:rsidR="00B4683B" w:rsidRPr="002A2536" w:rsidRDefault="00B4683B" w:rsidP="00650822">
            <w:pPr>
              <w:jc w:val="center"/>
              <w:rPr>
                <w:b/>
                <w:sz w:val="20"/>
              </w:rPr>
            </w:pPr>
            <w:r w:rsidRPr="002A2536">
              <w:rPr>
                <w:b/>
                <w:sz w:val="20"/>
              </w:rPr>
              <w:t>2</w:t>
            </w:r>
          </w:p>
        </w:tc>
        <w:tc>
          <w:tcPr>
            <w:tcW w:w="1530" w:type="dxa"/>
            <w:shd w:val="clear" w:color="auto" w:fill="FFFF00"/>
            <w:vAlign w:val="center"/>
          </w:tcPr>
          <w:p w:rsidR="00B4683B" w:rsidRPr="00F72DDD" w:rsidRDefault="00B4683B" w:rsidP="00B4683B">
            <w:pPr>
              <w:jc w:val="center"/>
              <w:rPr>
                <w:b/>
                <w:sz w:val="20"/>
              </w:rPr>
            </w:pPr>
            <w:r w:rsidRPr="00F72DDD">
              <w:rPr>
                <w:b/>
                <w:sz w:val="20"/>
              </w:rPr>
              <w:t>12</w:t>
            </w:r>
          </w:p>
          <w:p w:rsidR="00B4683B" w:rsidRPr="00F72DDD" w:rsidRDefault="00B4683B" w:rsidP="00B4683B">
            <w:pPr>
              <w:jc w:val="center"/>
              <w:rPr>
                <w:b/>
                <w:sz w:val="20"/>
              </w:rPr>
            </w:pPr>
            <w:r w:rsidRPr="00F72DDD">
              <w:rPr>
                <w:b/>
                <w:sz w:val="20"/>
              </w:rPr>
              <w:t>Undesirable</w:t>
            </w:r>
          </w:p>
        </w:tc>
        <w:tc>
          <w:tcPr>
            <w:tcW w:w="5155" w:type="dxa"/>
            <w:vAlign w:val="center"/>
          </w:tcPr>
          <w:p w:rsidR="00B4683B" w:rsidRPr="00387001" w:rsidRDefault="00B4683B" w:rsidP="00B4683B">
            <w:pPr>
              <w:jc w:val="left"/>
              <w:rPr>
                <w:sz w:val="20"/>
              </w:rPr>
            </w:pPr>
            <w:r w:rsidRPr="00387001">
              <w:rPr>
                <w:b/>
                <w:sz w:val="20"/>
              </w:rPr>
              <w:t xml:space="preserve">Severity: </w:t>
            </w:r>
            <w:r w:rsidRPr="00387001">
              <w:rPr>
                <w:sz w:val="20"/>
              </w:rPr>
              <w:t>Fill weight variation can directly affect the drug substance assay value in the finished drug product. An out of specification fill weight can result in an out of specification finished drug product minimum fill, thus resulting in a batch failure. This can influence the efficacy and quality of the finished drug product and hence can be either partially or completely ineffective.  It could potentially lead to an excessive or reduced dose of Oxybutynin Chloride, USP.</w:t>
            </w:r>
          </w:p>
          <w:p w:rsidR="00B4683B" w:rsidRPr="00387001" w:rsidRDefault="00B4683B" w:rsidP="00B4683B">
            <w:pPr>
              <w:jc w:val="left"/>
              <w:rPr>
                <w:sz w:val="20"/>
              </w:rPr>
            </w:pPr>
          </w:p>
          <w:p w:rsidR="00B4683B" w:rsidRPr="00387001" w:rsidRDefault="00B4683B" w:rsidP="00E17E85">
            <w:pPr>
              <w:jc w:val="left"/>
              <w:rPr>
                <w:b/>
                <w:sz w:val="20"/>
              </w:rPr>
            </w:pPr>
            <w:r w:rsidRPr="00387001">
              <w:rPr>
                <w:b/>
                <w:sz w:val="20"/>
              </w:rPr>
              <w:t xml:space="preserve">Occurrence: </w:t>
            </w:r>
            <w:r w:rsidRPr="00387001">
              <w:rPr>
                <w:sz w:val="20"/>
              </w:rPr>
              <w:t>Within the evaluation period there are no instances of OOS minimum fill value in the finished drug product.</w:t>
            </w:r>
          </w:p>
        </w:tc>
      </w:tr>
      <w:tr w:rsidR="000B67EE" w:rsidRPr="00830EB8" w:rsidTr="006C421C">
        <w:trPr>
          <w:cantSplit/>
          <w:trHeight w:val="360"/>
          <w:jc w:val="center"/>
        </w:trPr>
        <w:tc>
          <w:tcPr>
            <w:tcW w:w="655" w:type="dxa"/>
            <w:vAlign w:val="center"/>
          </w:tcPr>
          <w:p w:rsidR="000B67EE" w:rsidRPr="00830EB8" w:rsidRDefault="000B67EE" w:rsidP="00D26BAD">
            <w:pPr>
              <w:jc w:val="center"/>
              <w:rPr>
                <w:sz w:val="20"/>
              </w:rPr>
            </w:pPr>
            <w:r>
              <w:rPr>
                <w:sz w:val="20"/>
              </w:rPr>
              <w:t>3</w:t>
            </w:r>
            <w:r w:rsidRPr="00830EB8">
              <w:rPr>
                <w:sz w:val="20"/>
              </w:rPr>
              <w:t>.</w:t>
            </w:r>
            <w:r>
              <w:rPr>
                <w:sz w:val="20"/>
              </w:rPr>
              <w:t>1</w:t>
            </w:r>
          </w:p>
        </w:tc>
        <w:tc>
          <w:tcPr>
            <w:tcW w:w="1710" w:type="dxa"/>
            <w:vAlign w:val="center"/>
          </w:tcPr>
          <w:p w:rsidR="000B67EE" w:rsidRPr="00830EB8" w:rsidRDefault="000B67EE" w:rsidP="00DC7843">
            <w:pPr>
              <w:jc w:val="center"/>
              <w:rPr>
                <w:sz w:val="20"/>
              </w:rPr>
            </w:pPr>
            <w:r>
              <w:rPr>
                <w:sz w:val="20"/>
              </w:rPr>
              <w:t>Impurities and Degradation Product</w:t>
            </w:r>
          </w:p>
        </w:tc>
        <w:tc>
          <w:tcPr>
            <w:tcW w:w="2222" w:type="dxa"/>
            <w:vAlign w:val="center"/>
          </w:tcPr>
          <w:p w:rsidR="000B67EE" w:rsidRPr="00830EB8" w:rsidRDefault="000B67EE" w:rsidP="00D26BAD">
            <w:pPr>
              <w:jc w:val="center"/>
              <w:rPr>
                <w:sz w:val="20"/>
              </w:rPr>
            </w:pPr>
            <w:r>
              <w:rPr>
                <w:sz w:val="20"/>
              </w:rPr>
              <w:t>Oxybutynin Chloride</w:t>
            </w:r>
            <w:r w:rsidRPr="00830EB8">
              <w:rPr>
                <w:sz w:val="20"/>
              </w:rPr>
              <w:t xml:space="preserve">, USP – </w:t>
            </w:r>
          </w:p>
          <w:p w:rsidR="000B67EE" w:rsidRPr="00830EB8" w:rsidRDefault="000B67EE" w:rsidP="00D26BAD">
            <w:pPr>
              <w:jc w:val="center"/>
              <w:rPr>
                <w:sz w:val="20"/>
              </w:rPr>
            </w:pPr>
          </w:p>
          <w:p w:rsidR="000B67EE" w:rsidRPr="00830EB8" w:rsidRDefault="000B67EE" w:rsidP="00D26BAD">
            <w:pPr>
              <w:jc w:val="center"/>
              <w:rPr>
                <w:sz w:val="20"/>
              </w:rPr>
            </w:pPr>
            <w:r>
              <w:rPr>
                <w:sz w:val="20"/>
              </w:rPr>
              <w:t>Organic Impurities</w:t>
            </w:r>
          </w:p>
        </w:tc>
        <w:tc>
          <w:tcPr>
            <w:tcW w:w="1319" w:type="dxa"/>
            <w:shd w:val="clear" w:color="auto" w:fill="FFFF00"/>
            <w:vAlign w:val="center"/>
          </w:tcPr>
          <w:p w:rsidR="000B67EE" w:rsidRPr="002A2536" w:rsidRDefault="000B67EE" w:rsidP="00DC7843">
            <w:pPr>
              <w:jc w:val="center"/>
              <w:rPr>
                <w:b/>
                <w:sz w:val="20"/>
              </w:rPr>
            </w:pPr>
            <w:r w:rsidRPr="002A2536">
              <w:rPr>
                <w:b/>
                <w:sz w:val="20"/>
              </w:rPr>
              <w:t>6</w:t>
            </w:r>
          </w:p>
        </w:tc>
        <w:tc>
          <w:tcPr>
            <w:tcW w:w="1319" w:type="dxa"/>
            <w:shd w:val="clear" w:color="auto" w:fill="00B050"/>
            <w:vAlign w:val="center"/>
          </w:tcPr>
          <w:p w:rsidR="000B67EE" w:rsidRPr="002A2536" w:rsidRDefault="000B67EE" w:rsidP="00DC7843">
            <w:pPr>
              <w:jc w:val="center"/>
              <w:rPr>
                <w:b/>
                <w:sz w:val="20"/>
              </w:rPr>
            </w:pPr>
            <w:r w:rsidRPr="002A2536">
              <w:rPr>
                <w:b/>
                <w:sz w:val="20"/>
              </w:rPr>
              <w:t>1</w:t>
            </w:r>
          </w:p>
        </w:tc>
        <w:tc>
          <w:tcPr>
            <w:tcW w:w="1530" w:type="dxa"/>
            <w:tcBorders>
              <w:bottom w:val="single" w:sz="4" w:space="0" w:color="auto"/>
            </w:tcBorders>
            <w:shd w:val="clear" w:color="auto" w:fill="00B050"/>
            <w:vAlign w:val="center"/>
          </w:tcPr>
          <w:p w:rsidR="000B67EE" w:rsidRPr="00F72DDD" w:rsidRDefault="000B67EE" w:rsidP="004F0340">
            <w:pPr>
              <w:jc w:val="center"/>
              <w:rPr>
                <w:b/>
                <w:sz w:val="20"/>
              </w:rPr>
            </w:pPr>
            <w:r>
              <w:rPr>
                <w:b/>
                <w:sz w:val="20"/>
              </w:rPr>
              <w:t>6</w:t>
            </w:r>
          </w:p>
          <w:p w:rsidR="000B67EE" w:rsidRPr="00F72DDD" w:rsidRDefault="000B67EE" w:rsidP="004F0340">
            <w:pPr>
              <w:jc w:val="center"/>
              <w:rPr>
                <w:sz w:val="20"/>
                <w:shd w:val="clear" w:color="auto" w:fill="FFFFFF" w:themeFill="background1"/>
              </w:rPr>
            </w:pPr>
            <w:r>
              <w:rPr>
                <w:b/>
                <w:sz w:val="20"/>
              </w:rPr>
              <w:t>Acceptable</w:t>
            </w:r>
          </w:p>
        </w:tc>
        <w:tc>
          <w:tcPr>
            <w:tcW w:w="5155" w:type="dxa"/>
            <w:vAlign w:val="center"/>
          </w:tcPr>
          <w:p w:rsidR="000B67EE" w:rsidRPr="00387001" w:rsidRDefault="000B67EE" w:rsidP="00387001">
            <w:pPr>
              <w:jc w:val="left"/>
              <w:rPr>
                <w:sz w:val="20"/>
              </w:rPr>
            </w:pPr>
            <w:r w:rsidRPr="00387001">
              <w:rPr>
                <w:b/>
                <w:sz w:val="20"/>
              </w:rPr>
              <w:t xml:space="preserve">Severity: </w:t>
            </w:r>
            <w:r w:rsidR="006A42CC" w:rsidRPr="00387001">
              <w:rPr>
                <w:sz w:val="20"/>
              </w:rPr>
              <w:t>high organic impurities in the</w:t>
            </w:r>
            <w:r w:rsidRPr="00387001">
              <w:rPr>
                <w:sz w:val="20"/>
              </w:rPr>
              <w:t xml:space="preserve"> drug substance </w:t>
            </w:r>
            <w:r w:rsidR="006A42CC" w:rsidRPr="00387001">
              <w:rPr>
                <w:sz w:val="20"/>
              </w:rPr>
              <w:t>may</w:t>
            </w:r>
            <w:r w:rsidRPr="00387001">
              <w:rPr>
                <w:sz w:val="20"/>
              </w:rPr>
              <w:t xml:space="preserve"> directly affect the degradation products in the bulk and finished drug product. An out of specification result for organic impurities can result in an out of specification result in the finished product, thus resulting in a batch failure. This is not likely to influence the safety of the drug product but it will impact the efficacy of the drug product.</w:t>
            </w:r>
          </w:p>
          <w:p w:rsidR="000B67EE" w:rsidRPr="00387001" w:rsidRDefault="000B67EE" w:rsidP="00387001">
            <w:pPr>
              <w:jc w:val="left"/>
              <w:rPr>
                <w:sz w:val="20"/>
              </w:rPr>
            </w:pPr>
          </w:p>
          <w:p w:rsidR="000B67EE" w:rsidRPr="00387001" w:rsidRDefault="000B67EE" w:rsidP="005179EC">
            <w:pPr>
              <w:jc w:val="left"/>
              <w:rPr>
                <w:sz w:val="20"/>
              </w:rPr>
            </w:pPr>
            <w:r w:rsidRPr="00387001">
              <w:rPr>
                <w:b/>
                <w:sz w:val="20"/>
              </w:rPr>
              <w:t>Occurrence:</w:t>
            </w:r>
            <w:r w:rsidRPr="00387001">
              <w:rPr>
                <w:sz w:val="20"/>
              </w:rPr>
              <w:t xml:space="preserve"> </w:t>
            </w:r>
            <w:r w:rsidR="005179EC">
              <w:rPr>
                <w:sz w:val="20"/>
              </w:rPr>
              <w:t xml:space="preserve">Within the evaluation period there are no instance of using DS with OOS impurities and </w:t>
            </w:r>
            <w:proofErr w:type="gramStart"/>
            <w:r w:rsidR="005179EC">
              <w:rPr>
                <w:sz w:val="20"/>
              </w:rPr>
              <w:t>degradation  values</w:t>
            </w:r>
            <w:proofErr w:type="gramEnd"/>
            <w:r w:rsidR="005179EC">
              <w:rPr>
                <w:sz w:val="20"/>
              </w:rPr>
              <w:t xml:space="preserve"> in a commercial batch. </w:t>
            </w:r>
          </w:p>
        </w:tc>
      </w:tr>
      <w:tr w:rsidR="00F42105" w:rsidRPr="00830EB8" w:rsidTr="006C421C">
        <w:trPr>
          <w:cantSplit/>
          <w:trHeight w:val="360"/>
          <w:jc w:val="center"/>
        </w:trPr>
        <w:tc>
          <w:tcPr>
            <w:tcW w:w="655" w:type="dxa"/>
            <w:vAlign w:val="center"/>
          </w:tcPr>
          <w:p w:rsidR="00F42105" w:rsidRPr="00830EB8" w:rsidRDefault="00F42105">
            <w:pPr>
              <w:keepNext/>
              <w:jc w:val="center"/>
              <w:rPr>
                <w:sz w:val="20"/>
              </w:rPr>
            </w:pPr>
            <w:r>
              <w:rPr>
                <w:sz w:val="20"/>
              </w:rPr>
              <w:lastRenderedPageBreak/>
              <w:t>4</w:t>
            </w:r>
            <w:r w:rsidRPr="00830EB8">
              <w:rPr>
                <w:sz w:val="20"/>
              </w:rPr>
              <w:t>.1</w:t>
            </w:r>
          </w:p>
        </w:tc>
        <w:tc>
          <w:tcPr>
            <w:tcW w:w="1710" w:type="dxa"/>
            <w:vAlign w:val="center"/>
          </w:tcPr>
          <w:p w:rsidR="00F42105" w:rsidRPr="00830EB8" w:rsidRDefault="00F42105">
            <w:pPr>
              <w:keepNext/>
              <w:jc w:val="center"/>
              <w:rPr>
                <w:sz w:val="20"/>
              </w:rPr>
            </w:pPr>
            <w:r>
              <w:rPr>
                <w:sz w:val="20"/>
              </w:rPr>
              <w:t>Ethanol</w:t>
            </w:r>
          </w:p>
        </w:tc>
        <w:tc>
          <w:tcPr>
            <w:tcW w:w="2222" w:type="dxa"/>
            <w:vAlign w:val="center"/>
          </w:tcPr>
          <w:p w:rsidR="00F42105" w:rsidRPr="00830EB8" w:rsidRDefault="00F42105">
            <w:pPr>
              <w:keepNext/>
              <w:jc w:val="center"/>
              <w:rPr>
                <w:sz w:val="20"/>
              </w:rPr>
            </w:pPr>
            <w:r>
              <w:rPr>
                <w:sz w:val="20"/>
              </w:rPr>
              <w:t>Dissolution of the drug substance and excipients in the main phase (Intermediate)</w:t>
            </w:r>
            <w:r w:rsidRPr="00830EB8">
              <w:rPr>
                <w:sz w:val="20"/>
              </w:rPr>
              <w:t xml:space="preserve"> –</w:t>
            </w:r>
          </w:p>
          <w:p w:rsidR="00F42105" w:rsidRPr="00830EB8" w:rsidRDefault="00F42105">
            <w:pPr>
              <w:keepNext/>
              <w:jc w:val="center"/>
              <w:rPr>
                <w:sz w:val="20"/>
              </w:rPr>
            </w:pPr>
          </w:p>
          <w:p w:rsidR="00F42105" w:rsidRPr="00830EB8" w:rsidRDefault="00F42105">
            <w:pPr>
              <w:keepNext/>
              <w:jc w:val="center"/>
              <w:rPr>
                <w:sz w:val="20"/>
              </w:rPr>
            </w:pPr>
            <w:r>
              <w:rPr>
                <w:sz w:val="20"/>
              </w:rPr>
              <w:t>Disperser Mixer Speed</w:t>
            </w:r>
          </w:p>
        </w:tc>
        <w:tc>
          <w:tcPr>
            <w:tcW w:w="1319" w:type="dxa"/>
            <w:shd w:val="clear" w:color="auto" w:fill="FFFF00"/>
            <w:vAlign w:val="center"/>
          </w:tcPr>
          <w:p w:rsidR="00F42105" w:rsidRPr="002A2536" w:rsidRDefault="00F42105">
            <w:pPr>
              <w:keepNext/>
              <w:jc w:val="center"/>
              <w:rPr>
                <w:b/>
                <w:sz w:val="20"/>
              </w:rPr>
            </w:pPr>
            <w:r w:rsidRPr="002A2536">
              <w:rPr>
                <w:b/>
                <w:sz w:val="20"/>
              </w:rPr>
              <w:t>6</w:t>
            </w:r>
          </w:p>
        </w:tc>
        <w:tc>
          <w:tcPr>
            <w:tcW w:w="1319" w:type="dxa"/>
            <w:shd w:val="clear" w:color="auto" w:fill="00B050"/>
            <w:vAlign w:val="center"/>
          </w:tcPr>
          <w:p w:rsidR="00F42105" w:rsidRPr="002A2536" w:rsidRDefault="00F42105">
            <w:pPr>
              <w:keepNext/>
              <w:jc w:val="center"/>
              <w:rPr>
                <w:b/>
                <w:sz w:val="20"/>
              </w:rPr>
            </w:pPr>
            <w:r w:rsidRPr="002A2536">
              <w:rPr>
                <w:b/>
                <w:sz w:val="20"/>
              </w:rPr>
              <w:t>2</w:t>
            </w:r>
          </w:p>
        </w:tc>
        <w:tc>
          <w:tcPr>
            <w:tcW w:w="1530" w:type="dxa"/>
            <w:shd w:val="clear" w:color="auto" w:fill="FFFF00"/>
            <w:vAlign w:val="center"/>
          </w:tcPr>
          <w:p w:rsidR="00F42105" w:rsidRPr="00F72DDD" w:rsidRDefault="00F42105">
            <w:pPr>
              <w:keepNext/>
              <w:jc w:val="center"/>
              <w:rPr>
                <w:b/>
                <w:sz w:val="20"/>
              </w:rPr>
            </w:pPr>
            <w:r w:rsidRPr="00F72DDD">
              <w:rPr>
                <w:b/>
                <w:sz w:val="20"/>
              </w:rPr>
              <w:t>12</w:t>
            </w:r>
          </w:p>
          <w:p w:rsidR="00F42105" w:rsidRPr="00F72DDD" w:rsidRDefault="00F42105">
            <w:pPr>
              <w:keepNext/>
              <w:jc w:val="center"/>
              <w:rPr>
                <w:sz w:val="20"/>
              </w:rPr>
            </w:pPr>
            <w:r w:rsidRPr="00F72DDD">
              <w:rPr>
                <w:b/>
                <w:sz w:val="20"/>
              </w:rPr>
              <w:t>Undesirable</w:t>
            </w:r>
          </w:p>
        </w:tc>
        <w:tc>
          <w:tcPr>
            <w:tcW w:w="5155" w:type="dxa"/>
            <w:vMerge w:val="restart"/>
            <w:vAlign w:val="center"/>
          </w:tcPr>
          <w:p w:rsidR="00F42105" w:rsidRDefault="00F42105">
            <w:pPr>
              <w:keepNext/>
              <w:jc w:val="left"/>
              <w:rPr>
                <w:sz w:val="20"/>
              </w:rPr>
            </w:pPr>
            <w:r w:rsidRPr="00387001">
              <w:rPr>
                <w:b/>
                <w:sz w:val="20"/>
              </w:rPr>
              <w:t xml:space="preserve">Severity: </w:t>
            </w:r>
            <w:r>
              <w:rPr>
                <w:sz w:val="20"/>
              </w:rPr>
              <w:t xml:space="preserve">Running outside of the validated parameters could affect the homogeneity of ethanol, which could lead to OOS ethanol content results. </w:t>
            </w:r>
            <w:r w:rsidRPr="00387001">
              <w:rPr>
                <w:sz w:val="20"/>
              </w:rPr>
              <w:t xml:space="preserve">This can influence the efficacy </w:t>
            </w:r>
            <w:r>
              <w:rPr>
                <w:sz w:val="20"/>
              </w:rPr>
              <w:t xml:space="preserve">and quality </w:t>
            </w:r>
            <w:r w:rsidRPr="00387001">
              <w:rPr>
                <w:sz w:val="20"/>
              </w:rPr>
              <w:t xml:space="preserve">of the </w:t>
            </w:r>
            <w:r>
              <w:rPr>
                <w:sz w:val="20"/>
              </w:rPr>
              <w:t>drug product.</w:t>
            </w:r>
          </w:p>
          <w:p w:rsidR="00F42105" w:rsidRPr="00387001" w:rsidRDefault="00F42105">
            <w:pPr>
              <w:keepNext/>
              <w:jc w:val="left"/>
              <w:rPr>
                <w:sz w:val="20"/>
              </w:rPr>
            </w:pPr>
          </w:p>
          <w:p w:rsidR="00F42105" w:rsidRPr="00387001" w:rsidRDefault="00F42105">
            <w:pPr>
              <w:keepNext/>
              <w:jc w:val="left"/>
              <w:rPr>
                <w:b/>
                <w:sz w:val="20"/>
              </w:rPr>
            </w:pPr>
            <w:r w:rsidRPr="00387001">
              <w:rPr>
                <w:b/>
                <w:sz w:val="20"/>
              </w:rPr>
              <w:t xml:space="preserve">Occurrence: </w:t>
            </w:r>
            <w:r w:rsidRPr="00387001">
              <w:rPr>
                <w:color w:val="000000"/>
                <w:sz w:val="20"/>
              </w:rPr>
              <w:t>Within the evaluation pe</w:t>
            </w:r>
            <w:r>
              <w:rPr>
                <w:color w:val="000000"/>
                <w:sz w:val="20"/>
              </w:rPr>
              <w:t xml:space="preserve">riod there are no instances of </w:t>
            </w:r>
            <w:r w:rsidRPr="00387001">
              <w:rPr>
                <w:color w:val="000000"/>
                <w:sz w:val="20"/>
              </w:rPr>
              <w:t xml:space="preserve">an OOS </w:t>
            </w:r>
            <w:r>
              <w:rPr>
                <w:color w:val="000000"/>
                <w:sz w:val="20"/>
              </w:rPr>
              <w:t xml:space="preserve">ethanol </w:t>
            </w:r>
            <w:r w:rsidRPr="00387001">
              <w:rPr>
                <w:color w:val="000000"/>
                <w:sz w:val="20"/>
              </w:rPr>
              <w:t>results for</w:t>
            </w:r>
            <w:r>
              <w:rPr>
                <w:color w:val="000000"/>
                <w:sz w:val="20"/>
              </w:rPr>
              <w:t xml:space="preserve"> intermediate and</w:t>
            </w:r>
            <w:r w:rsidRPr="00387001">
              <w:rPr>
                <w:color w:val="000000"/>
                <w:sz w:val="20"/>
              </w:rPr>
              <w:t xml:space="preserve"> finished drug product</w:t>
            </w:r>
            <w:r>
              <w:rPr>
                <w:color w:val="000000"/>
                <w:sz w:val="20"/>
              </w:rPr>
              <w:t>.</w:t>
            </w:r>
          </w:p>
        </w:tc>
      </w:tr>
      <w:tr w:rsidR="00F42105" w:rsidRPr="00830EB8" w:rsidTr="006C421C">
        <w:trPr>
          <w:cantSplit/>
          <w:trHeight w:val="360"/>
          <w:jc w:val="center"/>
        </w:trPr>
        <w:tc>
          <w:tcPr>
            <w:tcW w:w="655" w:type="dxa"/>
            <w:vAlign w:val="center"/>
          </w:tcPr>
          <w:p w:rsidR="00F42105" w:rsidRPr="00830EB8" w:rsidRDefault="00F42105" w:rsidP="005C476D">
            <w:pPr>
              <w:keepNext/>
              <w:jc w:val="center"/>
              <w:rPr>
                <w:sz w:val="20"/>
              </w:rPr>
            </w:pPr>
            <w:r>
              <w:rPr>
                <w:sz w:val="20"/>
              </w:rPr>
              <w:t>4.2</w:t>
            </w:r>
          </w:p>
        </w:tc>
        <w:tc>
          <w:tcPr>
            <w:tcW w:w="1710" w:type="dxa"/>
            <w:vAlign w:val="center"/>
          </w:tcPr>
          <w:p w:rsidR="00F42105" w:rsidRPr="00830EB8" w:rsidRDefault="00F42105" w:rsidP="005C476D">
            <w:pPr>
              <w:keepNext/>
              <w:jc w:val="center"/>
              <w:rPr>
                <w:sz w:val="20"/>
              </w:rPr>
            </w:pPr>
            <w:r>
              <w:rPr>
                <w:sz w:val="20"/>
              </w:rPr>
              <w:t>Ethanol</w:t>
            </w:r>
          </w:p>
        </w:tc>
        <w:tc>
          <w:tcPr>
            <w:tcW w:w="2222" w:type="dxa"/>
            <w:vAlign w:val="center"/>
          </w:tcPr>
          <w:p w:rsidR="00F42105" w:rsidRPr="00830EB8" w:rsidRDefault="00F42105" w:rsidP="005C476D">
            <w:pPr>
              <w:keepNext/>
              <w:jc w:val="center"/>
              <w:rPr>
                <w:sz w:val="20"/>
              </w:rPr>
            </w:pPr>
            <w:r>
              <w:rPr>
                <w:sz w:val="20"/>
              </w:rPr>
              <w:t>Dissolution of the drug substance and excipients in the main phase (Intermediate)</w:t>
            </w:r>
            <w:r w:rsidRPr="00830EB8">
              <w:rPr>
                <w:sz w:val="20"/>
              </w:rPr>
              <w:t xml:space="preserve"> –</w:t>
            </w:r>
          </w:p>
          <w:p w:rsidR="00F42105" w:rsidRPr="00830EB8" w:rsidRDefault="00F42105" w:rsidP="005C476D">
            <w:pPr>
              <w:keepNext/>
              <w:jc w:val="center"/>
              <w:rPr>
                <w:sz w:val="20"/>
              </w:rPr>
            </w:pPr>
          </w:p>
          <w:p w:rsidR="00F42105" w:rsidRPr="00830EB8" w:rsidRDefault="00F42105" w:rsidP="005C476D">
            <w:pPr>
              <w:keepNext/>
              <w:jc w:val="center"/>
              <w:rPr>
                <w:sz w:val="20"/>
              </w:rPr>
            </w:pPr>
            <w:r>
              <w:rPr>
                <w:sz w:val="20"/>
              </w:rPr>
              <w:t>Mixing Time</w:t>
            </w:r>
          </w:p>
        </w:tc>
        <w:tc>
          <w:tcPr>
            <w:tcW w:w="1319" w:type="dxa"/>
            <w:shd w:val="clear" w:color="auto" w:fill="FFFF00"/>
            <w:vAlign w:val="center"/>
          </w:tcPr>
          <w:p w:rsidR="00F42105" w:rsidRPr="002A2536" w:rsidRDefault="00F42105" w:rsidP="005C476D">
            <w:pPr>
              <w:keepNext/>
              <w:jc w:val="center"/>
              <w:rPr>
                <w:b/>
                <w:sz w:val="20"/>
              </w:rPr>
            </w:pPr>
            <w:r w:rsidRPr="002A2536">
              <w:rPr>
                <w:b/>
                <w:sz w:val="20"/>
              </w:rPr>
              <w:t>6</w:t>
            </w:r>
          </w:p>
        </w:tc>
        <w:tc>
          <w:tcPr>
            <w:tcW w:w="1319" w:type="dxa"/>
            <w:shd w:val="clear" w:color="auto" w:fill="00B050"/>
            <w:vAlign w:val="center"/>
          </w:tcPr>
          <w:p w:rsidR="00F42105" w:rsidRPr="002A2536" w:rsidRDefault="00F42105" w:rsidP="005C476D">
            <w:pPr>
              <w:keepNext/>
              <w:jc w:val="center"/>
              <w:rPr>
                <w:b/>
                <w:sz w:val="20"/>
              </w:rPr>
            </w:pPr>
            <w:r w:rsidRPr="002A2536">
              <w:rPr>
                <w:b/>
                <w:sz w:val="20"/>
              </w:rPr>
              <w:t>2</w:t>
            </w:r>
          </w:p>
        </w:tc>
        <w:tc>
          <w:tcPr>
            <w:tcW w:w="1530" w:type="dxa"/>
            <w:shd w:val="clear" w:color="auto" w:fill="FFFF00"/>
            <w:vAlign w:val="center"/>
          </w:tcPr>
          <w:p w:rsidR="00F42105" w:rsidRPr="00F72DDD" w:rsidRDefault="00F42105" w:rsidP="005C476D">
            <w:pPr>
              <w:keepNext/>
              <w:jc w:val="center"/>
              <w:rPr>
                <w:b/>
                <w:sz w:val="20"/>
              </w:rPr>
            </w:pPr>
            <w:r w:rsidRPr="00F72DDD">
              <w:rPr>
                <w:b/>
                <w:sz w:val="20"/>
              </w:rPr>
              <w:t>12</w:t>
            </w:r>
          </w:p>
          <w:p w:rsidR="00F42105" w:rsidRPr="00F72DDD" w:rsidRDefault="00F42105" w:rsidP="005C476D">
            <w:pPr>
              <w:keepNext/>
              <w:jc w:val="center"/>
              <w:rPr>
                <w:sz w:val="20"/>
              </w:rPr>
            </w:pPr>
            <w:r w:rsidRPr="00F72DDD">
              <w:rPr>
                <w:b/>
                <w:sz w:val="20"/>
              </w:rPr>
              <w:t>Undesirable</w:t>
            </w:r>
          </w:p>
        </w:tc>
        <w:tc>
          <w:tcPr>
            <w:tcW w:w="5155" w:type="dxa"/>
            <w:vMerge/>
            <w:vAlign w:val="center"/>
          </w:tcPr>
          <w:p w:rsidR="00F42105" w:rsidRPr="00387001" w:rsidRDefault="00F42105" w:rsidP="005C476D">
            <w:pPr>
              <w:keepNext/>
              <w:jc w:val="left"/>
              <w:rPr>
                <w:b/>
                <w:sz w:val="20"/>
              </w:rPr>
            </w:pPr>
          </w:p>
        </w:tc>
      </w:tr>
      <w:tr w:rsidR="00F42105" w:rsidRPr="00830EB8" w:rsidTr="006C421C">
        <w:trPr>
          <w:cantSplit/>
          <w:trHeight w:val="360"/>
          <w:jc w:val="center"/>
        </w:trPr>
        <w:tc>
          <w:tcPr>
            <w:tcW w:w="655" w:type="dxa"/>
            <w:vAlign w:val="center"/>
          </w:tcPr>
          <w:p w:rsidR="00F42105" w:rsidRPr="00830EB8" w:rsidRDefault="00F42105" w:rsidP="005C476D">
            <w:pPr>
              <w:keepNext/>
              <w:jc w:val="center"/>
              <w:rPr>
                <w:sz w:val="20"/>
              </w:rPr>
            </w:pPr>
            <w:r>
              <w:rPr>
                <w:sz w:val="20"/>
              </w:rPr>
              <w:t>4.3</w:t>
            </w:r>
          </w:p>
        </w:tc>
        <w:tc>
          <w:tcPr>
            <w:tcW w:w="1710" w:type="dxa"/>
            <w:vAlign w:val="center"/>
          </w:tcPr>
          <w:p w:rsidR="00F42105" w:rsidRPr="00830EB8" w:rsidRDefault="00F42105" w:rsidP="005C476D">
            <w:pPr>
              <w:keepNext/>
              <w:jc w:val="center"/>
              <w:rPr>
                <w:sz w:val="20"/>
              </w:rPr>
            </w:pPr>
            <w:r>
              <w:rPr>
                <w:sz w:val="20"/>
              </w:rPr>
              <w:t>Ethanol</w:t>
            </w:r>
          </w:p>
        </w:tc>
        <w:tc>
          <w:tcPr>
            <w:tcW w:w="2222" w:type="dxa"/>
            <w:vAlign w:val="center"/>
          </w:tcPr>
          <w:p w:rsidR="00F42105" w:rsidRDefault="00F42105" w:rsidP="005C476D">
            <w:pPr>
              <w:keepNext/>
              <w:jc w:val="center"/>
              <w:rPr>
                <w:sz w:val="20"/>
              </w:rPr>
            </w:pPr>
            <w:r>
              <w:rPr>
                <w:sz w:val="20"/>
              </w:rPr>
              <w:t>Final Mixing  (Intermediate)</w:t>
            </w:r>
            <w:r w:rsidRPr="00830EB8">
              <w:rPr>
                <w:sz w:val="20"/>
              </w:rPr>
              <w:t xml:space="preserve"> –</w:t>
            </w:r>
          </w:p>
          <w:p w:rsidR="00F42105" w:rsidRDefault="00F42105" w:rsidP="005C476D">
            <w:pPr>
              <w:keepNext/>
              <w:jc w:val="center"/>
              <w:rPr>
                <w:sz w:val="20"/>
              </w:rPr>
            </w:pPr>
          </w:p>
          <w:p w:rsidR="00F42105" w:rsidRPr="00830EB8" w:rsidRDefault="00F42105" w:rsidP="005C476D">
            <w:pPr>
              <w:keepNext/>
              <w:jc w:val="center"/>
              <w:rPr>
                <w:sz w:val="20"/>
              </w:rPr>
            </w:pPr>
            <w:r>
              <w:rPr>
                <w:sz w:val="20"/>
              </w:rPr>
              <w:t>Anchor Mixer Speed</w:t>
            </w:r>
          </w:p>
        </w:tc>
        <w:tc>
          <w:tcPr>
            <w:tcW w:w="1319" w:type="dxa"/>
            <w:shd w:val="clear" w:color="auto" w:fill="FFFF00"/>
            <w:vAlign w:val="center"/>
          </w:tcPr>
          <w:p w:rsidR="00F42105" w:rsidRPr="002A2536" w:rsidRDefault="00F42105" w:rsidP="005C476D">
            <w:pPr>
              <w:keepNext/>
              <w:jc w:val="center"/>
              <w:rPr>
                <w:b/>
                <w:sz w:val="20"/>
              </w:rPr>
            </w:pPr>
            <w:r w:rsidRPr="002A2536">
              <w:rPr>
                <w:b/>
                <w:sz w:val="20"/>
              </w:rPr>
              <w:t>6</w:t>
            </w:r>
          </w:p>
        </w:tc>
        <w:tc>
          <w:tcPr>
            <w:tcW w:w="1319" w:type="dxa"/>
            <w:shd w:val="clear" w:color="auto" w:fill="00B050"/>
            <w:vAlign w:val="center"/>
          </w:tcPr>
          <w:p w:rsidR="00F42105" w:rsidRPr="002A2536" w:rsidRDefault="00F42105" w:rsidP="005C476D">
            <w:pPr>
              <w:keepNext/>
              <w:jc w:val="center"/>
              <w:rPr>
                <w:b/>
                <w:sz w:val="20"/>
              </w:rPr>
            </w:pPr>
            <w:r w:rsidRPr="002A2536">
              <w:rPr>
                <w:b/>
                <w:sz w:val="20"/>
              </w:rPr>
              <w:t>2</w:t>
            </w:r>
          </w:p>
        </w:tc>
        <w:tc>
          <w:tcPr>
            <w:tcW w:w="1530" w:type="dxa"/>
            <w:shd w:val="clear" w:color="auto" w:fill="FFFF00"/>
            <w:vAlign w:val="center"/>
          </w:tcPr>
          <w:p w:rsidR="00F42105" w:rsidRPr="00F72DDD" w:rsidRDefault="00F42105" w:rsidP="005C476D">
            <w:pPr>
              <w:keepNext/>
              <w:jc w:val="center"/>
              <w:rPr>
                <w:b/>
                <w:sz w:val="20"/>
              </w:rPr>
            </w:pPr>
            <w:r w:rsidRPr="00F72DDD">
              <w:rPr>
                <w:b/>
                <w:sz w:val="20"/>
              </w:rPr>
              <w:t>12</w:t>
            </w:r>
          </w:p>
          <w:p w:rsidR="00F42105" w:rsidRPr="00F72DDD" w:rsidRDefault="00F42105" w:rsidP="005C476D">
            <w:pPr>
              <w:keepNext/>
              <w:jc w:val="center"/>
              <w:rPr>
                <w:sz w:val="20"/>
              </w:rPr>
            </w:pPr>
            <w:r w:rsidRPr="00F72DDD">
              <w:rPr>
                <w:b/>
                <w:sz w:val="20"/>
              </w:rPr>
              <w:t>Undesirable</w:t>
            </w:r>
          </w:p>
        </w:tc>
        <w:tc>
          <w:tcPr>
            <w:tcW w:w="5155" w:type="dxa"/>
            <w:vMerge/>
            <w:vAlign w:val="center"/>
          </w:tcPr>
          <w:p w:rsidR="00F42105" w:rsidRPr="00387001" w:rsidRDefault="00F42105" w:rsidP="005C476D">
            <w:pPr>
              <w:keepNext/>
              <w:jc w:val="left"/>
              <w:rPr>
                <w:b/>
                <w:sz w:val="20"/>
              </w:rPr>
            </w:pPr>
          </w:p>
        </w:tc>
      </w:tr>
      <w:tr w:rsidR="00F42105" w:rsidRPr="00830EB8" w:rsidTr="006C421C">
        <w:trPr>
          <w:cantSplit/>
          <w:trHeight w:val="360"/>
          <w:jc w:val="center"/>
        </w:trPr>
        <w:tc>
          <w:tcPr>
            <w:tcW w:w="655" w:type="dxa"/>
            <w:vAlign w:val="center"/>
          </w:tcPr>
          <w:p w:rsidR="00F42105" w:rsidRDefault="00F42105" w:rsidP="005C476D">
            <w:pPr>
              <w:keepNext/>
              <w:jc w:val="center"/>
              <w:rPr>
                <w:sz w:val="20"/>
              </w:rPr>
            </w:pPr>
            <w:r>
              <w:rPr>
                <w:sz w:val="20"/>
              </w:rPr>
              <w:t>4.4</w:t>
            </w:r>
          </w:p>
        </w:tc>
        <w:tc>
          <w:tcPr>
            <w:tcW w:w="1710" w:type="dxa"/>
            <w:vAlign w:val="center"/>
          </w:tcPr>
          <w:p w:rsidR="00F42105" w:rsidRDefault="00F42105" w:rsidP="005C476D">
            <w:pPr>
              <w:keepNext/>
              <w:jc w:val="center"/>
              <w:rPr>
                <w:sz w:val="20"/>
              </w:rPr>
            </w:pPr>
            <w:r>
              <w:rPr>
                <w:sz w:val="20"/>
              </w:rPr>
              <w:t>Ethanol</w:t>
            </w:r>
          </w:p>
        </w:tc>
        <w:tc>
          <w:tcPr>
            <w:tcW w:w="2222" w:type="dxa"/>
            <w:vAlign w:val="center"/>
          </w:tcPr>
          <w:p w:rsidR="00F42105" w:rsidRDefault="00F42105" w:rsidP="005C476D">
            <w:pPr>
              <w:keepNext/>
              <w:jc w:val="center"/>
              <w:rPr>
                <w:sz w:val="20"/>
              </w:rPr>
            </w:pPr>
            <w:r>
              <w:rPr>
                <w:sz w:val="20"/>
              </w:rPr>
              <w:t>Final Mixing  (Intermediate)</w:t>
            </w:r>
            <w:r w:rsidRPr="00830EB8">
              <w:rPr>
                <w:sz w:val="20"/>
              </w:rPr>
              <w:t xml:space="preserve"> –</w:t>
            </w:r>
          </w:p>
          <w:p w:rsidR="00F42105" w:rsidRDefault="00F42105" w:rsidP="005C476D">
            <w:pPr>
              <w:keepNext/>
              <w:jc w:val="center"/>
              <w:rPr>
                <w:sz w:val="20"/>
              </w:rPr>
            </w:pPr>
          </w:p>
          <w:p w:rsidR="00F42105" w:rsidRPr="00830EB8" w:rsidRDefault="00F42105" w:rsidP="005C476D">
            <w:pPr>
              <w:keepNext/>
              <w:jc w:val="center"/>
              <w:rPr>
                <w:sz w:val="20"/>
              </w:rPr>
            </w:pPr>
            <w:r>
              <w:rPr>
                <w:sz w:val="20"/>
              </w:rPr>
              <w:t>Mixing Time</w:t>
            </w:r>
          </w:p>
        </w:tc>
        <w:tc>
          <w:tcPr>
            <w:tcW w:w="1319" w:type="dxa"/>
            <w:shd w:val="clear" w:color="auto" w:fill="FFFF00"/>
            <w:vAlign w:val="center"/>
          </w:tcPr>
          <w:p w:rsidR="00F42105" w:rsidRPr="002A2536" w:rsidRDefault="00F42105" w:rsidP="005C476D">
            <w:pPr>
              <w:keepNext/>
              <w:jc w:val="center"/>
              <w:rPr>
                <w:b/>
                <w:sz w:val="20"/>
              </w:rPr>
            </w:pPr>
            <w:r w:rsidRPr="002A2536">
              <w:rPr>
                <w:b/>
                <w:sz w:val="20"/>
              </w:rPr>
              <w:t>6</w:t>
            </w:r>
          </w:p>
        </w:tc>
        <w:tc>
          <w:tcPr>
            <w:tcW w:w="1319" w:type="dxa"/>
            <w:shd w:val="clear" w:color="auto" w:fill="00B050"/>
            <w:vAlign w:val="center"/>
          </w:tcPr>
          <w:p w:rsidR="00F42105" w:rsidRPr="002A2536" w:rsidRDefault="00F42105" w:rsidP="005C476D">
            <w:pPr>
              <w:keepNext/>
              <w:jc w:val="center"/>
              <w:rPr>
                <w:b/>
                <w:sz w:val="20"/>
              </w:rPr>
            </w:pPr>
            <w:r w:rsidRPr="002A2536">
              <w:rPr>
                <w:b/>
                <w:sz w:val="20"/>
              </w:rPr>
              <w:t>2</w:t>
            </w:r>
          </w:p>
        </w:tc>
        <w:tc>
          <w:tcPr>
            <w:tcW w:w="1530" w:type="dxa"/>
            <w:shd w:val="clear" w:color="auto" w:fill="FFFF00"/>
            <w:vAlign w:val="center"/>
          </w:tcPr>
          <w:p w:rsidR="00F42105" w:rsidRPr="00F72DDD" w:rsidRDefault="00F42105" w:rsidP="005C476D">
            <w:pPr>
              <w:keepNext/>
              <w:jc w:val="center"/>
              <w:rPr>
                <w:b/>
                <w:sz w:val="20"/>
              </w:rPr>
            </w:pPr>
            <w:r w:rsidRPr="00F72DDD">
              <w:rPr>
                <w:b/>
                <w:sz w:val="20"/>
              </w:rPr>
              <w:t>12</w:t>
            </w:r>
          </w:p>
          <w:p w:rsidR="00F42105" w:rsidRPr="00F72DDD" w:rsidRDefault="00F42105" w:rsidP="005C476D">
            <w:pPr>
              <w:keepNext/>
              <w:jc w:val="center"/>
              <w:rPr>
                <w:sz w:val="20"/>
              </w:rPr>
            </w:pPr>
            <w:r w:rsidRPr="00F72DDD">
              <w:rPr>
                <w:b/>
                <w:sz w:val="20"/>
              </w:rPr>
              <w:t>Undesirable</w:t>
            </w:r>
          </w:p>
        </w:tc>
        <w:tc>
          <w:tcPr>
            <w:tcW w:w="5155" w:type="dxa"/>
            <w:vMerge/>
            <w:vAlign w:val="center"/>
          </w:tcPr>
          <w:p w:rsidR="00F42105" w:rsidRPr="00387001" w:rsidRDefault="00F42105" w:rsidP="005C476D">
            <w:pPr>
              <w:keepNext/>
              <w:jc w:val="left"/>
              <w:rPr>
                <w:b/>
                <w:sz w:val="20"/>
              </w:rPr>
            </w:pPr>
          </w:p>
        </w:tc>
      </w:tr>
      <w:tr w:rsidR="00F42105" w:rsidRPr="00830EB8" w:rsidTr="006C421C">
        <w:trPr>
          <w:cantSplit/>
          <w:trHeight w:val="360"/>
          <w:jc w:val="center"/>
        </w:trPr>
        <w:tc>
          <w:tcPr>
            <w:tcW w:w="655" w:type="dxa"/>
            <w:vAlign w:val="center"/>
          </w:tcPr>
          <w:p w:rsidR="00F42105" w:rsidRDefault="00F42105" w:rsidP="00DC7843">
            <w:pPr>
              <w:jc w:val="center"/>
              <w:rPr>
                <w:sz w:val="20"/>
              </w:rPr>
            </w:pPr>
            <w:r>
              <w:rPr>
                <w:sz w:val="20"/>
              </w:rPr>
              <w:t>4.5</w:t>
            </w:r>
          </w:p>
        </w:tc>
        <w:tc>
          <w:tcPr>
            <w:tcW w:w="1710" w:type="dxa"/>
            <w:vAlign w:val="center"/>
          </w:tcPr>
          <w:p w:rsidR="00F42105" w:rsidRDefault="00F42105" w:rsidP="00DC7843">
            <w:pPr>
              <w:jc w:val="center"/>
              <w:rPr>
                <w:sz w:val="20"/>
              </w:rPr>
            </w:pPr>
            <w:r>
              <w:rPr>
                <w:sz w:val="20"/>
              </w:rPr>
              <w:t>Ethanol</w:t>
            </w:r>
          </w:p>
        </w:tc>
        <w:tc>
          <w:tcPr>
            <w:tcW w:w="2222" w:type="dxa"/>
            <w:vAlign w:val="center"/>
          </w:tcPr>
          <w:p w:rsidR="00F42105" w:rsidRDefault="00F42105" w:rsidP="00650822">
            <w:pPr>
              <w:jc w:val="center"/>
              <w:rPr>
                <w:sz w:val="20"/>
              </w:rPr>
            </w:pPr>
            <w:r>
              <w:rPr>
                <w:sz w:val="20"/>
              </w:rPr>
              <w:t>Final Mixing  (Intermediate)</w:t>
            </w:r>
            <w:r w:rsidRPr="00830EB8">
              <w:rPr>
                <w:sz w:val="20"/>
              </w:rPr>
              <w:t xml:space="preserve"> –</w:t>
            </w:r>
          </w:p>
          <w:p w:rsidR="00F42105" w:rsidRDefault="00F42105" w:rsidP="00650822">
            <w:pPr>
              <w:jc w:val="center"/>
              <w:rPr>
                <w:sz w:val="20"/>
              </w:rPr>
            </w:pPr>
          </w:p>
          <w:p w:rsidR="00F42105" w:rsidRPr="00830EB8" w:rsidRDefault="00F42105" w:rsidP="00650822">
            <w:pPr>
              <w:jc w:val="center"/>
              <w:rPr>
                <w:sz w:val="20"/>
              </w:rPr>
            </w:pPr>
            <w:r>
              <w:rPr>
                <w:sz w:val="20"/>
              </w:rPr>
              <w:t>Disperser Mixer Speed</w:t>
            </w:r>
          </w:p>
        </w:tc>
        <w:tc>
          <w:tcPr>
            <w:tcW w:w="1319" w:type="dxa"/>
            <w:shd w:val="clear" w:color="auto" w:fill="FFFF00"/>
            <w:vAlign w:val="center"/>
          </w:tcPr>
          <w:p w:rsidR="00F42105" w:rsidRPr="002A2536" w:rsidRDefault="00F42105" w:rsidP="00650822">
            <w:pPr>
              <w:jc w:val="center"/>
              <w:rPr>
                <w:b/>
                <w:sz w:val="20"/>
              </w:rPr>
            </w:pPr>
            <w:r w:rsidRPr="002A2536">
              <w:rPr>
                <w:b/>
                <w:sz w:val="20"/>
              </w:rPr>
              <w:t>6</w:t>
            </w:r>
          </w:p>
        </w:tc>
        <w:tc>
          <w:tcPr>
            <w:tcW w:w="1319" w:type="dxa"/>
            <w:shd w:val="clear" w:color="auto" w:fill="00B050"/>
            <w:vAlign w:val="center"/>
          </w:tcPr>
          <w:p w:rsidR="00F42105" w:rsidRPr="002A2536" w:rsidRDefault="00F42105" w:rsidP="00650822">
            <w:pPr>
              <w:jc w:val="center"/>
              <w:rPr>
                <w:b/>
                <w:sz w:val="20"/>
              </w:rPr>
            </w:pPr>
            <w:r w:rsidRPr="002A2536">
              <w:rPr>
                <w:b/>
                <w:sz w:val="20"/>
              </w:rPr>
              <w:t>2</w:t>
            </w:r>
          </w:p>
        </w:tc>
        <w:tc>
          <w:tcPr>
            <w:tcW w:w="1530" w:type="dxa"/>
            <w:shd w:val="clear" w:color="auto" w:fill="FFFF00"/>
            <w:vAlign w:val="center"/>
          </w:tcPr>
          <w:p w:rsidR="00F42105" w:rsidRPr="00F72DDD" w:rsidRDefault="00F42105" w:rsidP="00650822">
            <w:pPr>
              <w:jc w:val="center"/>
              <w:rPr>
                <w:b/>
                <w:sz w:val="20"/>
              </w:rPr>
            </w:pPr>
            <w:r w:rsidRPr="00F72DDD">
              <w:rPr>
                <w:b/>
                <w:sz w:val="20"/>
              </w:rPr>
              <w:t>12</w:t>
            </w:r>
          </w:p>
          <w:p w:rsidR="00F42105" w:rsidRPr="00F72DDD" w:rsidRDefault="00F42105" w:rsidP="00650822">
            <w:pPr>
              <w:jc w:val="center"/>
              <w:rPr>
                <w:sz w:val="20"/>
              </w:rPr>
            </w:pPr>
            <w:r w:rsidRPr="00F72DDD">
              <w:rPr>
                <w:b/>
                <w:sz w:val="20"/>
              </w:rPr>
              <w:t>Undesirable</w:t>
            </w:r>
          </w:p>
        </w:tc>
        <w:tc>
          <w:tcPr>
            <w:tcW w:w="5155" w:type="dxa"/>
            <w:vMerge/>
            <w:vAlign w:val="center"/>
          </w:tcPr>
          <w:p w:rsidR="00F42105" w:rsidRPr="00387001" w:rsidRDefault="00F42105" w:rsidP="00650822">
            <w:pPr>
              <w:jc w:val="left"/>
              <w:rPr>
                <w:b/>
                <w:sz w:val="20"/>
              </w:rPr>
            </w:pPr>
          </w:p>
        </w:tc>
      </w:tr>
      <w:tr w:rsidR="00C956B9" w:rsidRPr="00830EB8" w:rsidTr="0050678A">
        <w:trPr>
          <w:cantSplit/>
          <w:trHeight w:val="360"/>
          <w:jc w:val="center"/>
        </w:trPr>
        <w:tc>
          <w:tcPr>
            <w:tcW w:w="655" w:type="dxa"/>
            <w:vAlign w:val="center"/>
          </w:tcPr>
          <w:p w:rsidR="00C956B9" w:rsidRDefault="00C956B9" w:rsidP="0050678A">
            <w:pPr>
              <w:jc w:val="center"/>
              <w:rPr>
                <w:sz w:val="20"/>
              </w:rPr>
            </w:pPr>
            <w:r>
              <w:rPr>
                <w:sz w:val="20"/>
              </w:rPr>
              <w:lastRenderedPageBreak/>
              <w:t>4.6</w:t>
            </w:r>
          </w:p>
        </w:tc>
        <w:tc>
          <w:tcPr>
            <w:tcW w:w="1710" w:type="dxa"/>
            <w:vAlign w:val="center"/>
          </w:tcPr>
          <w:p w:rsidR="00C956B9" w:rsidRPr="00830EB8" w:rsidRDefault="00C956B9" w:rsidP="0050678A">
            <w:pPr>
              <w:jc w:val="center"/>
              <w:rPr>
                <w:sz w:val="20"/>
              </w:rPr>
            </w:pPr>
            <w:r>
              <w:rPr>
                <w:sz w:val="20"/>
              </w:rPr>
              <w:t>Ethanol</w:t>
            </w:r>
          </w:p>
        </w:tc>
        <w:tc>
          <w:tcPr>
            <w:tcW w:w="2222" w:type="dxa"/>
            <w:vAlign w:val="center"/>
          </w:tcPr>
          <w:p w:rsidR="00C956B9" w:rsidRDefault="00C956B9" w:rsidP="0050678A">
            <w:pPr>
              <w:jc w:val="center"/>
              <w:rPr>
                <w:sz w:val="20"/>
                <w:szCs w:val="24"/>
              </w:rPr>
            </w:pPr>
            <w:r>
              <w:rPr>
                <w:sz w:val="20"/>
                <w:szCs w:val="24"/>
              </w:rPr>
              <w:t xml:space="preserve">Packaging – Form/Fill/Seal </w:t>
            </w:r>
            <w:r w:rsidRPr="00830EB8">
              <w:rPr>
                <w:sz w:val="20"/>
              </w:rPr>
              <w:t>–</w:t>
            </w:r>
          </w:p>
          <w:p w:rsidR="00C956B9" w:rsidRDefault="00C956B9" w:rsidP="0050678A">
            <w:pPr>
              <w:jc w:val="center"/>
              <w:rPr>
                <w:sz w:val="20"/>
                <w:szCs w:val="24"/>
              </w:rPr>
            </w:pPr>
          </w:p>
          <w:p w:rsidR="00C956B9" w:rsidRDefault="00C956B9" w:rsidP="0050678A">
            <w:pPr>
              <w:jc w:val="center"/>
              <w:rPr>
                <w:sz w:val="20"/>
              </w:rPr>
            </w:pPr>
            <w:r>
              <w:rPr>
                <w:sz w:val="20"/>
                <w:szCs w:val="24"/>
              </w:rPr>
              <w:t>Machine Speed</w:t>
            </w:r>
          </w:p>
        </w:tc>
        <w:tc>
          <w:tcPr>
            <w:tcW w:w="1319" w:type="dxa"/>
            <w:tcBorders>
              <w:bottom w:val="single" w:sz="4" w:space="0" w:color="auto"/>
            </w:tcBorders>
            <w:shd w:val="clear" w:color="auto" w:fill="FFFF00"/>
            <w:vAlign w:val="center"/>
          </w:tcPr>
          <w:p w:rsidR="00C956B9" w:rsidRPr="002A2536" w:rsidRDefault="00C956B9" w:rsidP="0050678A">
            <w:pPr>
              <w:jc w:val="center"/>
              <w:rPr>
                <w:b/>
                <w:sz w:val="20"/>
              </w:rPr>
            </w:pPr>
            <w:r>
              <w:rPr>
                <w:b/>
                <w:sz w:val="20"/>
              </w:rPr>
              <w:t>6</w:t>
            </w:r>
          </w:p>
        </w:tc>
        <w:tc>
          <w:tcPr>
            <w:tcW w:w="1319" w:type="dxa"/>
            <w:tcBorders>
              <w:bottom w:val="single" w:sz="4" w:space="0" w:color="auto"/>
            </w:tcBorders>
            <w:shd w:val="clear" w:color="auto" w:fill="00B050"/>
            <w:vAlign w:val="center"/>
          </w:tcPr>
          <w:p w:rsidR="00C956B9" w:rsidRPr="002A2536" w:rsidRDefault="00C956B9" w:rsidP="0050678A">
            <w:pPr>
              <w:jc w:val="center"/>
              <w:rPr>
                <w:b/>
                <w:sz w:val="20"/>
              </w:rPr>
            </w:pPr>
            <w:r>
              <w:rPr>
                <w:b/>
                <w:sz w:val="20"/>
              </w:rPr>
              <w:t>3</w:t>
            </w:r>
          </w:p>
        </w:tc>
        <w:tc>
          <w:tcPr>
            <w:tcW w:w="1530" w:type="dxa"/>
            <w:shd w:val="clear" w:color="auto" w:fill="FFFF00"/>
            <w:vAlign w:val="center"/>
          </w:tcPr>
          <w:p w:rsidR="00C956B9" w:rsidRDefault="00C956B9" w:rsidP="0050678A">
            <w:pPr>
              <w:jc w:val="center"/>
              <w:rPr>
                <w:b/>
                <w:sz w:val="20"/>
              </w:rPr>
            </w:pPr>
            <w:r>
              <w:rPr>
                <w:b/>
                <w:sz w:val="20"/>
              </w:rPr>
              <w:t>18</w:t>
            </w:r>
          </w:p>
          <w:p w:rsidR="00C956B9" w:rsidRDefault="00C956B9" w:rsidP="0050678A">
            <w:pPr>
              <w:jc w:val="center"/>
              <w:rPr>
                <w:b/>
                <w:sz w:val="20"/>
              </w:rPr>
            </w:pPr>
            <w:r w:rsidRPr="00F72DDD">
              <w:rPr>
                <w:b/>
                <w:sz w:val="20"/>
              </w:rPr>
              <w:t>Undesirable</w:t>
            </w:r>
          </w:p>
        </w:tc>
        <w:tc>
          <w:tcPr>
            <w:tcW w:w="5155" w:type="dxa"/>
            <w:vAlign w:val="center"/>
          </w:tcPr>
          <w:p w:rsidR="00C956B9" w:rsidRDefault="00C956B9" w:rsidP="0050678A">
            <w:pPr>
              <w:jc w:val="left"/>
              <w:rPr>
                <w:sz w:val="20"/>
              </w:rPr>
            </w:pPr>
            <w:r w:rsidRPr="00387001">
              <w:rPr>
                <w:b/>
                <w:sz w:val="20"/>
              </w:rPr>
              <w:t xml:space="preserve">Severity: </w:t>
            </w:r>
            <w:r w:rsidRPr="00387001">
              <w:rPr>
                <w:sz w:val="20"/>
              </w:rPr>
              <w:t>The dwell time of the heat seal is controlled by machine speed. Out of range machine speed may impact the containe</w:t>
            </w:r>
            <w:r>
              <w:rPr>
                <w:sz w:val="20"/>
              </w:rPr>
              <w:t xml:space="preserve">r closure integrity of sachet.  </w:t>
            </w:r>
            <w:r w:rsidRPr="00387001">
              <w:rPr>
                <w:sz w:val="20"/>
              </w:rPr>
              <w:t xml:space="preserve">Poor seals can result in compromised container closure integrity which directly impacts the stability, purity and efficacy of the finished </w:t>
            </w:r>
            <w:r>
              <w:rPr>
                <w:sz w:val="20"/>
              </w:rPr>
              <w:t xml:space="preserve">drug </w:t>
            </w:r>
            <w:r w:rsidRPr="00387001">
              <w:rPr>
                <w:sz w:val="20"/>
              </w:rPr>
              <w:t>product</w:t>
            </w:r>
            <w:r>
              <w:rPr>
                <w:sz w:val="20"/>
              </w:rPr>
              <w:t xml:space="preserve">. </w:t>
            </w:r>
          </w:p>
          <w:p w:rsidR="00C956B9" w:rsidRDefault="00C956B9" w:rsidP="0050678A">
            <w:pPr>
              <w:jc w:val="left"/>
              <w:rPr>
                <w:sz w:val="20"/>
              </w:rPr>
            </w:pPr>
          </w:p>
          <w:p w:rsidR="00C956B9" w:rsidRDefault="00C956B9" w:rsidP="0050678A">
            <w:pPr>
              <w:jc w:val="left"/>
              <w:rPr>
                <w:sz w:val="20"/>
              </w:rPr>
            </w:pPr>
            <w:r>
              <w:rPr>
                <w:sz w:val="20"/>
              </w:rPr>
              <w:t xml:space="preserve">In addition, it could lead to evaporation of volatile components (ethanol and water) of formulation from finished drug product. </w:t>
            </w:r>
            <w:r w:rsidR="00B10B1D">
              <w:rPr>
                <w:sz w:val="20"/>
              </w:rPr>
              <w:t xml:space="preserve">Ethanol functions </w:t>
            </w:r>
            <w:r>
              <w:rPr>
                <w:sz w:val="20"/>
              </w:rPr>
              <w:t>as</w:t>
            </w:r>
            <w:r w:rsidR="00B10B1D">
              <w:rPr>
                <w:sz w:val="20"/>
              </w:rPr>
              <w:t xml:space="preserve"> a</w:t>
            </w:r>
            <w:r>
              <w:rPr>
                <w:sz w:val="20"/>
              </w:rPr>
              <w:t xml:space="preserve"> skin permeation enhancer. </w:t>
            </w:r>
            <w:r w:rsidR="00B10B1D">
              <w:rPr>
                <w:sz w:val="20"/>
              </w:rPr>
              <w:t xml:space="preserve">Therefore, </w:t>
            </w:r>
            <w:r>
              <w:rPr>
                <w:sz w:val="20"/>
              </w:rPr>
              <w:t xml:space="preserve">reduced amount of ethanol content impacts the efficacy of the finished drug product. </w:t>
            </w:r>
          </w:p>
          <w:p w:rsidR="00B33670" w:rsidRDefault="00B33670" w:rsidP="0050678A">
            <w:pPr>
              <w:jc w:val="left"/>
              <w:rPr>
                <w:sz w:val="20"/>
              </w:rPr>
            </w:pPr>
          </w:p>
          <w:p w:rsidR="00B33670" w:rsidRDefault="00B33670" w:rsidP="00B33670">
            <w:pPr>
              <w:jc w:val="left"/>
              <w:rPr>
                <w:sz w:val="20"/>
              </w:rPr>
            </w:pPr>
            <w:r>
              <w:rPr>
                <w:sz w:val="20"/>
              </w:rPr>
              <w:t xml:space="preserve">Note that drug product dispensing nozzle may sporadically start drooling. Nozzle drooling will cause the drug product to be present at the sealing area of the sachet, thus impacting container closure integrity of the sachet. </w:t>
            </w:r>
          </w:p>
          <w:p w:rsidR="00B33670" w:rsidRDefault="00B33670" w:rsidP="0050678A">
            <w:pPr>
              <w:jc w:val="left"/>
              <w:rPr>
                <w:sz w:val="20"/>
              </w:rPr>
            </w:pPr>
          </w:p>
          <w:p w:rsidR="00C956B9" w:rsidRPr="00387001" w:rsidRDefault="00C956B9">
            <w:pPr>
              <w:jc w:val="left"/>
              <w:rPr>
                <w:b/>
                <w:sz w:val="20"/>
              </w:rPr>
            </w:pPr>
            <w:r w:rsidRPr="00387001">
              <w:rPr>
                <w:b/>
                <w:sz w:val="20"/>
              </w:rPr>
              <w:t xml:space="preserve">Occurrence: </w:t>
            </w:r>
            <w:r w:rsidRPr="00387001">
              <w:rPr>
                <w:sz w:val="20"/>
              </w:rPr>
              <w:t>Within the evaluation period there are no instances of</w:t>
            </w:r>
            <w:r>
              <w:rPr>
                <w:sz w:val="20"/>
              </w:rPr>
              <w:t xml:space="preserve"> OOS ethanol </w:t>
            </w:r>
            <w:r w:rsidR="00B10B1D">
              <w:rPr>
                <w:sz w:val="20"/>
              </w:rPr>
              <w:t>content</w:t>
            </w:r>
            <w:r>
              <w:rPr>
                <w:sz w:val="20"/>
              </w:rPr>
              <w:t xml:space="preserve"> for finished drug product</w:t>
            </w:r>
            <w:r w:rsidRPr="00387001">
              <w:rPr>
                <w:sz w:val="20"/>
              </w:rPr>
              <w:t>.</w:t>
            </w:r>
          </w:p>
        </w:tc>
      </w:tr>
      <w:tr w:rsidR="00C956B9" w:rsidRPr="00830EB8" w:rsidTr="0050678A">
        <w:trPr>
          <w:cantSplit/>
          <w:trHeight w:val="360"/>
          <w:jc w:val="center"/>
        </w:trPr>
        <w:tc>
          <w:tcPr>
            <w:tcW w:w="655" w:type="dxa"/>
            <w:vAlign w:val="center"/>
          </w:tcPr>
          <w:p w:rsidR="00C956B9" w:rsidRDefault="00C956B9" w:rsidP="0050678A">
            <w:pPr>
              <w:jc w:val="center"/>
              <w:rPr>
                <w:sz w:val="20"/>
              </w:rPr>
            </w:pPr>
            <w:r>
              <w:rPr>
                <w:sz w:val="20"/>
              </w:rPr>
              <w:lastRenderedPageBreak/>
              <w:t>4.7</w:t>
            </w:r>
          </w:p>
        </w:tc>
        <w:tc>
          <w:tcPr>
            <w:tcW w:w="1710" w:type="dxa"/>
            <w:vAlign w:val="center"/>
          </w:tcPr>
          <w:p w:rsidR="00C956B9" w:rsidRPr="00830EB8" w:rsidRDefault="00C956B9" w:rsidP="0050678A">
            <w:pPr>
              <w:jc w:val="center"/>
              <w:rPr>
                <w:sz w:val="20"/>
              </w:rPr>
            </w:pPr>
            <w:r>
              <w:rPr>
                <w:sz w:val="20"/>
              </w:rPr>
              <w:t>Ethanol</w:t>
            </w:r>
          </w:p>
        </w:tc>
        <w:tc>
          <w:tcPr>
            <w:tcW w:w="2222" w:type="dxa"/>
            <w:vAlign w:val="center"/>
          </w:tcPr>
          <w:p w:rsidR="00C956B9" w:rsidRDefault="00C956B9" w:rsidP="0050678A">
            <w:pPr>
              <w:jc w:val="center"/>
              <w:rPr>
                <w:sz w:val="20"/>
                <w:szCs w:val="24"/>
              </w:rPr>
            </w:pPr>
            <w:r>
              <w:rPr>
                <w:sz w:val="20"/>
                <w:szCs w:val="24"/>
              </w:rPr>
              <w:t xml:space="preserve">Packaging – Form/Fill/Seal </w:t>
            </w:r>
            <w:r w:rsidRPr="00830EB8">
              <w:rPr>
                <w:sz w:val="20"/>
              </w:rPr>
              <w:t>–</w:t>
            </w:r>
          </w:p>
          <w:p w:rsidR="00C956B9" w:rsidRDefault="00C956B9" w:rsidP="0050678A">
            <w:pPr>
              <w:jc w:val="center"/>
              <w:rPr>
                <w:sz w:val="20"/>
                <w:szCs w:val="24"/>
              </w:rPr>
            </w:pPr>
          </w:p>
          <w:p w:rsidR="00C956B9" w:rsidRDefault="00C956B9" w:rsidP="0050678A">
            <w:pPr>
              <w:jc w:val="center"/>
              <w:rPr>
                <w:sz w:val="20"/>
              </w:rPr>
            </w:pPr>
            <w:r>
              <w:rPr>
                <w:sz w:val="20"/>
                <w:szCs w:val="24"/>
              </w:rPr>
              <w:t>Heat Seal</w:t>
            </w:r>
          </w:p>
        </w:tc>
        <w:tc>
          <w:tcPr>
            <w:tcW w:w="1319" w:type="dxa"/>
            <w:tcBorders>
              <w:bottom w:val="single" w:sz="4" w:space="0" w:color="auto"/>
            </w:tcBorders>
            <w:shd w:val="clear" w:color="auto" w:fill="FFFF00"/>
            <w:vAlign w:val="center"/>
          </w:tcPr>
          <w:p w:rsidR="00C956B9" w:rsidRPr="002A2536" w:rsidRDefault="00C956B9" w:rsidP="0050678A">
            <w:pPr>
              <w:jc w:val="center"/>
              <w:rPr>
                <w:b/>
                <w:sz w:val="20"/>
              </w:rPr>
            </w:pPr>
            <w:r>
              <w:rPr>
                <w:b/>
                <w:sz w:val="20"/>
              </w:rPr>
              <w:t>6</w:t>
            </w:r>
          </w:p>
        </w:tc>
        <w:tc>
          <w:tcPr>
            <w:tcW w:w="1319" w:type="dxa"/>
            <w:tcBorders>
              <w:bottom w:val="single" w:sz="4" w:space="0" w:color="auto"/>
            </w:tcBorders>
            <w:shd w:val="clear" w:color="auto" w:fill="00B050"/>
            <w:vAlign w:val="center"/>
          </w:tcPr>
          <w:p w:rsidR="00C956B9" w:rsidRPr="002A2536" w:rsidRDefault="00C956B9" w:rsidP="0050678A">
            <w:pPr>
              <w:jc w:val="center"/>
              <w:rPr>
                <w:b/>
                <w:sz w:val="20"/>
              </w:rPr>
            </w:pPr>
            <w:r>
              <w:rPr>
                <w:b/>
                <w:sz w:val="20"/>
              </w:rPr>
              <w:t>3</w:t>
            </w:r>
          </w:p>
        </w:tc>
        <w:tc>
          <w:tcPr>
            <w:tcW w:w="1530" w:type="dxa"/>
            <w:shd w:val="clear" w:color="auto" w:fill="FFFF00"/>
            <w:vAlign w:val="center"/>
          </w:tcPr>
          <w:p w:rsidR="00C956B9" w:rsidRDefault="00C956B9" w:rsidP="0050678A">
            <w:pPr>
              <w:jc w:val="center"/>
              <w:rPr>
                <w:b/>
                <w:sz w:val="20"/>
              </w:rPr>
            </w:pPr>
            <w:r>
              <w:rPr>
                <w:b/>
                <w:sz w:val="20"/>
              </w:rPr>
              <w:t>18</w:t>
            </w:r>
          </w:p>
          <w:p w:rsidR="00C956B9" w:rsidRDefault="00C956B9" w:rsidP="0050678A">
            <w:pPr>
              <w:jc w:val="center"/>
              <w:rPr>
                <w:b/>
                <w:sz w:val="20"/>
              </w:rPr>
            </w:pPr>
            <w:r w:rsidRPr="00F72DDD">
              <w:rPr>
                <w:b/>
                <w:sz w:val="20"/>
              </w:rPr>
              <w:t>Undesirable</w:t>
            </w:r>
          </w:p>
        </w:tc>
        <w:tc>
          <w:tcPr>
            <w:tcW w:w="5155" w:type="dxa"/>
            <w:vAlign w:val="center"/>
          </w:tcPr>
          <w:p w:rsidR="00C956B9" w:rsidRDefault="00C956B9" w:rsidP="0050678A">
            <w:pPr>
              <w:jc w:val="left"/>
              <w:rPr>
                <w:sz w:val="20"/>
              </w:rPr>
            </w:pPr>
            <w:r w:rsidRPr="00387001">
              <w:rPr>
                <w:b/>
                <w:sz w:val="20"/>
              </w:rPr>
              <w:t>Severity:</w:t>
            </w:r>
            <w:r>
              <w:rPr>
                <w:b/>
                <w:sz w:val="20"/>
              </w:rPr>
              <w:t xml:space="preserve"> </w:t>
            </w:r>
            <w:r w:rsidRPr="00387001">
              <w:rPr>
                <w:sz w:val="20"/>
              </w:rPr>
              <w:t xml:space="preserve">Damaged, worn, or misaligned heat seal platens can result in poor heat seals. </w:t>
            </w:r>
            <w:r>
              <w:rPr>
                <w:sz w:val="20"/>
              </w:rPr>
              <w:t xml:space="preserve">In addition, </w:t>
            </w:r>
            <w:r w:rsidRPr="00387001">
              <w:rPr>
                <w:sz w:val="20"/>
              </w:rPr>
              <w:t xml:space="preserve">Incorrect heat seal temperatures can result in poor heat seals.  Poor seals can result in compromised container closure integrity which directly impacts the stability, purity and efficacy of the finished </w:t>
            </w:r>
            <w:r>
              <w:rPr>
                <w:sz w:val="20"/>
              </w:rPr>
              <w:t xml:space="preserve">drug </w:t>
            </w:r>
            <w:r w:rsidRPr="00387001">
              <w:rPr>
                <w:sz w:val="20"/>
              </w:rPr>
              <w:t>product.</w:t>
            </w:r>
            <w:r>
              <w:rPr>
                <w:sz w:val="20"/>
              </w:rPr>
              <w:t xml:space="preserve"> </w:t>
            </w:r>
          </w:p>
          <w:p w:rsidR="00B10B1D" w:rsidRDefault="00B10B1D" w:rsidP="0050678A">
            <w:pPr>
              <w:jc w:val="left"/>
              <w:rPr>
                <w:sz w:val="20"/>
              </w:rPr>
            </w:pPr>
          </w:p>
          <w:p w:rsidR="00B10B1D" w:rsidRDefault="00B10B1D" w:rsidP="00B10B1D">
            <w:pPr>
              <w:jc w:val="left"/>
              <w:rPr>
                <w:sz w:val="20"/>
              </w:rPr>
            </w:pPr>
            <w:r>
              <w:rPr>
                <w:sz w:val="20"/>
              </w:rPr>
              <w:t xml:space="preserve">In addition, it could lead to evaporation of volatile components (ethanol and water) of formulation from finished drug product. Ethanol functions as a skin permeation enhancer. Therefore, reduced amount of ethanol content impacts the efficacy of the finished drug product. </w:t>
            </w:r>
          </w:p>
          <w:p w:rsidR="00B10B1D" w:rsidRDefault="00B10B1D" w:rsidP="0050678A">
            <w:pPr>
              <w:jc w:val="left"/>
              <w:rPr>
                <w:sz w:val="20"/>
              </w:rPr>
            </w:pPr>
          </w:p>
          <w:p w:rsidR="00B33670" w:rsidRDefault="00B33670" w:rsidP="00B33670">
            <w:pPr>
              <w:jc w:val="left"/>
              <w:rPr>
                <w:sz w:val="20"/>
              </w:rPr>
            </w:pPr>
            <w:r>
              <w:rPr>
                <w:sz w:val="20"/>
              </w:rPr>
              <w:t xml:space="preserve">Note that drug product dispensing nozzle may sporadically start drooling. Nozzle drooling will cause the drug product to be present at the sealing area of the sachet, thus impacting container closure integrity of the sachet. </w:t>
            </w:r>
          </w:p>
          <w:p w:rsidR="00B33670" w:rsidRPr="00387001" w:rsidRDefault="00B33670" w:rsidP="0050678A">
            <w:pPr>
              <w:jc w:val="left"/>
              <w:rPr>
                <w:sz w:val="20"/>
              </w:rPr>
            </w:pPr>
          </w:p>
          <w:p w:rsidR="00C956B9" w:rsidRPr="00387001" w:rsidRDefault="00C956B9">
            <w:pPr>
              <w:jc w:val="left"/>
              <w:rPr>
                <w:b/>
                <w:sz w:val="20"/>
              </w:rPr>
            </w:pPr>
            <w:r w:rsidRPr="00387001">
              <w:rPr>
                <w:b/>
                <w:sz w:val="20"/>
              </w:rPr>
              <w:t xml:space="preserve">Occurrence: </w:t>
            </w:r>
            <w:r w:rsidRPr="00387001">
              <w:rPr>
                <w:color w:val="000000"/>
                <w:sz w:val="20"/>
              </w:rPr>
              <w:t>Within the evaluation pe</w:t>
            </w:r>
            <w:r>
              <w:rPr>
                <w:color w:val="000000"/>
                <w:sz w:val="20"/>
              </w:rPr>
              <w:t xml:space="preserve">riod there are no instances of </w:t>
            </w:r>
            <w:r w:rsidR="00B33670" w:rsidRPr="00387001">
              <w:rPr>
                <w:color w:val="000000"/>
                <w:sz w:val="20"/>
              </w:rPr>
              <w:t>OOS</w:t>
            </w:r>
            <w:r>
              <w:rPr>
                <w:color w:val="000000"/>
                <w:sz w:val="20"/>
              </w:rPr>
              <w:t xml:space="preserve"> </w:t>
            </w:r>
            <w:r w:rsidR="00B10B1D">
              <w:rPr>
                <w:color w:val="000000"/>
                <w:sz w:val="20"/>
              </w:rPr>
              <w:t>ethanol content</w:t>
            </w:r>
            <w:r w:rsidRPr="00387001">
              <w:rPr>
                <w:color w:val="000000"/>
                <w:sz w:val="20"/>
              </w:rPr>
              <w:t xml:space="preserve"> for finished drug product. </w:t>
            </w:r>
          </w:p>
        </w:tc>
      </w:tr>
      <w:tr w:rsidR="000B67EE" w:rsidRPr="00830EB8" w:rsidTr="006C421C">
        <w:trPr>
          <w:cantSplit/>
          <w:trHeight w:val="360"/>
          <w:jc w:val="center"/>
        </w:trPr>
        <w:tc>
          <w:tcPr>
            <w:tcW w:w="655" w:type="dxa"/>
            <w:vAlign w:val="center"/>
          </w:tcPr>
          <w:p w:rsidR="000B67EE" w:rsidRPr="00830EB8" w:rsidRDefault="000B67EE" w:rsidP="00F42105">
            <w:pPr>
              <w:jc w:val="center"/>
              <w:rPr>
                <w:sz w:val="20"/>
              </w:rPr>
            </w:pPr>
            <w:r w:rsidRPr="00830EB8">
              <w:rPr>
                <w:sz w:val="20"/>
              </w:rPr>
              <w:lastRenderedPageBreak/>
              <w:t>5.</w:t>
            </w:r>
            <w:r w:rsidR="00F42105">
              <w:rPr>
                <w:sz w:val="20"/>
              </w:rPr>
              <w:t>1</w:t>
            </w:r>
          </w:p>
        </w:tc>
        <w:tc>
          <w:tcPr>
            <w:tcW w:w="1710" w:type="dxa"/>
            <w:vAlign w:val="center"/>
          </w:tcPr>
          <w:p w:rsidR="000B67EE" w:rsidRPr="00830EB8" w:rsidRDefault="000B67EE" w:rsidP="00DC7843">
            <w:pPr>
              <w:jc w:val="center"/>
              <w:rPr>
                <w:sz w:val="20"/>
              </w:rPr>
            </w:pPr>
            <w:r w:rsidRPr="00830EB8">
              <w:rPr>
                <w:sz w:val="20"/>
              </w:rPr>
              <w:t>Drug Release</w:t>
            </w:r>
          </w:p>
        </w:tc>
        <w:tc>
          <w:tcPr>
            <w:tcW w:w="2222" w:type="dxa"/>
            <w:vAlign w:val="center"/>
          </w:tcPr>
          <w:p w:rsidR="000B67EE" w:rsidRPr="00830EB8" w:rsidRDefault="000B67EE" w:rsidP="00CA40BA">
            <w:pPr>
              <w:jc w:val="center"/>
              <w:rPr>
                <w:sz w:val="20"/>
              </w:rPr>
            </w:pPr>
            <w:r>
              <w:rPr>
                <w:sz w:val="20"/>
              </w:rPr>
              <w:t>Oxybutynin Chloride</w:t>
            </w:r>
            <w:r w:rsidRPr="00830EB8">
              <w:rPr>
                <w:sz w:val="20"/>
              </w:rPr>
              <w:t xml:space="preserve">, USP – </w:t>
            </w:r>
          </w:p>
          <w:p w:rsidR="000B67EE" w:rsidRPr="00830EB8" w:rsidRDefault="000B67EE" w:rsidP="00CA40BA">
            <w:pPr>
              <w:jc w:val="center"/>
              <w:rPr>
                <w:sz w:val="20"/>
              </w:rPr>
            </w:pPr>
          </w:p>
          <w:p w:rsidR="000B67EE" w:rsidRPr="00830EB8" w:rsidRDefault="000B67EE" w:rsidP="00CA40BA">
            <w:pPr>
              <w:jc w:val="center"/>
              <w:rPr>
                <w:sz w:val="20"/>
              </w:rPr>
            </w:pPr>
            <w:r w:rsidRPr="00830EB8">
              <w:rPr>
                <w:sz w:val="20"/>
              </w:rPr>
              <w:t>Assay</w:t>
            </w:r>
          </w:p>
        </w:tc>
        <w:tc>
          <w:tcPr>
            <w:tcW w:w="1319" w:type="dxa"/>
            <w:tcBorders>
              <w:bottom w:val="single" w:sz="4" w:space="0" w:color="auto"/>
            </w:tcBorders>
            <w:shd w:val="clear" w:color="auto" w:fill="FFFF00"/>
            <w:vAlign w:val="center"/>
          </w:tcPr>
          <w:p w:rsidR="000B67EE" w:rsidRPr="002A2536" w:rsidRDefault="000B67EE" w:rsidP="00DC7843">
            <w:pPr>
              <w:jc w:val="center"/>
              <w:rPr>
                <w:b/>
                <w:sz w:val="20"/>
              </w:rPr>
            </w:pPr>
            <w:r w:rsidRPr="002A2536">
              <w:rPr>
                <w:b/>
                <w:sz w:val="20"/>
              </w:rPr>
              <w:t>6</w:t>
            </w:r>
          </w:p>
        </w:tc>
        <w:tc>
          <w:tcPr>
            <w:tcW w:w="1319" w:type="dxa"/>
            <w:shd w:val="clear" w:color="auto" w:fill="00B050"/>
            <w:vAlign w:val="center"/>
          </w:tcPr>
          <w:p w:rsidR="000B67EE" w:rsidRPr="002A2536" w:rsidRDefault="000B67EE" w:rsidP="00DC7843">
            <w:pPr>
              <w:jc w:val="center"/>
              <w:rPr>
                <w:b/>
                <w:sz w:val="20"/>
              </w:rPr>
            </w:pPr>
            <w:r w:rsidRPr="002A2536">
              <w:rPr>
                <w:b/>
                <w:sz w:val="20"/>
              </w:rPr>
              <w:t>2</w:t>
            </w:r>
          </w:p>
        </w:tc>
        <w:tc>
          <w:tcPr>
            <w:tcW w:w="1530" w:type="dxa"/>
            <w:shd w:val="clear" w:color="auto" w:fill="FFFF00"/>
            <w:vAlign w:val="center"/>
          </w:tcPr>
          <w:p w:rsidR="000B67EE" w:rsidRPr="00F72DDD" w:rsidRDefault="000B67EE" w:rsidP="004F0340">
            <w:pPr>
              <w:jc w:val="center"/>
              <w:rPr>
                <w:b/>
                <w:sz w:val="20"/>
              </w:rPr>
            </w:pPr>
            <w:r w:rsidRPr="00F72DDD">
              <w:rPr>
                <w:b/>
                <w:sz w:val="20"/>
              </w:rPr>
              <w:t>12</w:t>
            </w:r>
          </w:p>
          <w:p w:rsidR="000B67EE" w:rsidRPr="00F72DDD" w:rsidRDefault="000B67EE" w:rsidP="004F0340">
            <w:pPr>
              <w:jc w:val="center"/>
              <w:rPr>
                <w:sz w:val="20"/>
                <w:shd w:val="clear" w:color="auto" w:fill="FFFFFF" w:themeFill="background1"/>
              </w:rPr>
            </w:pPr>
            <w:r w:rsidRPr="00F72DDD">
              <w:rPr>
                <w:b/>
                <w:sz w:val="20"/>
              </w:rPr>
              <w:t>Undesirable</w:t>
            </w:r>
          </w:p>
        </w:tc>
        <w:tc>
          <w:tcPr>
            <w:tcW w:w="5155" w:type="dxa"/>
            <w:vAlign w:val="center"/>
          </w:tcPr>
          <w:p w:rsidR="006041B3" w:rsidRPr="00387001" w:rsidRDefault="006041B3" w:rsidP="00387001">
            <w:pPr>
              <w:jc w:val="left"/>
              <w:rPr>
                <w:sz w:val="20"/>
              </w:rPr>
            </w:pPr>
            <w:r w:rsidRPr="00387001">
              <w:rPr>
                <w:b/>
                <w:sz w:val="20"/>
              </w:rPr>
              <w:t xml:space="preserve">Severity: </w:t>
            </w:r>
            <w:r w:rsidRPr="00387001">
              <w:rPr>
                <w:sz w:val="20"/>
              </w:rPr>
              <w:t>The drug substance can directly affect the API content in the finished product. An out of specification assay percentage can result in an out of specification intermediate solution and/or finished drug product assay, thus resulting in a batch failure. This can influence the efficacy of the product and hence can be either partially or completely ineffective.  It could potentially lead to an excessive or reduced dose of Oxybutynin Chloride, USP</w:t>
            </w:r>
          </w:p>
          <w:p w:rsidR="006041B3" w:rsidRPr="00387001" w:rsidRDefault="006041B3" w:rsidP="00387001">
            <w:pPr>
              <w:jc w:val="left"/>
              <w:rPr>
                <w:sz w:val="20"/>
              </w:rPr>
            </w:pPr>
          </w:p>
          <w:p w:rsidR="000B67EE" w:rsidRPr="00387001" w:rsidRDefault="006041B3" w:rsidP="00387001">
            <w:pPr>
              <w:jc w:val="left"/>
              <w:rPr>
                <w:b/>
                <w:sz w:val="20"/>
              </w:rPr>
            </w:pPr>
            <w:r w:rsidRPr="00387001">
              <w:rPr>
                <w:b/>
                <w:sz w:val="20"/>
              </w:rPr>
              <w:t>Occurrence:</w:t>
            </w:r>
            <w:r w:rsidRPr="00387001">
              <w:rPr>
                <w:sz w:val="20"/>
              </w:rPr>
              <w:t xml:space="preserve"> </w:t>
            </w:r>
            <w:r w:rsidR="005179EC" w:rsidRPr="00387001">
              <w:rPr>
                <w:color w:val="000000"/>
                <w:sz w:val="20"/>
              </w:rPr>
              <w:t>Within the evaluation period there are no instances of raw</w:t>
            </w:r>
            <w:r w:rsidR="005179EC">
              <w:rPr>
                <w:color w:val="000000"/>
                <w:sz w:val="20"/>
              </w:rPr>
              <w:t xml:space="preserve"> material API OOS assay results impacting the assay of finished drug product.</w:t>
            </w:r>
          </w:p>
        </w:tc>
      </w:tr>
      <w:tr w:rsidR="001D4C9C" w:rsidRPr="00830EB8" w:rsidTr="006C421C">
        <w:trPr>
          <w:cantSplit/>
          <w:trHeight w:val="360"/>
          <w:jc w:val="center"/>
        </w:trPr>
        <w:tc>
          <w:tcPr>
            <w:tcW w:w="655" w:type="dxa"/>
            <w:vAlign w:val="center"/>
          </w:tcPr>
          <w:p w:rsidR="001D4C9C" w:rsidRPr="00830EB8" w:rsidRDefault="001D4C9C" w:rsidP="00650822">
            <w:pPr>
              <w:jc w:val="center"/>
              <w:rPr>
                <w:sz w:val="20"/>
              </w:rPr>
            </w:pPr>
            <w:r>
              <w:rPr>
                <w:sz w:val="20"/>
              </w:rPr>
              <w:t>5.2</w:t>
            </w:r>
          </w:p>
        </w:tc>
        <w:tc>
          <w:tcPr>
            <w:tcW w:w="1710" w:type="dxa"/>
            <w:vAlign w:val="center"/>
          </w:tcPr>
          <w:p w:rsidR="001D4C9C" w:rsidRPr="00830EB8" w:rsidRDefault="001D4C9C" w:rsidP="00650822">
            <w:pPr>
              <w:jc w:val="center"/>
              <w:rPr>
                <w:sz w:val="20"/>
              </w:rPr>
            </w:pPr>
            <w:r w:rsidRPr="00830EB8">
              <w:rPr>
                <w:sz w:val="20"/>
              </w:rPr>
              <w:t>Drug Release</w:t>
            </w:r>
          </w:p>
        </w:tc>
        <w:tc>
          <w:tcPr>
            <w:tcW w:w="2222" w:type="dxa"/>
            <w:vAlign w:val="center"/>
          </w:tcPr>
          <w:p w:rsidR="001D4C9C" w:rsidRPr="00830EB8" w:rsidRDefault="001D4C9C" w:rsidP="00650822">
            <w:pPr>
              <w:jc w:val="center"/>
              <w:rPr>
                <w:sz w:val="20"/>
              </w:rPr>
            </w:pPr>
            <w:r>
              <w:rPr>
                <w:sz w:val="20"/>
              </w:rPr>
              <w:t>Sachet Material</w:t>
            </w:r>
            <w:r w:rsidRPr="00830EB8">
              <w:rPr>
                <w:sz w:val="20"/>
              </w:rPr>
              <w:t xml:space="preserve"> – </w:t>
            </w:r>
          </w:p>
          <w:p w:rsidR="001D4C9C" w:rsidRPr="00830EB8" w:rsidRDefault="001D4C9C" w:rsidP="00650822">
            <w:pPr>
              <w:jc w:val="center"/>
              <w:rPr>
                <w:sz w:val="20"/>
              </w:rPr>
            </w:pPr>
          </w:p>
          <w:p w:rsidR="001D4C9C" w:rsidRPr="00830EB8" w:rsidRDefault="001D4C9C" w:rsidP="00650822">
            <w:pPr>
              <w:jc w:val="center"/>
              <w:rPr>
                <w:sz w:val="20"/>
              </w:rPr>
            </w:pPr>
            <w:r>
              <w:rPr>
                <w:sz w:val="20"/>
              </w:rPr>
              <w:t>AQL</w:t>
            </w:r>
          </w:p>
        </w:tc>
        <w:tc>
          <w:tcPr>
            <w:tcW w:w="1319" w:type="dxa"/>
            <w:shd w:val="clear" w:color="auto" w:fill="C0504D" w:themeFill="accent2"/>
            <w:vAlign w:val="center"/>
          </w:tcPr>
          <w:p w:rsidR="001D4C9C" w:rsidRPr="002A2536" w:rsidRDefault="001D4C9C" w:rsidP="00650822">
            <w:pPr>
              <w:jc w:val="center"/>
              <w:rPr>
                <w:b/>
                <w:sz w:val="20"/>
              </w:rPr>
            </w:pPr>
            <w:r>
              <w:rPr>
                <w:b/>
                <w:sz w:val="20"/>
              </w:rPr>
              <w:t>10</w:t>
            </w:r>
          </w:p>
        </w:tc>
        <w:tc>
          <w:tcPr>
            <w:tcW w:w="1319" w:type="dxa"/>
            <w:shd w:val="clear" w:color="auto" w:fill="00B050"/>
            <w:vAlign w:val="center"/>
          </w:tcPr>
          <w:p w:rsidR="001D4C9C" w:rsidRPr="002A2536" w:rsidRDefault="001D4C9C" w:rsidP="00650822">
            <w:pPr>
              <w:jc w:val="center"/>
              <w:rPr>
                <w:b/>
                <w:sz w:val="20"/>
              </w:rPr>
            </w:pPr>
            <w:r w:rsidRPr="002A2536">
              <w:rPr>
                <w:b/>
                <w:sz w:val="20"/>
              </w:rPr>
              <w:t>2</w:t>
            </w:r>
          </w:p>
        </w:tc>
        <w:tc>
          <w:tcPr>
            <w:tcW w:w="1530" w:type="dxa"/>
            <w:tcBorders>
              <w:bottom w:val="single" w:sz="4" w:space="0" w:color="auto"/>
            </w:tcBorders>
            <w:shd w:val="clear" w:color="auto" w:fill="FFFF00"/>
            <w:vAlign w:val="center"/>
          </w:tcPr>
          <w:p w:rsidR="001D4C9C" w:rsidRPr="00F72DDD" w:rsidRDefault="001D4C9C" w:rsidP="00650822">
            <w:pPr>
              <w:jc w:val="center"/>
              <w:rPr>
                <w:b/>
                <w:sz w:val="20"/>
              </w:rPr>
            </w:pPr>
            <w:r>
              <w:rPr>
                <w:b/>
                <w:sz w:val="20"/>
              </w:rPr>
              <w:t>20</w:t>
            </w:r>
          </w:p>
          <w:p w:rsidR="001D4C9C" w:rsidRPr="00F72DDD" w:rsidRDefault="001D4C9C" w:rsidP="00650822">
            <w:pPr>
              <w:jc w:val="center"/>
              <w:rPr>
                <w:sz w:val="20"/>
              </w:rPr>
            </w:pPr>
            <w:r w:rsidRPr="00F72DDD">
              <w:rPr>
                <w:b/>
                <w:sz w:val="20"/>
              </w:rPr>
              <w:t>Undesirable</w:t>
            </w:r>
          </w:p>
        </w:tc>
        <w:tc>
          <w:tcPr>
            <w:tcW w:w="5155" w:type="dxa"/>
            <w:vAlign w:val="center"/>
          </w:tcPr>
          <w:p w:rsidR="001D4C9C" w:rsidRDefault="001D4C9C" w:rsidP="00650822">
            <w:pPr>
              <w:jc w:val="left"/>
              <w:rPr>
                <w:sz w:val="20"/>
              </w:rPr>
            </w:pPr>
            <w:r w:rsidRPr="00387001">
              <w:rPr>
                <w:b/>
                <w:sz w:val="20"/>
              </w:rPr>
              <w:t xml:space="preserve">Severity: </w:t>
            </w:r>
            <w:r w:rsidRPr="00387001">
              <w:rPr>
                <w:sz w:val="20"/>
              </w:rPr>
              <w:t xml:space="preserve">The sachet material is pre-printed with the product description and dosage.  Based on Risk Severity Rating (see </w:t>
            </w:r>
            <w:r w:rsidRPr="00B102C1">
              <w:rPr>
                <w:b/>
                <w:sz w:val="20"/>
              </w:rPr>
              <w:fldChar w:fldCharType="begin"/>
            </w:r>
            <w:r w:rsidRPr="00B102C1">
              <w:rPr>
                <w:b/>
                <w:sz w:val="20"/>
              </w:rPr>
              <w:instrText xml:space="preserve"> REF _Ref470249372 \h  \* MERGEFORMAT </w:instrText>
            </w:r>
            <w:r w:rsidRPr="00B102C1">
              <w:rPr>
                <w:b/>
                <w:sz w:val="20"/>
              </w:rPr>
            </w:r>
            <w:r w:rsidRPr="00B102C1">
              <w:rPr>
                <w:b/>
                <w:sz w:val="20"/>
              </w:rPr>
              <w:fldChar w:fldCharType="separate"/>
            </w:r>
            <w:ins w:id="192" w:author="Raza, S.Rafeh" w:date="2017-03-23T14:13:00Z">
              <w:r w:rsidR="00B026A5" w:rsidRPr="00B026A5">
                <w:rPr>
                  <w:b/>
                  <w:sz w:val="20"/>
                  <w:rPrChange w:id="193" w:author="Raza, S.Rafeh" w:date="2017-03-23T14:13:00Z">
                    <w:rPr>
                      <w:sz w:val="20"/>
                    </w:rPr>
                  </w:rPrChange>
                </w:rPr>
                <w:t xml:space="preserve">Table </w:t>
              </w:r>
              <w:r w:rsidR="00B026A5" w:rsidRPr="00B026A5">
                <w:rPr>
                  <w:b/>
                  <w:noProof/>
                  <w:sz w:val="20"/>
                  <w:rPrChange w:id="194" w:author="Raza, S.Rafeh" w:date="2017-03-23T14:13:00Z">
                    <w:rPr>
                      <w:noProof/>
                      <w:sz w:val="20"/>
                    </w:rPr>
                  </w:rPrChange>
                </w:rPr>
                <w:t>1</w:t>
              </w:r>
            </w:ins>
            <w:del w:id="195" w:author="Raza, S.Rafeh" w:date="2017-03-14T15:55:00Z">
              <w:r w:rsidR="000A2242" w:rsidRPr="000A2242" w:rsidDel="0067773B">
                <w:rPr>
                  <w:b/>
                  <w:sz w:val="20"/>
                </w:rPr>
                <w:delText xml:space="preserve">Table </w:delText>
              </w:r>
              <w:r w:rsidR="000A2242" w:rsidRPr="000A2242" w:rsidDel="0067773B">
                <w:rPr>
                  <w:b/>
                  <w:noProof/>
                  <w:sz w:val="20"/>
                </w:rPr>
                <w:delText>1</w:delText>
              </w:r>
            </w:del>
            <w:r w:rsidRPr="00B102C1">
              <w:rPr>
                <w:b/>
                <w:sz w:val="20"/>
              </w:rPr>
              <w:fldChar w:fldCharType="end"/>
            </w:r>
            <w:r w:rsidRPr="00387001">
              <w:rPr>
                <w:sz w:val="20"/>
              </w:rPr>
              <w:t>) Incorrect, missing, or illegible product information is considered a compliance impact on finished drug product. It will not adversely impact patient</w:t>
            </w:r>
            <w:r>
              <w:rPr>
                <w:sz w:val="20"/>
              </w:rPr>
              <w:t xml:space="preserve"> safety.</w:t>
            </w:r>
          </w:p>
          <w:p w:rsidR="001D4C9C" w:rsidRPr="00387001" w:rsidRDefault="001D4C9C" w:rsidP="00650822">
            <w:pPr>
              <w:jc w:val="left"/>
              <w:rPr>
                <w:sz w:val="20"/>
              </w:rPr>
            </w:pPr>
          </w:p>
          <w:p w:rsidR="001D4C9C" w:rsidRPr="00387001" w:rsidRDefault="001D4C9C" w:rsidP="001D4C9C">
            <w:pPr>
              <w:jc w:val="left"/>
              <w:rPr>
                <w:b/>
                <w:sz w:val="20"/>
              </w:rPr>
            </w:pPr>
            <w:r w:rsidRPr="00387001">
              <w:rPr>
                <w:b/>
                <w:sz w:val="20"/>
              </w:rPr>
              <w:t xml:space="preserve">Occurrence: </w:t>
            </w:r>
            <w:r w:rsidRPr="00387001">
              <w:rPr>
                <w:color w:val="000000"/>
                <w:sz w:val="20"/>
              </w:rPr>
              <w:t xml:space="preserve">Within the evaluation period there are no instances of an OOS results for finished drug product. </w:t>
            </w:r>
          </w:p>
        </w:tc>
      </w:tr>
      <w:tr w:rsidR="000B67EE" w:rsidRPr="00830EB8" w:rsidTr="006C421C">
        <w:trPr>
          <w:cantSplit/>
          <w:trHeight w:val="360"/>
          <w:jc w:val="center"/>
        </w:trPr>
        <w:tc>
          <w:tcPr>
            <w:tcW w:w="655" w:type="dxa"/>
            <w:vAlign w:val="center"/>
          </w:tcPr>
          <w:p w:rsidR="000B67EE" w:rsidRPr="00830EB8" w:rsidRDefault="001D4C9C" w:rsidP="00DC7843">
            <w:pPr>
              <w:jc w:val="center"/>
              <w:rPr>
                <w:sz w:val="20"/>
              </w:rPr>
            </w:pPr>
            <w:r>
              <w:rPr>
                <w:sz w:val="20"/>
              </w:rPr>
              <w:lastRenderedPageBreak/>
              <w:t>5.3</w:t>
            </w:r>
          </w:p>
        </w:tc>
        <w:tc>
          <w:tcPr>
            <w:tcW w:w="1710" w:type="dxa"/>
            <w:vAlign w:val="center"/>
          </w:tcPr>
          <w:p w:rsidR="000B67EE" w:rsidRPr="00830EB8" w:rsidRDefault="000B67EE" w:rsidP="00DC7843">
            <w:pPr>
              <w:jc w:val="center"/>
              <w:rPr>
                <w:sz w:val="20"/>
              </w:rPr>
            </w:pPr>
            <w:r w:rsidRPr="00830EB8">
              <w:rPr>
                <w:sz w:val="20"/>
              </w:rPr>
              <w:t>Drug Release</w:t>
            </w:r>
          </w:p>
        </w:tc>
        <w:tc>
          <w:tcPr>
            <w:tcW w:w="2222" w:type="dxa"/>
            <w:vAlign w:val="center"/>
          </w:tcPr>
          <w:p w:rsidR="000B67EE" w:rsidRDefault="000B67EE" w:rsidP="009378CC">
            <w:pPr>
              <w:jc w:val="center"/>
              <w:rPr>
                <w:sz w:val="20"/>
              </w:rPr>
            </w:pPr>
            <w:r>
              <w:rPr>
                <w:sz w:val="20"/>
              </w:rPr>
              <w:t xml:space="preserve">Packaging – Form/Fill/Seal </w:t>
            </w:r>
            <w:r w:rsidRPr="00830EB8">
              <w:rPr>
                <w:sz w:val="20"/>
              </w:rPr>
              <w:t xml:space="preserve"> –</w:t>
            </w:r>
          </w:p>
          <w:p w:rsidR="000B67EE" w:rsidRDefault="000B67EE" w:rsidP="009378CC">
            <w:pPr>
              <w:jc w:val="center"/>
              <w:rPr>
                <w:sz w:val="20"/>
              </w:rPr>
            </w:pPr>
          </w:p>
          <w:p w:rsidR="000B67EE" w:rsidRPr="00830EB8" w:rsidRDefault="000B67EE" w:rsidP="009378CC">
            <w:pPr>
              <w:jc w:val="center"/>
              <w:rPr>
                <w:sz w:val="20"/>
              </w:rPr>
            </w:pPr>
            <w:r>
              <w:rPr>
                <w:sz w:val="20"/>
              </w:rPr>
              <w:t>Machine Speed</w:t>
            </w:r>
          </w:p>
        </w:tc>
        <w:tc>
          <w:tcPr>
            <w:tcW w:w="1319" w:type="dxa"/>
            <w:shd w:val="clear" w:color="auto" w:fill="C0504D" w:themeFill="accent2"/>
            <w:vAlign w:val="center"/>
          </w:tcPr>
          <w:p w:rsidR="000B67EE" w:rsidRPr="002A2536" w:rsidRDefault="00CD0636" w:rsidP="00DC7843">
            <w:pPr>
              <w:jc w:val="center"/>
              <w:rPr>
                <w:b/>
                <w:sz w:val="20"/>
              </w:rPr>
            </w:pPr>
            <w:r>
              <w:rPr>
                <w:b/>
                <w:sz w:val="20"/>
              </w:rPr>
              <w:t>10</w:t>
            </w:r>
          </w:p>
        </w:tc>
        <w:tc>
          <w:tcPr>
            <w:tcW w:w="1319" w:type="dxa"/>
            <w:shd w:val="clear" w:color="auto" w:fill="00B050"/>
            <w:vAlign w:val="center"/>
          </w:tcPr>
          <w:p w:rsidR="000B67EE" w:rsidRPr="002A2536" w:rsidRDefault="00CD0636" w:rsidP="00DC7843">
            <w:pPr>
              <w:jc w:val="center"/>
              <w:rPr>
                <w:b/>
                <w:sz w:val="20"/>
              </w:rPr>
            </w:pPr>
            <w:r>
              <w:rPr>
                <w:b/>
                <w:sz w:val="20"/>
              </w:rPr>
              <w:t>2</w:t>
            </w:r>
          </w:p>
        </w:tc>
        <w:tc>
          <w:tcPr>
            <w:tcW w:w="1530" w:type="dxa"/>
            <w:tcBorders>
              <w:bottom w:val="single" w:sz="4" w:space="0" w:color="auto"/>
            </w:tcBorders>
            <w:shd w:val="clear" w:color="auto" w:fill="FFFF00"/>
            <w:vAlign w:val="center"/>
          </w:tcPr>
          <w:p w:rsidR="000B67EE" w:rsidRPr="00F72DDD" w:rsidRDefault="00CD0636" w:rsidP="004F0340">
            <w:pPr>
              <w:jc w:val="center"/>
              <w:rPr>
                <w:b/>
                <w:sz w:val="20"/>
              </w:rPr>
            </w:pPr>
            <w:r>
              <w:rPr>
                <w:b/>
                <w:sz w:val="20"/>
              </w:rPr>
              <w:t>20</w:t>
            </w:r>
          </w:p>
          <w:p w:rsidR="000B67EE" w:rsidRPr="00F72DDD" w:rsidRDefault="000B67EE" w:rsidP="004F0340">
            <w:pPr>
              <w:jc w:val="center"/>
              <w:rPr>
                <w:sz w:val="20"/>
              </w:rPr>
            </w:pPr>
            <w:r w:rsidRPr="00F72DDD">
              <w:rPr>
                <w:b/>
                <w:sz w:val="20"/>
              </w:rPr>
              <w:t>Undesirable</w:t>
            </w:r>
          </w:p>
        </w:tc>
        <w:tc>
          <w:tcPr>
            <w:tcW w:w="5155" w:type="dxa"/>
            <w:vAlign w:val="center"/>
          </w:tcPr>
          <w:p w:rsidR="00216BEB" w:rsidRDefault="00A02FAC" w:rsidP="00387001">
            <w:pPr>
              <w:jc w:val="left"/>
              <w:rPr>
                <w:sz w:val="20"/>
              </w:rPr>
            </w:pPr>
            <w:r w:rsidRPr="00387001">
              <w:rPr>
                <w:b/>
                <w:sz w:val="20"/>
              </w:rPr>
              <w:t xml:space="preserve">Severity: </w:t>
            </w:r>
            <w:r w:rsidRPr="00387001">
              <w:rPr>
                <w:sz w:val="20"/>
              </w:rPr>
              <w:t xml:space="preserve">The </w:t>
            </w:r>
            <w:r w:rsidR="00D74F5B" w:rsidRPr="00387001">
              <w:rPr>
                <w:sz w:val="20"/>
              </w:rPr>
              <w:t>dwell time of the heat seal is controlled by machine speed. Out of range machine speed may impact the container closure integrity of sachet.</w:t>
            </w:r>
            <w:r w:rsidRPr="00387001">
              <w:rPr>
                <w:sz w:val="20"/>
              </w:rPr>
              <w:t xml:space="preserve">  </w:t>
            </w:r>
            <w:r w:rsidR="00150448">
              <w:rPr>
                <w:sz w:val="20"/>
              </w:rPr>
              <w:t xml:space="preserve">In addition, drug product dispensing nozzle may sporadically start drooling. Nozzle drooling will cause the drug product to be present at the sealing area of the sachet, thus impacting container closure integrity of the sachet. </w:t>
            </w:r>
          </w:p>
          <w:p w:rsidR="00216BEB" w:rsidRDefault="00216BEB" w:rsidP="00387001">
            <w:pPr>
              <w:jc w:val="left"/>
              <w:rPr>
                <w:sz w:val="20"/>
              </w:rPr>
            </w:pPr>
          </w:p>
          <w:p w:rsidR="00A02FAC" w:rsidRPr="00387001" w:rsidRDefault="00150448" w:rsidP="00387001">
            <w:pPr>
              <w:jc w:val="left"/>
              <w:rPr>
                <w:sz w:val="20"/>
              </w:rPr>
            </w:pPr>
            <w:r>
              <w:rPr>
                <w:sz w:val="20"/>
              </w:rPr>
              <w:t>These</w:t>
            </w:r>
            <w:r w:rsidR="00D74F5B" w:rsidRPr="00387001">
              <w:rPr>
                <w:sz w:val="20"/>
              </w:rPr>
              <w:t xml:space="preserve"> process variable</w:t>
            </w:r>
            <w:r>
              <w:rPr>
                <w:sz w:val="20"/>
              </w:rPr>
              <w:t>s</w:t>
            </w:r>
            <w:r w:rsidR="00D74F5B" w:rsidRPr="00387001">
              <w:rPr>
                <w:sz w:val="20"/>
              </w:rPr>
              <w:t xml:space="preserve"> may lead to a poor seal or illegible product information. </w:t>
            </w:r>
            <w:r w:rsidR="00A02FAC" w:rsidRPr="00387001">
              <w:rPr>
                <w:sz w:val="20"/>
              </w:rPr>
              <w:t xml:space="preserve">Based on Risk Severity Rating (see </w:t>
            </w:r>
            <w:r w:rsidR="00B102C1" w:rsidRPr="00B102C1">
              <w:rPr>
                <w:b/>
                <w:sz w:val="20"/>
              </w:rPr>
              <w:fldChar w:fldCharType="begin"/>
            </w:r>
            <w:r w:rsidR="00B102C1" w:rsidRPr="00B102C1">
              <w:rPr>
                <w:b/>
                <w:sz w:val="20"/>
              </w:rPr>
              <w:instrText xml:space="preserve"> REF _Ref470249372 \h  \* MERGEFORMAT </w:instrText>
            </w:r>
            <w:r w:rsidR="00B102C1" w:rsidRPr="00B102C1">
              <w:rPr>
                <w:b/>
                <w:sz w:val="20"/>
              </w:rPr>
            </w:r>
            <w:r w:rsidR="00B102C1" w:rsidRPr="00B102C1">
              <w:rPr>
                <w:b/>
                <w:sz w:val="20"/>
              </w:rPr>
              <w:fldChar w:fldCharType="separate"/>
            </w:r>
            <w:ins w:id="196" w:author="Raza, S.Rafeh" w:date="2017-03-23T14:13:00Z">
              <w:r w:rsidR="00B026A5" w:rsidRPr="00B026A5">
                <w:rPr>
                  <w:b/>
                  <w:sz w:val="20"/>
                  <w:rPrChange w:id="197" w:author="Raza, S.Rafeh" w:date="2017-03-23T14:13:00Z">
                    <w:rPr>
                      <w:sz w:val="20"/>
                    </w:rPr>
                  </w:rPrChange>
                </w:rPr>
                <w:t xml:space="preserve">Table </w:t>
              </w:r>
              <w:r w:rsidR="00B026A5" w:rsidRPr="00B026A5">
                <w:rPr>
                  <w:b/>
                  <w:noProof/>
                  <w:sz w:val="20"/>
                  <w:rPrChange w:id="198" w:author="Raza, S.Rafeh" w:date="2017-03-23T14:13:00Z">
                    <w:rPr>
                      <w:noProof/>
                      <w:sz w:val="20"/>
                    </w:rPr>
                  </w:rPrChange>
                </w:rPr>
                <w:t>1</w:t>
              </w:r>
            </w:ins>
            <w:del w:id="199" w:author="Raza, S.Rafeh" w:date="2017-03-14T15:55:00Z">
              <w:r w:rsidR="000A2242" w:rsidRPr="000A2242" w:rsidDel="0067773B">
                <w:rPr>
                  <w:b/>
                  <w:sz w:val="20"/>
                </w:rPr>
                <w:delText xml:space="preserve">Table </w:delText>
              </w:r>
              <w:r w:rsidR="000A2242" w:rsidRPr="000A2242" w:rsidDel="0067773B">
                <w:rPr>
                  <w:b/>
                  <w:noProof/>
                  <w:sz w:val="20"/>
                </w:rPr>
                <w:delText>1</w:delText>
              </w:r>
            </w:del>
            <w:r w:rsidR="00B102C1" w:rsidRPr="00B102C1">
              <w:rPr>
                <w:b/>
                <w:sz w:val="20"/>
              </w:rPr>
              <w:fldChar w:fldCharType="end"/>
            </w:r>
            <w:r w:rsidR="00B102C1">
              <w:rPr>
                <w:b/>
                <w:sz w:val="20"/>
              </w:rPr>
              <w:t>)</w:t>
            </w:r>
            <w:r w:rsidR="00A02FAC" w:rsidRPr="00387001">
              <w:rPr>
                <w:sz w:val="20"/>
              </w:rPr>
              <w:t xml:space="preserve"> Incorrect, missing, or illegible product information is considered a compliance impact on finished drug product. It will not adversely </w:t>
            </w:r>
            <w:r w:rsidR="00E13947" w:rsidRPr="00387001">
              <w:rPr>
                <w:sz w:val="20"/>
              </w:rPr>
              <w:t>impact patient</w:t>
            </w:r>
            <w:r w:rsidR="00CD0636">
              <w:rPr>
                <w:sz w:val="20"/>
              </w:rPr>
              <w:t xml:space="preserve"> safety.</w:t>
            </w:r>
            <w:r w:rsidR="00A02FAC" w:rsidRPr="00387001">
              <w:rPr>
                <w:sz w:val="20"/>
              </w:rPr>
              <w:t xml:space="preserve"> </w:t>
            </w:r>
          </w:p>
          <w:p w:rsidR="00D74F5B" w:rsidRPr="00387001" w:rsidRDefault="00D74F5B" w:rsidP="00387001">
            <w:pPr>
              <w:jc w:val="left"/>
              <w:rPr>
                <w:sz w:val="20"/>
              </w:rPr>
            </w:pPr>
          </w:p>
          <w:p w:rsidR="000B67EE" w:rsidRPr="00387001" w:rsidRDefault="00D74F5B" w:rsidP="00CE7003">
            <w:pPr>
              <w:jc w:val="left"/>
              <w:rPr>
                <w:sz w:val="20"/>
              </w:rPr>
            </w:pPr>
            <w:r w:rsidRPr="00387001">
              <w:rPr>
                <w:b/>
                <w:sz w:val="20"/>
              </w:rPr>
              <w:t xml:space="preserve">Occurrence: </w:t>
            </w:r>
            <w:r w:rsidRPr="00387001">
              <w:rPr>
                <w:color w:val="000000"/>
                <w:sz w:val="20"/>
              </w:rPr>
              <w:t>Within the evaluation period there are no instances of an OOS</w:t>
            </w:r>
            <w:r w:rsidR="009E3258">
              <w:rPr>
                <w:color w:val="000000"/>
                <w:sz w:val="20"/>
              </w:rPr>
              <w:t xml:space="preserve"> drug release</w:t>
            </w:r>
            <w:r w:rsidRPr="00387001">
              <w:rPr>
                <w:color w:val="000000"/>
                <w:sz w:val="20"/>
              </w:rPr>
              <w:t xml:space="preserve"> results for finished drug product.</w:t>
            </w:r>
            <w:r w:rsidR="00AE7B89" w:rsidRPr="00387001">
              <w:rPr>
                <w:color w:val="000000"/>
                <w:sz w:val="20"/>
              </w:rPr>
              <w:t xml:space="preserve"> </w:t>
            </w:r>
          </w:p>
        </w:tc>
      </w:tr>
      <w:tr w:rsidR="000B67EE" w:rsidRPr="00830EB8" w:rsidTr="00E70407">
        <w:tblPrEx>
          <w:tblW w:w="5000" w:type="pct"/>
          <w:jc w:val="center"/>
          <w:tblLayout w:type="fixed"/>
          <w:tblCellMar>
            <w:top w:w="14" w:type="dxa"/>
            <w:left w:w="115" w:type="dxa"/>
            <w:bottom w:w="14" w:type="dxa"/>
            <w:right w:w="115" w:type="dxa"/>
          </w:tblCellMar>
          <w:tblPrExChange w:id="200" w:author="Raza, S.Rafeh" w:date="2017-03-14T15:58:00Z">
            <w:tblPrEx>
              <w:tblW w:w="5000" w:type="pct"/>
              <w:jc w:val="center"/>
              <w:tblLayout w:type="fixed"/>
              <w:tblCellMar>
                <w:top w:w="14" w:type="dxa"/>
                <w:left w:w="115" w:type="dxa"/>
                <w:bottom w:w="14" w:type="dxa"/>
                <w:right w:w="115" w:type="dxa"/>
              </w:tblCellMar>
            </w:tblPrEx>
          </w:tblPrExChange>
        </w:tblPrEx>
        <w:trPr>
          <w:cantSplit/>
          <w:trHeight w:val="360"/>
          <w:jc w:val="center"/>
          <w:trPrChange w:id="201" w:author="Raza, S.Rafeh" w:date="2017-03-14T15:58:00Z">
            <w:trPr>
              <w:cantSplit/>
              <w:trHeight w:val="360"/>
              <w:jc w:val="center"/>
            </w:trPr>
          </w:trPrChange>
        </w:trPr>
        <w:tc>
          <w:tcPr>
            <w:tcW w:w="655" w:type="dxa"/>
            <w:vAlign w:val="center"/>
            <w:tcPrChange w:id="202" w:author="Raza, S.Rafeh" w:date="2017-03-14T15:58:00Z">
              <w:tcPr>
                <w:tcW w:w="655" w:type="dxa"/>
                <w:vAlign w:val="center"/>
              </w:tcPr>
            </w:tcPrChange>
          </w:tcPr>
          <w:p w:rsidR="000B67EE" w:rsidRPr="00830EB8" w:rsidRDefault="001D4C9C">
            <w:pPr>
              <w:jc w:val="center"/>
              <w:rPr>
                <w:sz w:val="20"/>
              </w:rPr>
            </w:pPr>
            <w:r>
              <w:rPr>
                <w:sz w:val="20"/>
              </w:rPr>
              <w:lastRenderedPageBreak/>
              <w:t>5.4</w:t>
            </w:r>
          </w:p>
        </w:tc>
        <w:tc>
          <w:tcPr>
            <w:tcW w:w="1710" w:type="dxa"/>
            <w:vAlign w:val="center"/>
            <w:tcPrChange w:id="203" w:author="Raza, S.Rafeh" w:date="2017-03-14T15:58:00Z">
              <w:tcPr>
                <w:tcW w:w="1710" w:type="dxa"/>
                <w:vAlign w:val="center"/>
              </w:tcPr>
            </w:tcPrChange>
          </w:tcPr>
          <w:p w:rsidR="000B67EE" w:rsidRPr="00830EB8" w:rsidRDefault="000B67EE">
            <w:pPr>
              <w:jc w:val="center"/>
              <w:rPr>
                <w:sz w:val="20"/>
              </w:rPr>
            </w:pPr>
            <w:r w:rsidRPr="00830EB8">
              <w:rPr>
                <w:sz w:val="20"/>
              </w:rPr>
              <w:t>Drug Release</w:t>
            </w:r>
          </w:p>
        </w:tc>
        <w:tc>
          <w:tcPr>
            <w:tcW w:w="2222" w:type="dxa"/>
            <w:vAlign w:val="center"/>
            <w:tcPrChange w:id="204" w:author="Raza, S.Rafeh" w:date="2017-03-14T15:58:00Z">
              <w:tcPr>
                <w:tcW w:w="2222" w:type="dxa"/>
                <w:vAlign w:val="center"/>
              </w:tcPr>
            </w:tcPrChange>
          </w:tcPr>
          <w:p w:rsidR="000B67EE" w:rsidRDefault="000B67EE">
            <w:pPr>
              <w:jc w:val="center"/>
              <w:rPr>
                <w:sz w:val="20"/>
              </w:rPr>
            </w:pPr>
            <w:r>
              <w:rPr>
                <w:sz w:val="20"/>
              </w:rPr>
              <w:t xml:space="preserve">Packaging – Form/Fill/Seal </w:t>
            </w:r>
            <w:r w:rsidRPr="00830EB8">
              <w:rPr>
                <w:sz w:val="20"/>
              </w:rPr>
              <w:t xml:space="preserve"> –</w:t>
            </w:r>
          </w:p>
          <w:p w:rsidR="000B67EE" w:rsidRDefault="000B67EE">
            <w:pPr>
              <w:jc w:val="center"/>
              <w:rPr>
                <w:sz w:val="20"/>
              </w:rPr>
            </w:pPr>
          </w:p>
          <w:p w:rsidR="000B67EE" w:rsidRPr="00830EB8" w:rsidRDefault="000B67EE">
            <w:pPr>
              <w:jc w:val="center"/>
              <w:rPr>
                <w:sz w:val="20"/>
              </w:rPr>
            </w:pPr>
            <w:r>
              <w:rPr>
                <w:sz w:val="20"/>
              </w:rPr>
              <w:t>Heat Seal</w:t>
            </w:r>
          </w:p>
        </w:tc>
        <w:tc>
          <w:tcPr>
            <w:tcW w:w="1319" w:type="dxa"/>
            <w:shd w:val="clear" w:color="auto" w:fill="FFFF00"/>
            <w:vAlign w:val="center"/>
            <w:tcPrChange w:id="205" w:author="Raza, S.Rafeh" w:date="2017-03-14T15:58:00Z">
              <w:tcPr>
                <w:tcW w:w="1319" w:type="dxa"/>
                <w:shd w:val="clear" w:color="auto" w:fill="C0504D" w:themeFill="accent2"/>
                <w:vAlign w:val="center"/>
              </w:tcPr>
            </w:tcPrChange>
          </w:tcPr>
          <w:p w:rsidR="000B67EE" w:rsidRPr="002A2536" w:rsidRDefault="00CD0636">
            <w:pPr>
              <w:jc w:val="center"/>
              <w:rPr>
                <w:b/>
                <w:sz w:val="20"/>
              </w:rPr>
            </w:pPr>
            <w:del w:id="206" w:author="Raza, S.Rafeh" w:date="2017-03-14T15:58:00Z">
              <w:r w:rsidDel="00E70407">
                <w:rPr>
                  <w:b/>
                  <w:sz w:val="20"/>
                </w:rPr>
                <w:delText>10</w:delText>
              </w:r>
            </w:del>
            <w:ins w:id="207" w:author="Raza, S.Rafeh" w:date="2017-03-14T15:58:00Z">
              <w:r w:rsidR="00E70407">
                <w:rPr>
                  <w:b/>
                  <w:sz w:val="20"/>
                </w:rPr>
                <w:t>6</w:t>
              </w:r>
            </w:ins>
          </w:p>
        </w:tc>
        <w:tc>
          <w:tcPr>
            <w:tcW w:w="1319" w:type="dxa"/>
            <w:shd w:val="clear" w:color="auto" w:fill="00B050"/>
            <w:vAlign w:val="center"/>
            <w:tcPrChange w:id="208" w:author="Raza, S.Rafeh" w:date="2017-03-14T15:58:00Z">
              <w:tcPr>
                <w:tcW w:w="1319" w:type="dxa"/>
                <w:shd w:val="clear" w:color="auto" w:fill="00B050"/>
                <w:vAlign w:val="center"/>
              </w:tcPr>
            </w:tcPrChange>
          </w:tcPr>
          <w:p w:rsidR="000B67EE" w:rsidRPr="002A2536" w:rsidRDefault="00CD0636">
            <w:pPr>
              <w:jc w:val="center"/>
              <w:rPr>
                <w:b/>
                <w:sz w:val="20"/>
              </w:rPr>
            </w:pPr>
            <w:r>
              <w:rPr>
                <w:b/>
                <w:sz w:val="20"/>
              </w:rPr>
              <w:t>2</w:t>
            </w:r>
          </w:p>
        </w:tc>
        <w:tc>
          <w:tcPr>
            <w:tcW w:w="1530" w:type="dxa"/>
            <w:shd w:val="clear" w:color="auto" w:fill="FFFF00"/>
            <w:vAlign w:val="center"/>
            <w:tcPrChange w:id="209" w:author="Raza, S.Rafeh" w:date="2017-03-14T15:58:00Z">
              <w:tcPr>
                <w:tcW w:w="1530" w:type="dxa"/>
                <w:shd w:val="clear" w:color="auto" w:fill="FFFF00"/>
                <w:vAlign w:val="center"/>
              </w:tcPr>
            </w:tcPrChange>
          </w:tcPr>
          <w:p w:rsidR="000B67EE" w:rsidRPr="00F72DDD" w:rsidRDefault="00CD0636">
            <w:pPr>
              <w:jc w:val="center"/>
              <w:rPr>
                <w:b/>
                <w:sz w:val="20"/>
              </w:rPr>
            </w:pPr>
            <w:del w:id="210" w:author="Raza, S.Rafeh" w:date="2017-03-14T15:58:00Z">
              <w:r w:rsidDel="00E70407">
                <w:rPr>
                  <w:b/>
                  <w:sz w:val="20"/>
                </w:rPr>
                <w:delText>20</w:delText>
              </w:r>
            </w:del>
            <w:ins w:id="211" w:author="Raza, S.Rafeh" w:date="2017-03-14T15:58:00Z">
              <w:r w:rsidR="00E70407">
                <w:rPr>
                  <w:b/>
                  <w:sz w:val="20"/>
                </w:rPr>
                <w:t>12</w:t>
              </w:r>
            </w:ins>
          </w:p>
          <w:p w:rsidR="000B67EE" w:rsidRPr="00F72DDD" w:rsidRDefault="000B67EE">
            <w:pPr>
              <w:jc w:val="center"/>
              <w:rPr>
                <w:sz w:val="20"/>
              </w:rPr>
            </w:pPr>
            <w:r w:rsidRPr="00F72DDD">
              <w:rPr>
                <w:b/>
                <w:sz w:val="20"/>
              </w:rPr>
              <w:t>Undesirable</w:t>
            </w:r>
          </w:p>
        </w:tc>
        <w:tc>
          <w:tcPr>
            <w:tcW w:w="5155" w:type="dxa"/>
            <w:vAlign w:val="center"/>
            <w:tcPrChange w:id="212" w:author="Raza, S.Rafeh" w:date="2017-03-14T15:58:00Z">
              <w:tcPr>
                <w:tcW w:w="5155" w:type="dxa"/>
                <w:vAlign w:val="center"/>
              </w:tcPr>
            </w:tcPrChange>
          </w:tcPr>
          <w:p w:rsidR="00E70407" w:rsidRDefault="00216BEB" w:rsidP="00E70407">
            <w:pPr>
              <w:jc w:val="left"/>
              <w:rPr>
                <w:ins w:id="213" w:author="Raza, S.Rafeh" w:date="2017-03-14T15:57:00Z"/>
                <w:sz w:val="20"/>
              </w:rPr>
            </w:pPr>
            <w:r w:rsidRPr="00387001">
              <w:rPr>
                <w:b/>
                <w:sz w:val="20"/>
              </w:rPr>
              <w:t xml:space="preserve">Severity: </w:t>
            </w:r>
            <w:ins w:id="214" w:author="Raza, S.Rafeh" w:date="2017-03-14T15:57:00Z">
              <w:r w:rsidR="00E70407" w:rsidRPr="00387001">
                <w:rPr>
                  <w:sz w:val="20"/>
                </w:rPr>
                <w:t xml:space="preserve">Damaged, worn, or misaligned heat seal platens can result in poor heat seals. </w:t>
              </w:r>
              <w:r w:rsidR="00E70407">
                <w:rPr>
                  <w:sz w:val="20"/>
                </w:rPr>
                <w:t xml:space="preserve">In addition, </w:t>
              </w:r>
              <w:r w:rsidR="00E70407" w:rsidRPr="00387001">
                <w:rPr>
                  <w:sz w:val="20"/>
                </w:rPr>
                <w:t xml:space="preserve">Incorrect heat seal temperatures can result in poor heat seals.  Poor heat seals can result in compromised container closure integrity which directly impacts the stability, purity and efficacy of the finished </w:t>
              </w:r>
              <w:r w:rsidR="00E70407">
                <w:rPr>
                  <w:sz w:val="20"/>
                </w:rPr>
                <w:t xml:space="preserve">drug </w:t>
              </w:r>
              <w:r w:rsidR="00E70407" w:rsidRPr="00387001">
                <w:rPr>
                  <w:sz w:val="20"/>
                </w:rPr>
                <w:t>product.</w:t>
              </w:r>
              <w:r w:rsidR="00E70407">
                <w:rPr>
                  <w:sz w:val="20"/>
                </w:rPr>
                <w:t xml:space="preserve"> </w:t>
              </w:r>
              <w:r w:rsidR="00E70407" w:rsidRPr="00387001">
                <w:rPr>
                  <w:sz w:val="20"/>
                </w:rPr>
                <w:t>It could potentially lead to an excessive of Oxybutynin Chloride, USP</w:t>
              </w:r>
              <w:r w:rsidR="00E70407">
                <w:rPr>
                  <w:sz w:val="20"/>
                </w:rPr>
                <w:t>. T</w:t>
              </w:r>
              <w:r w:rsidR="00E70407" w:rsidRPr="00387001">
                <w:rPr>
                  <w:sz w:val="20"/>
                </w:rPr>
                <w:t xml:space="preserve">he drug substance is </w:t>
              </w:r>
              <w:r w:rsidR="00E70407">
                <w:rPr>
                  <w:sz w:val="20"/>
                </w:rPr>
                <w:t xml:space="preserve">Toxicologically </w:t>
              </w:r>
              <w:r w:rsidR="00E70407" w:rsidRPr="00387001">
                <w:rPr>
                  <w:sz w:val="20"/>
                </w:rPr>
                <w:t>safe</w:t>
              </w:r>
              <w:r w:rsidR="00E70407">
                <w:rPr>
                  <w:sz w:val="20"/>
                </w:rPr>
                <w:t xml:space="preserve"> and topically </w:t>
              </w:r>
              <w:proofErr w:type="gramStart"/>
              <w:r w:rsidR="00E70407">
                <w:rPr>
                  <w:sz w:val="20"/>
                </w:rPr>
                <w:t>applied,</w:t>
              </w:r>
              <w:proofErr w:type="gramEnd"/>
              <w:r w:rsidR="00E70407">
                <w:rPr>
                  <w:sz w:val="20"/>
                </w:rPr>
                <w:t xml:space="preserve"> </w:t>
              </w:r>
              <w:r w:rsidR="00E70407" w:rsidRPr="00387001">
                <w:rPr>
                  <w:sz w:val="20"/>
                </w:rPr>
                <w:t>OHC 3 and OEL 10 µg/m</w:t>
              </w:r>
              <w:r w:rsidR="00E70407" w:rsidRPr="00387001">
                <w:rPr>
                  <w:sz w:val="20"/>
                  <w:vertAlign w:val="superscript"/>
                </w:rPr>
                <w:t>3</w:t>
              </w:r>
              <w:r w:rsidR="00E70407">
                <w:rPr>
                  <w:sz w:val="20"/>
                </w:rPr>
                <w:t xml:space="preserve">, </w:t>
              </w:r>
              <w:r w:rsidR="00E70407" w:rsidRPr="00387001">
                <w:rPr>
                  <w:sz w:val="20"/>
                </w:rPr>
                <w:t>it will n</w:t>
              </w:r>
              <w:r w:rsidR="00E70407">
                <w:rPr>
                  <w:sz w:val="20"/>
                </w:rPr>
                <w:t>ot adversely impact patient safety.</w:t>
              </w:r>
            </w:ins>
          </w:p>
          <w:p w:rsidR="00E70407" w:rsidRPr="00B33670" w:rsidRDefault="00E70407" w:rsidP="00E70407">
            <w:pPr>
              <w:jc w:val="left"/>
              <w:rPr>
                <w:ins w:id="215" w:author="Raza, S.Rafeh" w:date="2017-03-14T15:57:00Z"/>
                <w:sz w:val="20"/>
              </w:rPr>
            </w:pPr>
          </w:p>
          <w:p w:rsidR="00E70407" w:rsidRDefault="00E70407" w:rsidP="00E70407">
            <w:pPr>
              <w:jc w:val="left"/>
              <w:rPr>
                <w:ins w:id="216" w:author="Raza, S.Rafeh" w:date="2017-03-14T15:57:00Z"/>
                <w:sz w:val="20"/>
              </w:rPr>
            </w:pPr>
            <w:ins w:id="217" w:author="Raza, S.Rafeh" w:date="2017-03-14T15:57:00Z">
              <w:r>
                <w:rPr>
                  <w:sz w:val="20"/>
                </w:rPr>
                <w:t xml:space="preserve">In addition, drug product dispensing nozzle may sporadically start drooling. Nozzle drooling will cause the drug product to be present at the sealing area of the sachet, thus impacting container closure integrity of the sachet. </w:t>
              </w:r>
            </w:ins>
          </w:p>
          <w:p w:rsidR="00216BEB" w:rsidDel="00E70407" w:rsidRDefault="00216BEB">
            <w:pPr>
              <w:jc w:val="left"/>
              <w:rPr>
                <w:del w:id="218" w:author="Raza, S.Rafeh" w:date="2017-03-14T15:57:00Z"/>
                <w:sz w:val="20"/>
              </w:rPr>
            </w:pPr>
            <w:del w:id="219" w:author="Raza, S.Rafeh" w:date="2017-03-14T15:57:00Z">
              <w:r w:rsidRPr="00387001" w:rsidDel="00E70407">
                <w:rPr>
                  <w:sz w:val="20"/>
                </w:rPr>
                <w:delText xml:space="preserve">The dwell time of the heat seal is controlled by machine speed. Out of range machine speed may impact the container closure integrity of sachet.  </w:delText>
              </w:r>
              <w:r w:rsidDel="00E70407">
                <w:rPr>
                  <w:sz w:val="20"/>
                </w:rPr>
                <w:delText xml:space="preserve">In addition, drug product dispensing nozzle may sporadically start drooling. Nozzle drooling will cause the drug product to be present at the sealing area of the sachet, thus impacting container closure integrity of the sachet. </w:delText>
              </w:r>
            </w:del>
          </w:p>
          <w:p w:rsidR="00216BEB" w:rsidDel="00E70407" w:rsidRDefault="00216BEB">
            <w:pPr>
              <w:jc w:val="left"/>
              <w:rPr>
                <w:del w:id="220" w:author="Raza, S.Rafeh" w:date="2017-03-14T15:57:00Z"/>
                <w:sz w:val="20"/>
              </w:rPr>
            </w:pPr>
          </w:p>
          <w:p w:rsidR="00AE7B89" w:rsidDel="00E70407" w:rsidRDefault="00216BEB">
            <w:pPr>
              <w:jc w:val="left"/>
              <w:rPr>
                <w:del w:id="221" w:author="Raza, S.Rafeh" w:date="2017-03-14T15:58:00Z"/>
                <w:sz w:val="20"/>
              </w:rPr>
            </w:pPr>
            <w:del w:id="222" w:author="Raza, S.Rafeh" w:date="2017-03-14T15:57:00Z">
              <w:r w:rsidDel="00E70407">
                <w:rPr>
                  <w:sz w:val="20"/>
                </w:rPr>
                <w:delText>These</w:delText>
              </w:r>
              <w:r w:rsidRPr="00387001" w:rsidDel="00E70407">
                <w:rPr>
                  <w:sz w:val="20"/>
                </w:rPr>
                <w:delText xml:space="preserve"> process variable</w:delText>
              </w:r>
              <w:r w:rsidDel="00E70407">
                <w:rPr>
                  <w:sz w:val="20"/>
                </w:rPr>
                <w:delText>s</w:delText>
              </w:r>
              <w:r w:rsidRPr="00387001" w:rsidDel="00E70407">
                <w:rPr>
                  <w:sz w:val="20"/>
                </w:rPr>
                <w:delText xml:space="preserve"> may lead to a poor seal or illegible product information. Based on Risk Severity Rating (see </w:delText>
              </w:r>
              <w:r w:rsidRPr="00B102C1" w:rsidDel="00E70407">
                <w:rPr>
                  <w:b/>
                  <w:sz w:val="20"/>
                </w:rPr>
                <w:fldChar w:fldCharType="begin"/>
              </w:r>
              <w:r w:rsidRPr="00B102C1" w:rsidDel="00E70407">
                <w:rPr>
                  <w:b/>
                  <w:sz w:val="20"/>
                </w:rPr>
                <w:delInstrText xml:space="preserve"> REF _Ref470249372 \h  \* MERGEFORMAT </w:delInstrText>
              </w:r>
              <w:r w:rsidRPr="00B102C1" w:rsidDel="00E70407">
                <w:rPr>
                  <w:b/>
                  <w:sz w:val="20"/>
                </w:rPr>
              </w:r>
              <w:r w:rsidRPr="00B102C1" w:rsidDel="00E70407">
                <w:rPr>
                  <w:b/>
                  <w:sz w:val="20"/>
                </w:rPr>
                <w:fldChar w:fldCharType="separate"/>
              </w:r>
            </w:del>
            <w:del w:id="223" w:author="Raza, S.Rafeh" w:date="2017-03-14T15:55:00Z">
              <w:r w:rsidR="000A2242" w:rsidRPr="000A2242" w:rsidDel="0067773B">
                <w:rPr>
                  <w:b/>
                  <w:sz w:val="20"/>
                </w:rPr>
                <w:delText xml:space="preserve">Table </w:delText>
              </w:r>
              <w:r w:rsidR="000A2242" w:rsidRPr="000A2242" w:rsidDel="0067773B">
                <w:rPr>
                  <w:b/>
                  <w:noProof/>
                  <w:sz w:val="20"/>
                </w:rPr>
                <w:delText>1</w:delText>
              </w:r>
            </w:del>
            <w:del w:id="224" w:author="Raza, S.Rafeh" w:date="2017-03-14T15:57:00Z">
              <w:r w:rsidRPr="00B102C1" w:rsidDel="00E70407">
                <w:rPr>
                  <w:b/>
                  <w:sz w:val="20"/>
                </w:rPr>
                <w:fldChar w:fldCharType="end"/>
              </w:r>
              <w:r w:rsidDel="00E70407">
                <w:rPr>
                  <w:b/>
                  <w:sz w:val="20"/>
                </w:rPr>
                <w:delText>)</w:delText>
              </w:r>
              <w:r w:rsidRPr="00387001" w:rsidDel="00E70407">
                <w:rPr>
                  <w:sz w:val="20"/>
                </w:rPr>
                <w:delText xml:space="preserve"> Incorrect, missing, or illegible product information is considered a compliance impact on finished drug product. It will not adversely impact patient</w:delText>
              </w:r>
              <w:r w:rsidDel="00E70407">
                <w:rPr>
                  <w:sz w:val="20"/>
                </w:rPr>
                <w:delText xml:space="preserve"> safety</w:delText>
              </w:r>
            </w:del>
            <w:del w:id="225" w:author="Raza, S.Rafeh" w:date="2017-03-14T15:58:00Z">
              <w:r w:rsidDel="00E70407">
                <w:rPr>
                  <w:sz w:val="20"/>
                </w:rPr>
                <w:delText>.</w:delText>
              </w:r>
            </w:del>
          </w:p>
          <w:p w:rsidR="00216BEB" w:rsidRPr="00387001" w:rsidRDefault="00216BEB">
            <w:pPr>
              <w:jc w:val="left"/>
              <w:rPr>
                <w:sz w:val="20"/>
              </w:rPr>
            </w:pPr>
          </w:p>
          <w:p w:rsidR="000B67EE" w:rsidRPr="00387001" w:rsidRDefault="00AE7B89">
            <w:pPr>
              <w:jc w:val="left"/>
              <w:rPr>
                <w:b/>
                <w:sz w:val="20"/>
              </w:rPr>
            </w:pPr>
            <w:r w:rsidRPr="00387001">
              <w:rPr>
                <w:b/>
                <w:sz w:val="20"/>
              </w:rPr>
              <w:t xml:space="preserve">Occurrence: </w:t>
            </w:r>
            <w:r w:rsidRPr="00387001">
              <w:rPr>
                <w:color w:val="000000"/>
                <w:sz w:val="20"/>
              </w:rPr>
              <w:t xml:space="preserve">Within the evaluation period there are no instances of an OOS results for finished drug product. </w:t>
            </w:r>
          </w:p>
        </w:tc>
      </w:tr>
    </w:tbl>
    <w:p w:rsidR="00092608" w:rsidRDefault="00092608" w:rsidP="00092608">
      <w:pPr>
        <w:rPr>
          <w:sz w:val="22"/>
        </w:rPr>
      </w:pPr>
    </w:p>
    <w:p w:rsidR="009E4160" w:rsidRDefault="009E4160" w:rsidP="00092608">
      <w:pPr>
        <w:rPr>
          <w:sz w:val="22"/>
        </w:rPr>
        <w:sectPr w:rsidR="009E4160" w:rsidSect="001E1767">
          <w:headerReference w:type="default" r:id="rId11"/>
          <w:pgSz w:w="15840" w:h="12240" w:orient="landscape" w:code="1"/>
          <w:pgMar w:top="1080" w:right="1080" w:bottom="1080" w:left="1080" w:header="720" w:footer="720" w:gutter="0"/>
          <w:cols w:space="708"/>
          <w:docGrid w:linePitch="381"/>
        </w:sectPr>
      </w:pPr>
    </w:p>
    <w:p w:rsidR="009462DC" w:rsidRDefault="009462DC" w:rsidP="009E4160">
      <w:pPr>
        <w:pStyle w:val="Heading1"/>
        <w:spacing w:before="0"/>
      </w:pPr>
      <w:bookmarkStart w:id="226" w:name="_Toc419443860"/>
      <w:bookmarkStart w:id="227" w:name="_Toc456941056"/>
      <w:bookmarkStart w:id="228" w:name="_Toc470785771"/>
      <w:r>
        <w:lastRenderedPageBreak/>
        <w:t>Conclusions</w:t>
      </w:r>
      <w:bookmarkEnd w:id="226"/>
      <w:bookmarkEnd w:id="227"/>
      <w:bookmarkEnd w:id="228"/>
    </w:p>
    <w:p w:rsidR="009462DC" w:rsidRPr="00BA423C" w:rsidRDefault="009462DC" w:rsidP="009462DC">
      <w:pPr>
        <w:rPr>
          <w:sz w:val="24"/>
          <w:szCs w:val="24"/>
        </w:rPr>
      </w:pPr>
      <w:r>
        <w:rPr>
          <w:sz w:val="24"/>
          <w:szCs w:val="24"/>
        </w:rPr>
        <w:t>The risk evaluation of</w:t>
      </w:r>
      <w:r w:rsidRPr="00BA423C">
        <w:rPr>
          <w:sz w:val="24"/>
          <w:szCs w:val="24"/>
        </w:rPr>
        <w:t xml:space="preserve"> hazards influenced by CMAs and critical proc</w:t>
      </w:r>
      <w:r>
        <w:rPr>
          <w:sz w:val="24"/>
          <w:szCs w:val="24"/>
        </w:rPr>
        <w:t xml:space="preserve">ess steps are provided in </w:t>
      </w:r>
      <w:r w:rsidR="005F19C6" w:rsidRPr="005F19C6">
        <w:rPr>
          <w:b/>
          <w:sz w:val="24"/>
          <w:szCs w:val="24"/>
        </w:rPr>
        <w:fldChar w:fldCharType="begin"/>
      </w:r>
      <w:r w:rsidR="005F19C6" w:rsidRPr="005F19C6">
        <w:rPr>
          <w:b/>
          <w:sz w:val="24"/>
          <w:szCs w:val="24"/>
        </w:rPr>
        <w:instrText xml:space="preserve"> REF _Ref470249005 \h  \* MERGEFORMAT </w:instrText>
      </w:r>
      <w:r w:rsidR="005F19C6" w:rsidRPr="005F19C6">
        <w:rPr>
          <w:b/>
          <w:sz w:val="24"/>
          <w:szCs w:val="24"/>
        </w:rPr>
      </w:r>
      <w:r w:rsidR="005F19C6" w:rsidRPr="005F19C6">
        <w:rPr>
          <w:b/>
          <w:sz w:val="24"/>
          <w:szCs w:val="24"/>
        </w:rPr>
        <w:fldChar w:fldCharType="separate"/>
      </w:r>
      <w:ins w:id="229" w:author="Raza, S.Rafeh" w:date="2017-03-23T14:13:00Z">
        <w:r w:rsidR="00B026A5" w:rsidRPr="00B026A5">
          <w:rPr>
            <w:b/>
            <w:sz w:val="24"/>
            <w:szCs w:val="24"/>
            <w:rPrChange w:id="230" w:author="Raza, S.Rafeh" w:date="2017-03-23T14:13:00Z">
              <w:rPr>
                <w:sz w:val="20"/>
              </w:rPr>
            </w:rPrChange>
          </w:rPr>
          <w:t xml:space="preserve">Table </w:t>
        </w:r>
        <w:r w:rsidR="00B026A5" w:rsidRPr="00B026A5">
          <w:rPr>
            <w:b/>
            <w:noProof/>
            <w:sz w:val="24"/>
            <w:szCs w:val="24"/>
            <w:rPrChange w:id="231" w:author="Raza, S.Rafeh" w:date="2017-03-23T14:13:00Z">
              <w:rPr>
                <w:noProof/>
                <w:sz w:val="20"/>
              </w:rPr>
            </w:rPrChange>
          </w:rPr>
          <w:t>7</w:t>
        </w:r>
      </w:ins>
      <w:del w:id="232" w:author="Raza, S.Rafeh" w:date="2017-03-14T15:55:00Z">
        <w:r w:rsidR="000A2242" w:rsidRPr="000A2242" w:rsidDel="0067773B">
          <w:rPr>
            <w:b/>
            <w:sz w:val="24"/>
            <w:szCs w:val="24"/>
          </w:rPr>
          <w:delText xml:space="preserve">Table </w:delText>
        </w:r>
        <w:r w:rsidR="000A2242" w:rsidRPr="000A2242" w:rsidDel="0067773B">
          <w:rPr>
            <w:b/>
            <w:noProof/>
            <w:sz w:val="24"/>
            <w:szCs w:val="24"/>
          </w:rPr>
          <w:delText>7</w:delText>
        </w:r>
      </w:del>
      <w:r w:rsidR="005F19C6" w:rsidRPr="005F19C6">
        <w:rPr>
          <w:b/>
          <w:sz w:val="24"/>
          <w:szCs w:val="24"/>
        </w:rPr>
        <w:fldChar w:fldCharType="end"/>
      </w:r>
      <w:r>
        <w:rPr>
          <w:sz w:val="24"/>
          <w:szCs w:val="24"/>
        </w:rPr>
        <w:t>.</w:t>
      </w:r>
      <w:r w:rsidRPr="00BA423C">
        <w:rPr>
          <w:sz w:val="24"/>
          <w:szCs w:val="24"/>
        </w:rPr>
        <w:t xml:space="preserve"> These evaluatio</w:t>
      </w:r>
      <w:r w:rsidR="005F19C6">
        <w:rPr>
          <w:sz w:val="24"/>
          <w:szCs w:val="24"/>
        </w:rPr>
        <w:t>ns have identified undesirable</w:t>
      </w:r>
      <w:r w:rsidRPr="00BA423C">
        <w:rPr>
          <w:sz w:val="24"/>
          <w:szCs w:val="24"/>
        </w:rPr>
        <w:t xml:space="preserve"> risk levels to product CQAs based on influences by CMAs and </w:t>
      </w:r>
      <w:r>
        <w:rPr>
          <w:sz w:val="24"/>
          <w:szCs w:val="24"/>
        </w:rPr>
        <w:t>critical process variables</w:t>
      </w:r>
      <w:r w:rsidRPr="00BA423C">
        <w:rPr>
          <w:sz w:val="24"/>
          <w:szCs w:val="24"/>
        </w:rPr>
        <w:t xml:space="preserve"> (see</w:t>
      </w:r>
      <w:r w:rsidRPr="005F19C6">
        <w:rPr>
          <w:b/>
          <w:sz w:val="24"/>
          <w:szCs w:val="24"/>
        </w:rPr>
        <w:t xml:space="preserve"> </w:t>
      </w:r>
      <w:r w:rsidR="005F19C6" w:rsidRPr="005F19C6">
        <w:rPr>
          <w:b/>
          <w:sz w:val="24"/>
          <w:szCs w:val="24"/>
        </w:rPr>
        <w:fldChar w:fldCharType="begin"/>
      </w:r>
      <w:r w:rsidR="005F19C6" w:rsidRPr="005F19C6">
        <w:rPr>
          <w:b/>
          <w:sz w:val="24"/>
          <w:szCs w:val="24"/>
        </w:rPr>
        <w:instrText xml:space="preserve"> REF _Ref470248992 \h  \* MERGEFORMAT </w:instrText>
      </w:r>
      <w:r w:rsidR="005F19C6" w:rsidRPr="005F19C6">
        <w:rPr>
          <w:b/>
          <w:sz w:val="24"/>
          <w:szCs w:val="24"/>
        </w:rPr>
      </w:r>
      <w:r w:rsidR="005F19C6" w:rsidRPr="005F19C6">
        <w:rPr>
          <w:b/>
          <w:sz w:val="24"/>
          <w:szCs w:val="24"/>
        </w:rPr>
        <w:fldChar w:fldCharType="separate"/>
      </w:r>
      <w:ins w:id="233" w:author="Raza, S.Rafeh" w:date="2017-03-23T14:13:00Z">
        <w:r w:rsidR="00B026A5" w:rsidRPr="00B026A5">
          <w:rPr>
            <w:b/>
            <w:sz w:val="24"/>
            <w:szCs w:val="24"/>
            <w:rPrChange w:id="234" w:author="Raza, S.Rafeh" w:date="2017-03-23T14:13:00Z">
              <w:rPr>
                <w:sz w:val="20"/>
              </w:rPr>
            </w:rPrChange>
          </w:rPr>
          <w:t xml:space="preserve">Table </w:t>
        </w:r>
        <w:r w:rsidR="00B026A5" w:rsidRPr="00B026A5">
          <w:rPr>
            <w:b/>
            <w:noProof/>
            <w:sz w:val="24"/>
            <w:szCs w:val="24"/>
            <w:rPrChange w:id="235" w:author="Raza, S.Rafeh" w:date="2017-03-23T14:13:00Z">
              <w:rPr>
                <w:noProof/>
                <w:sz w:val="20"/>
              </w:rPr>
            </w:rPrChange>
          </w:rPr>
          <w:t>4</w:t>
        </w:r>
      </w:ins>
      <w:del w:id="236" w:author="Raza, S.Rafeh" w:date="2017-03-14T15:55:00Z">
        <w:r w:rsidR="000A2242" w:rsidRPr="000A2242" w:rsidDel="0067773B">
          <w:rPr>
            <w:b/>
            <w:sz w:val="24"/>
            <w:szCs w:val="24"/>
          </w:rPr>
          <w:delText xml:space="preserve">Table </w:delText>
        </w:r>
        <w:r w:rsidR="000A2242" w:rsidRPr="000A2242" w:rsidDel="0067773B">
          <w:rPr>
            <w:b/>
            <w:noProof/>
            <w:sz w:val="24"/>
            <w:szCs w:val="24"/>
          </w:rPr>
          <w:delText>4</w:delText>
        </w:r>
      </w:del>
      <w:r w:rsidR="005F19C6" w:rsidRPr="005F19C6">
        <w:rPr>
          <w:b/>
          <w:sz w:val="24"/>
          <w:szCs w:val="24"/>
        </w:rPr>
        <w:fldChar w:fldCharType="end"/>
      </w:r>
      <w:r>
        <w:rPr>
          <w:sz w:val="24"/>
          <w:szCs w:val="24"/>
        </w:rPr>
        <w:t xml:space="preserve"> and</w:t>
      </w:r>
      <w:r w:rsidR="005F19C6">
        <w:rPr>
          <w:sz w:val="24"/>
          <w:szCs w:val="24"/>
        </w:rPr>
        <w:t xml:space="preserve"> </w:t>
      </w:r>
      <w:r w:rsidR="005F19C6" w:rsidRPr="005F19C6">
        <w:rPr>
          <w:b/>
          <w:sz w:val="24"/>
          <w:szCs w:val="24"/>
        </w:rPr>
        <w:fldChar w:fldCharType="begin"/>
      </w:r>
      <w:r w:rsidR="005F19C6" w:rsidRPr="005F19C6">
        <w:rPr>
          <w:b/>
          <w:sz w:val="24"/>
          <w:szCs w:val="24"/>
        </w:rPr>
        <w:instrText xml:space="preserve"> REF _Ref470249162 \h  \* MERGEFORMAT </w:instrText>
      </w:r>
      <w:r w:rsidR="005F19C6" w:rsidRPr="005F19C6">
        <w:rPr>
          <w:b/>
          <w:sz w:val="24"/>
          <w:szCs w:val="24"/>
        </w:rPr>
      </w:r>
      <w:r w:rsidR="005F19C6" w:rsidRPr="005F19C6">
        <w:rPr>
          <w:b/>
          <w:sz w:val="24"/>
          <w:szCs w:val="24"/>
        </w:rPr>
        <w:fldChar w:fldCharType="separate"/>
      </w:r>
      <w:ins w:id="237" w:author="Raza, S.Rafeh" w:date="2017-03-23T14:13:00Z">
        <w:r w:rsidR="00B026A5" w:rsidRPr="00B026A5">
          <w:rPr>
            <w:b/>
            <w:sz w:val="24"/>
            <w:szCs w:val="24"/>
            <w:rPrChange w:id="238" w:author="Raza, S.Rafeh" w:date="2017-03-23T14:13:00Z">
              <w:rPr>
                <w:sz w:val="20"/>
              </w:rPr>
            </w:rPrChange>
          </w:rPr>
          <w:t xml:space="preserve">Table </w:t>
        </w:r>
        <w:r w:rsidR="00B026A5" w:rsidRPr="00B026A5">
          <w:rPr>
            <w:b/>
            <w:noProof/>
            <w:sz w:val="24"/>
            <w:szCs w:val="24"/>
            <w:rPrChange w:id="239" w:author="Raza, S.Rafeh" w:date="2017-03-23T14:13:00Z">
              <w:rPr>
                <w:noProof/>
                <w:sz w:val="20"/>
              </w:rPr>
            </w:rPrChange>
          </w:rPr>
          <w:t>5</w:t>
        </w:r>
      </w:ins>
      <w:del w:id="240" w:author="Raza, S.Rafeh" w:date="2017-03-14T15:55:00Z">
        <w:r w:rsidR="000A2242" w:rsidRPr="000A2242" w:rsidDel="0067773B">
          <w:rPr>
            <w:b/>
            <w:sz w:val="24"/>
            <w:szCs w:val="24"/>
          </w:rPr>
          <w:delText xml:space="preserve">Table </w:delText>
        </w:r>
        <w:r w:rsidR="000A2242" w:rsidRPr="000A2242" w:rsidDel="0067773B">
          <w:rPr>
            <w:b/>
            <w:noProof/>
            <w:sz w:val="24"/>
            <w:szCs w:val="24"/>
          </w:rPr>
          <w:delText>5</w:delText>
        </w:r>
      </w:del>
      <w:r w:rsidR="005F19C6" w:rsidRPr="005F19C6">
        <w:rPr>
          <w:b/>
          <w:sz w:val="24"/>
          <w:szCs w:val="24"/>
        </w:rPr>
        <w:fldChar w:fldCharType="end"/>
      </w:r>
      <w:r>
        <w:rPr>
          <w:sz w:val="24"/>
          <w:szCs w:val="24"/>
        </w:rPr>
        <w:t xml:space="preserve">). </w:t>
      </w:r>
      <w:r w:rsidRPr="00BA423C">
        <w:rPr>
          <w:sz w:val="24"/>
          <w:szCs w:val="24"/>
        </w:rPr>
        <w:t xml:space="preserve">All other evaluations resulted </w:t>
      </w:r>
      <w:r>
        <w:rPr>
          <w:sz w:val="24"/>
          <w:szCs w:val="24"/>
        </w:rPr>
        <w:t xml:space="preserve">in acceptable risk levels. </w:t>
      </w:r>
      <w:r w:rsidRPr="00BA423C">
        <w:rPr>
          <w:sz w:val="24"/>
          <w:szCs w:val="24"/>
        </w:rPr>
        <w:t xml:space="preserve">The CMA/CQA and </w:t>
      </w:r>
      <w:r>
        <w:rPr>
          <w:sz w:val="24"/>
          <w:szCs w:val="24"/>
        </w:rPr>
        <w:t>critical process steps</w:t>
      </w:r>
      <w:r w:rsidRPr="00BA423C">
        <w:rPr>
          <w:sz w:val="24"/>
          <w:szCs w:val="24"/>
        </w:rPr>
        <w:t xml:space="preserve">/CQA relationships with undesirable risk levels listed in </w:t>
      </w:r>
      <w:r w:rsidR="005F19C6" w:rsidRPr="005F19C6">
        <w:rPr>
          <w:b/>
          <w:sz w:val="24"/>
          <w:szCs w:val="24"/>
        </w:rPr>
        <w:fldChar w:fldCharType="begin"/>
      </w:r>
      <w:r w:rsidR="005F19C6" w:rsidRPr="005F19C6">
        <w:rPr>
          <w:b/>
          <w:sz w:val="24"/>
          <w:szCs w:val="24"/>
        </w:rPr>
        <w:instrText xml:space="preserve"> REF _Ref470249655 \h  \* MERGEFORMAT </w:instrText>
      </w:r>
      <w:r w:rsidR="005F19C6" w:rsidRPr="005F19C6">
        <w:rPr>
          <w:b/>
          <w:sz w:val="24"/>
          <w:szCs w:val="24"/>
        </w:rPr>
      </w:r>
      <w:r w:rsidR="005F19C6" w:rsidRPr="005F19C6">
        <w:rPr>
          <w:b/>
          <w:sz w:val="24"/>
          <w:szCs w:val="24"/>
        </w:rPr>
        <w:fldChar w:fldCharType="separate"/>
      </w:r>
      <w:ins w:id="241" w:author="Raza, S.Rafeh" w:date="2017-03-23T14:13:00Z">
        <w:r w:rsidR="00B026A5" w:rsidRPr="00B026A5">
          <w:rPr>
            <w:b/>
            <w:sz w:val="24"/>
            <w:szCs w:val="24"/>
            <w:rPrChange w:id="242" w:author="Raza, S.Rafeh" w:date="2017-03-23T14:13:00Z">
              <w:rPr>
                <w:sz w:val="20"/>
              </w:rPr>
            </w:rPrChange>
          </w:rPr>
          <w:t xml:space="preserve">Table </w:t>
        </w:r>
        <w:r w:rsidR="00B026A5" w:rsidRPr="00B026A5">
          <w:rPr>
            <w:b/>
            <w:noProof/>
            <w:sz w:val="24"/>
            <w:szCs w:val="24"/>
            <w:rPrChange w:id="243" w:author="Raza, S.Rafeh" w:date="2017-03-23T14:13:00Z">
              <w:rPr>
                <w:noProof/>
                <w:sz w:val="20"/>
              </w:rPr>
            </w:rPrChange>
          </w:rPr>
          <w:t>8</w:t>
        </w:r>
      </w:ins>
      <w:del w:id="244" w:author="Raza, S.Rafeh" w:date="2017-03-14T15:55:00Z">
        <w:r w:rsidR="000A2242" w:rsidRPr="000A2242" w:rsidDel="0067773B">
          <w:rPr>
            <w:b/>
            <w:sz w:val="24"/>
            <w:szCs w:val="24"/>
          </w:rPr>
          <w:delText xml:space="preserve">Table </w:delText>
        </w:r>
        <w:r w:rsidR="000A2242" w:rsidRPr="000A2242" w:rsidDel="0067773B">
          <w:rPr>
            <w:b/>
            <w:noProof/>
            <w:sz w:val="24"/>
            <w:szCs w:val="24"/>
          </w:rPr>
          <w:delText>8</w:delText>
        </w:r>
      </w:del>
      <w:r w:rsidR="005F19C6" w:rsidRPr="005F19C6">
        <w:rPr>
          <w:b/>
          <w:sz w:val="24"/>
          <w:szCs w:val="24"/>
        </w:rPr>
        <w:fldChar w:fldCharType="end"/>
      </w:r>
      <w:r>
        <w:rPr>
          <w:sz w:val="24"/>
          <w:szCs w:val="24"/>
        </w:rPr>
        <w:t xml:space="preserve"> </w:t>
      </w:r>
      <w:r w:rsidRPr="00BA423C">
        <w:rPr>
          <w:sz w:val="24"/>
          <w:szCs w:val="24"/>
        </w:rPr>
        <w:t>are quantitatively analyzed in the Potential Hazard Analysis (PHA) (see</w:t>
      </w:r>
      <w:r>
        <w:rPr>
          <w:sz w:val="24"/>
          <w:szCs w:val="24"/>
        </w:rPr>
        <w:t xml:space="preserve"> PRACS</w:t>
      </w:r>
      <w:r w:rsidRPr="00BA423C">
        <w:rPr>
          <w:sz w:val="24"/>
          <w:szCs w:val="24"/>
        </w:rPr>
        <w:t xml:space="preserve"> </w:t>
      </w:r>
      <w:r w:rsidRPr="009462DC">
        <w:rPr>
          <w:b/>
          <w:sz w:val="24"/>
          <w:szCs w:val="24"/>
        </w:rPr>
        <w:t>Attachment 4</w:t>
      </w:r>
      <w:r w:rsidRPr="00BA423C">
        <w:rPr>
          <w:sz w:val="24"/>
          <w:szCs w:val="24"/>
        </w:rPr>
        <w:t>).</w:t>
      </w:r>
    </w:p>
    <w:p w:rsidR="009462DC" w:rsidRDefault="009462DC" w:rsidP="00092608">
      <w:pPr>
        <w:rPr>
          <w:sz w:val="22"/>
        </w:rPr>
      </w:pPr>
    </w:p>
    <w:tbl>
      <w:tblPr>
        <w:tblStyle w:val="TableGrid"/>
        <w:tblW w:w="9720" w:type="dxa"/>
        <w:jc w:val="center"/>
        <w:tblInd w:w="108" w:type="dxa"/>
        <w:tblCellMar>
          <w:left w:w="115" w:type="dxa"/>
          <w:right w:w="115" w:type="dxa"/>
        </w:tblCellMar>
        <w:tblLook w:val="04A0" w:firstRow="1" w:lastRow="0" w:firstColumn="1" w:lastColumn="0" w:noHBand="0" w:noVBand="1"/>
      </w:tblPr>
      <w:tblGrid>
        <w:gridCol w:w="2117"/>
        <w:gridCol w:w="907"/>
        <w:gridCol w:w="4320"/>
        <w:gridCol w:w="2376"/>
      </w:tblGrid>
      <w:tr w:rsidR="009462DC" w:rsidRPr="00E01584" w:rsidTr="00FB0581">
        <w:trPr>
          <w:cantSplit/>
          <w:trHeight w:val="360"/>
          <w:tblHeader/>
          <w:jc w:val="center"/>
        </w:trPr>
        <w:tc>
          <w:tcPr>
            <w:tcW w:w="9720" w:type="dxa"/>
            <w:gridSpan w:val="4"/>
            <w:tcBorders>
              <w:top w:val="nil"/>
              <w:left w:val="nil"/>
              <w:bottom w:val="single" w:sz="4" w:space="0" w:color="auto"/>
              <w:right w:val="nil"/>
            </w:tcBorders>
            <w:shd w:val="clear" w:color="auto" w:fill="auto"/>
            <w:vAlign w:val="center"/>
          </w:tcPr>
          <w:p w:rsidR="009462DC" w:rsidRPr="00E01584" w:rsidRDefault="009462DC" w:rsidP="00171697">
            <w:pPr>
              <w:pStyle w:val="Caption"/>
              <w:spacing w:after="0"/>
              <w:jc w:val="center"/>
              <w:rPr>
                <w:color w:val="auto"/>
                <w:sz w:val="20"/>
                <w:szCs w:val="20"/>
              </w:rPr>
            </w:pPr>
            <w:bookmarkStart w:id="245" w:name="_Ref470249655"/>
            <w:bookmarkStart w:id="246" w:name="_Toc470785780"/>
            <w:r w:rsidRPr="00E01584">
              <w:rPr>
                <w:color w:val="auto"/>
                <w:sz w:val="20"/>
                <w:szCs w:val="20"/>
              </w:rPr>
              <w:t xml:space="preserve">Table </w:t>
            </w:r>
            <w:r w:rsidRPr="00E01584">
              <w:rPr>
                <w:color w:val="auto"/>
                <w:sz w:val="20"/>
                <w:szCs w:val="20"/>
              </w:rPr>
              <w:fldChar w:fldCharType="begin"/>
            </w:r>
            <w:r w:rsidRPr="00E01584">
              <w:rPr>
                <w:color w:val="auto"/>
                <w:sz w:val="20"/>
                <w:szCs w:val="20"/>
              </w:rPr>
              <w:instrText xml:space="preserve"> SEQ Table \* ARABIC </w:instrText>
            </w:r>
            <w:r w:rsidRPr="00E01584">
              <w:rPr>
                <w:color w:val="auto"/>
                <w:sz w:val="20"/>
                <w:szCs w:val="20"/>
              </w:rPr>
              <w:fldChar w:fldCharType="separate"/>
            </w:r>
            <w:r w:rsidR="00B026A5">
              <w:rPr>
                <w:noProof/>
                <w:color w:val="auto"/>
                <w:sz w:val="20"/>
                <w:szCs w:val="20"/>
              </w:rPr>
              <w:t>8</w:t>
            </w:r>
            <w:r w:rsidRPr="00E01584">
              <w:rPr>
                <w:color w:val="auto"/>
                <w:sz w:val="20"/>
                <w:szCs w:val="20"/>
              </w:rPr>
              <w:fldChar w:fldCharType="end"/>
            </w:r>
            <w:bookmarkEnd w:id="245"/>
            <w:r w:rsidRPr="00E01584">
              <w:rPr>
                <w:color w:val="auto"/>
                <w:sz w:val="20"/>
                <w:szCs w:val="20"/>
              </w:rPr>
              <w:t>: Factor / CQA Relationships with Undesirable or Unacceptable Risk Levels</w:t>
            </w:r>
            <w:bookmarkEnd w:id="246"/>
          </w:p>
        </w:tc>
      </w:tr>
      <w:tr w:rsidR="009462DC" w:rsidRPr="00E01584" w:rsidTr="005D16B3">
        <w:trPr>
          <w:cantSplit/>
          <w:trHeight w:val="360"/>
          <w:tblHeader/>
          <w:jc w:val="center"/>
        </w:trPr>
        <w:tc>
          <w:tcPr>
            <w:tcW w:w="2117" w:type="dxa"/>
            <w:shd w:val="clear" w:color="auto" w:fill="auto"/>
            <w:vAlign w:val="center"/>
          </w:tcPr>
          <w:p w:rsidR="009462DC" w:rsidRPr="00E01584" w:rsidRDefault="00FB0581" w:rsidP="009462DC">
            <w:pPr>
              <w:keepNext/>
              <w:keepLines/>
              <w:jc w:val="center"/>
              <w:rPr>
                <w:b/>
                <w:sz w:val="20"/>
              </w:rPr>
            </w:pPr>
            <w:r w:rsidRPr="00E01584">
              <w:rPr>
                <w:b/>
                <w:sz w:val="20"/>
              </w:rPr>
              <w:t xml:space="preserve">Affected </w:t>
            </w:r>
            <w:r w:rsidR="009462DC" w:rsidRPr="00E01584">
              <w:rPr>
                <w:b/>
                <w:sz w:val="20"/>
              </w:rPr>
              <w:t>CQA</w:t>
            </w:r>
          </w:p>
        </w:tc>
        <w:tc>
          <w:tcPr>
            <w:tcW w:w="907" w:type="dxa"/>
            <w:shd w:val="clear" w:color="auto" w:fill="auto"/>
            <w:vAlign w:val="center"/>
          </w:tcPr>
          <w:p w:rsidR="009462DC" w:rsidRPr="00E01584" w:rsidRDefault="009462DC" w:rsidP="009462DC">
            <w:pPr>
              <w:keepNext/>
              <w:keepLines/>
              <w:jc w:val="center"/>
              <w:rPr>
                <w:b/>
                <w:sz w:val="20"/>
              </w:rPr>
            </w:pPr>
            <w:r w:rsidRPr="00E01584">
              <w:rPr>
                <w:b/>
                <w:sz w:val="20"/>
              </w:rPr>
              <w:t>Ref. #</w:t>
            </w:r>
          </w:p>
        </w:tc>
        <w:tc>
          <w:tcPr>
            <w:tcW w:w="4320" w:type="dxa"/>
            <w:shd w:val="clear" w:color="auto" w:fill="auto"/>
            <w:vAlign w:val="center"/>
          </w:tcPr>
          <w:p w:rsidR="009462DC" w:rsidRPr="00E01584" w:rsidRDefault="00FB0581" w:rsidP="009462DC">
            <w:pPr>
              <w:keepNext/>
              <w:keepLines/>
              <w:jc w:val="center"/>
              <w:rPr>
                <w:b/>
                <w:sz w:val="20"/>
              </w:rPr>
            </w:pPr>
            <w:r w:rsidRPr="00E01584">
              <w:rPr>
                <w:b/>
                <w:sz w:val="20"/>
              </w:rPr>
              <w:t>Influencing CMA/Critical Process Variable</w:t>
            </w:r>
          </w:p>
        </w:tc>
        <w:tc>
          <w:tcPr>
            <w:tcW w:w="2376" w:type="dxa"/>
            <w:shd w:val="clear" w:color="auto" w:fill="auto"/>
            <w:vAlign w:val="center"/>
          </w:tcPr>
          <w:p w:rsidR="009462DC" w:rsidRPr="00E01584" w:rsidRDefault="009462DC" w:rsidP="00FB0581">
            <w:pPr>
              <w:keepNext/>
              <w:keepLines/>
              <w:jc w:val="center"/>
              <w:rPr>
                <w:b/>
                <w:sz w:val="20"/>
              </w:rPr>
            </w:pPr>
            <w:r w:rsidRPr="00E01584">
              <w:rPr>
                <w:b/>
                <w:sz w:val="20"/>
              </w:rPr>
              <w:t xml:space="preserve">Risk </w:t>
            </w:r>
            <w:r w:rsidR="00FB0581" w:rsidRPr="00E01584">
              <w:rPr>
                <w:b/>
                <w:sz w:val="20"/>
              </w:rPr>
              <w:t>Category</w:t>
            </w:r>
          </w:p>
        </w:tc>
      </w:tr>
      <w:tr w:rsidR="003103BE" w:rsidRPr="00E01584" w:rsidTr="005D16B3">
        <w:trPr>
          <w:cantSplit/>
          <w:trHeight w:val="360"/>
          <w:jc w:val="center"/>
        </w:trPr>
        <w:tc>
          <w:tcPr>
            <w:tcW w:w="2117" w:type="dxa"/>
            <w:vMerge w:val="restart"/>
            <w:vAlign w:val="center"/>
          </w:tcPr>
          <w:p w:rsidR="003103BE" w:rsidRPr="00E01584" w:rsidRDefault="003103BE" w:rsidP="00FB0581">
            <w:pPr>
              <w:jc w:val="center"/>
              <w:rPr>
                <w:sz w:val="20"/>
              </w:rPr>
            </w:pPr>
            <w:r w:rsidRPr="00E01584">
              <w:rPr>
                <w:sz w:val="20"/>
              </w:rPr>
              <w:t>Assay</w:t>
            </w:r>
          </w:p>
        </w:tc>
        <w:tc>
          <w:tcPr>
            <w:tcW w:w="907" w:type="dxa"/>
            <w:vAlign w:val="center"/>
          </w:tcPr>
          <w:p w:rsidR="003103BE" w:rsidRPr="00E01584" w:rsidRDefault="003103BE" w:rsidP="009462DC">
            <w:pPr>
              <w:keepNext/>
              <w:keepLines/>
              <w:jc w:val="center"/>
              <w:rPr>
                <w:sz w:val="20"/>
              </w:rPr>
            </w:pPr>
            <w:r w:rsidRPr="00E01584">
              <w:rPr>
                <w:sz w:val="20"/>
              </w:rPr>
              <w:t>1.1</w:t>
            </w:r>
          </w:p>
        </w:tc>
        <w:tc>
          <w:tcPr>
            <w:tcW w:w="4320" w:type="dxa"/>
            <w:vAlign w:val="center"/>
          </w:tcPr>
          <w:p w:rsidR="003103BE" w:rsidRPr="00E01584" w:rsidRDefault="003103BE" w:rsidP="00BB7984">
            <w:pPr>
              <w:keepNext/>
              <w:keepLines/>
              <w:jc w:val="left"/>
              <w:rPr>
                <w:sz w:val="20"/>
              </w:rPr>
            </w:pPr>
            <w:r w:rsidRPr="00E01584">
              <w:rPr>
                <w:sz w:val="20"/>
              </w:rPr>
              <w:t>Oxybutynin Chloride, USP – Assay</w:t>
            </w:r>
          </w:p>
        </w:tc>
        <w:tc>
          <w:tcPr>
            <w:tcW w:w="2376" w:type="dxa"/>
            <w:shd w:val="clear" w:color="auto" w:fill="FFFF00"/>
            <w:vAlign w:val="center"/>
          </w:tcPr>
          <w:p w:rsidR="003103BE" w:rsidRPr="00E01584" w:rsidRDefault="003103BE" w:rsidP="009462DC">
            <w:pPr>
              <w:jc w:val="center"/>
              <w:rPr>
                <w:b/>
                <w:sz w:val="20"/>
                <w:shd w:val="clear" w:color="auto" w:fill="FFFFFF" w:themeFill="background1"/>
              </w:rPr>
            </w:pPr>
            <w:r w:rsidRPr="00E01584">
              <w:rPr>
                <w:b/>
                <w:sz w:val="20"/>
              </w:rPr>
              <w:t>12 = Undesirable</w:t>
            </w:r>
          </w:p>
        </w:tc>
      </w:tr>
      <w:tr w:rsidR="003103BE" w:rsidRPr="00E01584" w:rsidTr="005D16B3">
        <w:trPr>
          <w:cantSplit/>
          <w:trHeight w:val="360"/>
          <w:jc w:val="center"/>
        </w:trPr>
        <w:tc>
          <w:tcPr>
            <w:tcW w:w="2117" w:type="dxa"/>
            <w:vMerge/>
            <w:vAlign w:val="center"/>
          </w:tcPr>
          <w:p w:rsidR="003103BE" w:rsidRPr="00E01584" w:rsidRDefault="003103BE" w:rsidP="00FB0581">
            <w:pPr>
              <w:jc w:val="center"/>
              <w:rPr>
                <w:sz w:val="20"/>
              </w:rPr>
            </w:pPr>
          </w:p>
        </w:tc>
        <w:tc>
          <w:tcPr>
            <w:tcW w:w="907" w:type="dxa"/>
            <w:vAlign w:val="center"/>
          </w:tcPr>
          <w:p w:rsidR="003103BE" w:rsidRPr="00E01584" w:rsidRDefault="003103BE" w:rsidP="009462DC">
            <w:pPr>
              <w:keepNext/>
              <w:keepLines/>
              <w:jc w:val="center"/>
              <w:rPr>
                <w:sz w:val="20"/>
              </w:rPr>
            </w:pPr>
            <w:r>
              <w:rPr>
                <w:sz w:val="20"/>
              </w:rPr>
              <w:t>1.7</w:t>
            </w:r>
          </w:p>
        </w:tc>
        <w:tc>
          <w:tcPr>
            <w:tcW w:w="4320" w:type="dxa"/>
            <w:vAlign w:val="center"/>
          </w:tcPr>
          <w:p w:rsidR="003103BE" w:rsidRPr="00E01584" w:rsidRDefault="003103BE" w:rsidP="00BB7984">
            <w:pPr>
              <w:keepNext/>
              <w:keepLines/>
              <w:rPr>
                <w:sz w:val="20"/>
              </w:rPr>
            </w:pPr>
            <w:r w:rsidRPr="00E01584">
              <w:rPr>
                <w:sz w:val="20"/>
              </w:rPr>
              <w:t>Packaging – Form/Fill/Seal – Machine Speed</w:t>
            </w:r>
          </w:p>
        </w:tc>
        <w:tc>
          <w:tcPr>
            <w:tcW w:w="2376" w:type="dxa"/>
            <w:shd w:val="clear" w:color="auto" w:fill="FFFF00"/>
            <w:vAlign w:val="center"/>
          </w:tcPr>
          <w:p w:rsidR="003103BE" w:rsidRPr="00E01584" w:rsidRDefault="003103BE" w:rsidP="009462DC">
            <w:pPr>
              <w:jc w:val="center"/>
              <w:rPr>
                <w:b/>
                <w:sz w:val="20"/>
              </w:rPr>
            </w:pPr>
            <w:r>
              <w:rPr>
                <w:b/>
                <w:sz w:val="20"/>
              </w:rPr>
              <w:t>18 = Undesirable</w:t>
            </w:r>
          </w:p>
        </w:tc>
      </w:tr>
      <w:tr w:rsidR="003103BE" w:rsidRPr="00E01584" w:rsidTr="005D16B3">
        <w:trPr>
          <w:cantSplit/>
          <w:trHeight w:val="360"/>
          <w:jc w:val="center"/>
        </w:trPr>
        <w:tc>
          <w:tcPr>
            <w:tcW w:w="2117" w:type="dxa"/>
            <w:vMerge/>
            <w:vAlign w:val="center"/>
          </w:tcPr>
          <w:p w:rsidR="003103BE" w:rsidRPr="00E01584" w:rsidRDefault="003103BE" w:rsidP="00FB0581">
            <w:pPr>
              <w:jc w:val="center"/>
              <w:rPr>
                <w:sz w:val="20"/>
              </w:rPr>
            </w:pPr>
          </w:p>
        </w:tc>
        <w:tc>
          <w:tcPr>
            <w:tcW w:w="907" w:type="dxa"/>
            <w:vAlign w:val="center"/>
          </w:tcPr>
          <w:p w:rsidR="003103BE" w:rsidRPr="00E01584" w:rsidRDefault="003103BE" w:rsidP="009462DC">
            <w:pPr>
              <w:keepNext/>
              <w:keepLines/>
              <w:jc w:val="center"/>
              <w:rPr>
                <w:sz w:val="20"/>
              </w:rPr>
            </w:pPr>
            <w:r>
              <w:rPr>
                <w:sz w:val="20"/>
              </w:rPr>
              <w:t>1.8</w:t>
            </w:r>
          </w:p>
        </w:tc>
        <w:tc>
          <w:tcPr>
            <w:tcW w:w="4320" w:type="dxa"/>
            <w:vAlign w:val="center"/>
          </w:tcPr>
          <w:p w:rsidR="003103BE" w:rsidRPr="00E01584" w:rsidRDefault="003103BE" w:rsidP="00BB7984">
            <w:pPr>
              <w:keepNext/>
              <w:keepLines/>
              <w:rPr>
                <w:sz w:val="20"/>
              </w:rPr>
            </w:pPr>
            <w:r w:rsidRPr="00E01584">
              <w:rPr>
                <w:sz w:val="20"/>
              </w:rPr>
              <w:t>Packaging – Form/Fill/Seal – Heat Seal</w:t>
            </w:r>
          </w:p>
        </w:tc>
        <w:tc>
          <w:tcPr>
            <w:tcW w:w="2376" w:type="dxa"/>
            <w:shd w:val="clear" w:color="auto" w:fill="FFFF00"/>
            <w:vAlign w:val="center"/>
          </w:tcPr>
          <w:p w:rsidR="003103BE" w:rsidRPr="00E01584" w:rsidRDefault="003103BE" w:rsidP="009462DC">
            <w:pPr>
              <w:jc w:val="center"/>
              <w:rPr>
                <w:b/>
                <w:sz w:val="20"/>
              </w:rPr>
            </w:pPr>
            <w:r>
              <w:rPr>
                <w:b/>
                <w:sz w:val="20"/>
              </w:rPr>
              <w:t>18 = Undesirable</w:t>
            </w:r>
          </w:p>
        </w:tc>
      </w:tr>
      <w:tr w:rsidR="00795904" w:rsidRPr="00E01584" w:rsidTr="005D16B3">
        <w:trPr>
          <w:trHeight w:val="360"/>
          <w:jc w:val="center"/>
        </w:trPr>
        <w:tc>
          <w:tcPr>
            <w:tcW w:w="2117" w:type="dxa"/>
            <w:vMerge w:val="restart"/>
            <w:vAlign w:val="center"/>
          </w:tcPr>
          <w:p w:rsidR="00795904" w:rsidRPr="00E01584" w:rsidRDefault="00795904" w:rsidP="00FB0581">
            <w:pPr>
              <w:jc w:val="center"/>
              <w:rPr>
                <w:sz w:val="20"/>
              </w:rPr>
            </w:pPr>
            <w:r w:rsidRPr="00E01584">
              <w:rPr>
                <w:sz w:val="20"/>
              </w:rPr>
              <w:t>Minimum Fill</w:t>
            </w:r>
          </w:p>
        </w:tc>
        <w:tc>
          <w:tcPr>
            <w:tcW w:w="907" w:type="dxa"/>
            <w:vAlign w:val="center"/>
          </w:tcPr>
          <w:p w:rsidR="00795904" w:rsidRPr="00E01584" w:rsidRDefault="00795904" w:rsidP="009462DC">
            <w:pPr>
              <w:keepNext/>
              <w:keepLines/>
              <w:jc w:val="center"/>
              <w:rPr>
                <w:sz w:val="20"/>
              </w:rPr>
            </w:pPr>
            <w:r w:rsidRPr="00E01584">
              <w:rPr>
                <w:sz w:val="20"/>
              </w:rPr>
              <w:t>2.1</w:t>
            </w:r>
          </w:p>
        </w:tc>
        <w:tc>
          <w:tcPr>
            <w:tcW w:w="4320" w:type="dxa"/>
            <w:vAlign w:val="center"/>
          </w:tcPr>
          <w:p w:rsidR="00795904" w:rsidRPr="00E01584" w:rsidRDefault="00795904" w:rsidP="00BB7984">
            <w:pPr>
              <w:keepNext/>
              <w:keepLines/>
              <w:jc w:val="left"/>
              <w:rPr>
                <w:sz w:val="20"/>
              </w:rPr>
            </w:pPr>
            <w:r w:rsidRPr="00E01584">
              <w:rPr>
                <w:sz w:val="20"/>
              </w:rPr>
              <w:t xml:space="preserve">Packaging – Form/Fill/Seal – </w:t>
            </w:r>
            <w:r>
              <w:rPr>
                <w:sz w:val="20"/>
              </w:rPr>
              <w:t>Machine Speed</w:t>
            </w:r>
          </w:p>
        </w:tc>
        <w:tc>
          <w:tcPr>
            <w:tcW w:w="2376" w:type="dxa"/>
            <w:shd w:val="clear" w:color="auto" w:fill="FFFF00"/>
            <w:vAlign w:val="center"/>
          </w:tcPr>
          <w:p w:rsidR="00795904" w:rsidRPr="00E01584" w:rsidRDefault="00795904" w:rsidP="009462DC">
            <w:pPr>
              <w:jc w:val="center"/>
              <w:rPr>
                <w:b/>
                <w:sz w:val="20"/>
                <w:shd w:val="clear" w:color="auto" w:fill="FFFFFF" w:themeFill="background1"/>
              </w:rPr>
            </w:pPr>
            <w:r>
              <w:rPr>
                <w:b/>
                <w:sz w:val="20"/>
              </w:rPr>
              <w:t>20</w:t>
            </w:r>
            <w:r w:rsidRPr="00E01584">
              <w:rPr>
                <w:b/>
                <w:sz w:val="20"/>
              </w:rPr>
              <w:t xml:space="preserve"> = Undesirable</w:t>
            </w:r>
          </w:p>
        </w:tc>
      </w:tr>
      <w:tr w:rsidR="00795904" w:rsidRPr="00E01584" w:rsidTr="005D16B3">
        <w:trPr>
          <w:trHeight w:val="360"/>
          <w:jc w:val="center"/>
        </w:trPr>
        <w:tc>
          <w:tcPr>
            <w:tcW w:w="2117" w:type="dxa"/>
            <w:vMerge/>
            <w:vAlign w:val="center"/>
          </w:tcPr>
          <w:p w:rsidR="00795904" w:rsidRPr="00E01584" w:rsidRDefault="00795904" w:rsidP="00FB0581">
            <w:pPr>
              <w:jc w:val="center"/>
              <w:rPr>
                <w:sz w:val="20"/>
              </w:rPr>
            </w:pPr>
          </w:p>
        </w:tc>
        <w:tc>
          <w:tcPr>
            <w:tcW w:w="907" w:type="dxa"/>
            <w:vAlign w:val="center"/>
          </w:tcPr>
          <w:p w:rsidR="00795904" w:rsidRPr="00E01584" w:rsidRDefault="00795904" w:rsidP="009462DC">
            <w:pPr>
              <w:keepNext/>
              <w:keepLines/>
              <w:jc w:val="center"/>
              <w:rPr>
                <w:sz w:val="20"/>
              </w:rPr>
            </w:pPr>
            <w:r>
              <w:rPr>
                <w:sz w:val="20"/>
              </w:rPr>
              <w:t>2.2</w:t>
            </w:r>
          </w:p>
        </w:tc>
        <w:tc>
          <w:tcPr>
            <w:tcW w:w="4320" w:type="dxa"/>
            <w:vAlign w:val="center"/>
          </w:tcPr>
          <w:p w:rsidR="00795904" w:rsidRPr="00E01584" w:rsidRDefault="00795904" w:rsidP="00BB7984">
            <w:pPr>
              <w:keepNext/>
              <w:keepLines/>
              <w:jc w:val="left"/>
              <w:rPr>
                <w:sz w:val="20"/>
              </w:rPr>
            </w:pPr>
            <w:r w:rsidRPr="00E01584">
              <w:rPr>
                <w:sz w:val="20"/>
              </w:rPr>
              <w:t xml:space="preserve">Packaging – Form/Fill/Seal – </w:t>
            </w:r>
            <w:r>
              <w:rPr>
                <w:sz w:val="20"/>
              </w:rPr>
              <w:t>Heat Seal</w:t>
            </w:r>
          </w:p>
        </w:tc>
        <w:tc>
          <w:tcPr>
            <w:tcW w:w="2376" w:type="dxa"/>
            <w:shd w:val="clear" w:color="auto" w:fill="FFFF00"/>
            <w:vAlign w:val="center"/>
          </w:tcPr>
          <w:p w:rsidR="00795904" w:rsidRPr="00E01584" w:rsidRDefault="00795904" w:rsidP="00650822">
            <w:pPr>
              <w:jc w:val="center"/>
              <w:rPr>
                <w:b/>
                <w:sz w:val="20"/>
                <w:shd w:val="clear" w:color="auto" w:fill="FFFFFF" w:themeFill="background1"/>
              </w:rPr>
            </w:pPr>
            <w:del w:id="247" w:author="Raza, S.Rafeh" w:date="2017-03-14T15:56:00Z">
              <w:r w:rsidDel="0067773B">
                <w:rPr>
                  <w:b/>
                  <w:sz w:val="20"/>
                </w:rPr>
                <w:delText>20</w:delText>
              </w:r>
              <w:r w:rsidRPr="00E01584" w:rsidDel="0067773B">
                <w:rPr>
                  <w:b/>
                  <w:sz w:val="20"/>
                </w:rPr>
                <w:delText xml:space="preserve"> </w:delText>
              </w:r>
            </w:del>
            <w:ins w:id="248" w:author="Raza, S.Rafeh" w:date="2017-03-14T15:56:00Z">
              <w:r w:rsidR="0067773B">
                <w:rPr>
                  <w:b/>
                  <w:sz w:val="20"/>
                </w:rPr>
                <w:t>12</w:t>
              </w:r>
              <w:r w:rsidR="0067773B" w:rsidRPr="00E01584">
                <w:rPr>
                  <w:b/>
                  <w:sz w:val="20"/>
                </w:rPr>
                <w:t xml:space="preserve"> </w:t>
              </w:r>
            </w:ins>
            <w:r w:rsidRPr="00E01584">
              <w:rPr>
                <w:b/>
                <w:sz w:val="20"/>
              </w:rPr>
              <w:t>= Undesirable</w:t>
            </w:r>
          </w:p>
        </w:tc>
      </w:tr>
      <w:tr w:rsidR="00795904" w:rsidRPr="00E01584" w:rsidTr="005D16B3">
        <w:trPr>
          <w:trHeight w:val="360"/>
          <w:jc w:val="center"/>
        </w:trPr>
        <w:tc>
          <w:tcPr>
            <w:tcW w:w="2117" w:type="dxa"/>
            <w:vMerge/>
            <w:vAlign w:val="center"/>
          </w:tcPr>
          <w:p w:rsidR="00795904" w:rsidRPr="00E01584" w:rsidRDefault="00795904" w:rsidP="00FB0581">
            <w:pPr>
              <w:jc w:val="center"/>
              <w:rPr>
                <w:sz w:val="20"/>
              </w:rPr>
            </w:pPr>
          </w:p>
        </w:tc>
        <w:tc>
          <w:tcPr>
            <w:tcW w:w="907" w:type="dxa"/>
            <w:vAlign w:val="center"/>
          </w:tcPr>
          <w:p w:rsidR="00795904" w:rsidRPr="00E01584" w:rsidRDefault="00795904" w:rsidP="009462DC">
            <w:pPr>
              <w:keepNext/>
              <w:keepLines/>
              <w:jc w:val="center"/>
              <w:rPr>
                <w:sz w:val="20"/>
              </w:rPr>
            </w:pPr>
            <w:r>
              <w:rPr>
                <w:sz w:val="20"/>
              </w:rPr>
              <w:t>2.3</w:t>
            </w:r>
          </w:p>
        </w:tc>
        <w:tc>
          <w:tcPr>
            <w:tcW w:w="4320" w:type="dxa"/>
            <w:vAlign w:val="center"/>
          </w:tcPr>
          <w:p w:rsidR="00795904" w:rsidRPr="00E01584" w:rsidRDefault="00795904" w:rsidP="00BB7984">
            <w:pPr>
              <w:keepNext/>
              <w:keepLines/>
              <w:jc w:val="left"/>
              <w:rPr>
                <w:sz w:val="20"/>
              </w:rPr>
            </w:pPr>
            <w:r w:rsidRPr="00E01584">
              <w:rPr>
                <w:sz w:val="20"/>
              </w:rPr>
              <w:t>Packaging – Form/Fill/Seal – Fill Weight</w:t>
            </w:r>
          </w:p>
        </w:tc>
        <w:tc>
          <w:tcPr>
            <w:tcW w:w="2376" w:type="dxa"/>
            <w:shd w:val="clear" w:color="auto" w:fill="FFFF00"/>
            <w:vAlign w:val="center"/>
          </w:tcPr>
          <w:p w:rsidR="00795904" w:rsidRPr="00E01584" w:rsidRDefault="008D1E17" w:rsidP="009462DC">
            <w:pPr>
              <w:jc w:val="center"/>
              <w:rPr>
                <w:b/>
                <w:sz w:val="20"/>
              </w:rPr>
            </w:pPr>
            <w:r>
              <w:rPr>
                <w:b/>
                <w:sz w:val="20"/>
              </w:rPr>
              <w:t>12</w:t>
            </w:r>
            <w:r w:rsidR="00795904">
              <w:rPr>
                <w:b/>
                <w:sz w:val="20"/>
              </w:rPr>
              <w:t xml:space="preserve"> = Undesirable</w:t>
            </w:r>
          </w:p>
        </w:tc>
      </w:tr>
      <w:tr w:rsidR="003103BE" w:rsidRPr="00E01584" w:rsidTr="005D16B3">
        <w:trPr>
          <w:cantSplit/>
          <w:trHeight w:val="360"/>
          <w:jc w:val="center"/>
        </w:trPr>
        <w:tc>
          <w:tcPr>
            <w:tcW w:w="2117" w:type="dxa"/>
            <w:vMerge w:val="restart"/>
            <w:vAlign w:val="center"/>
          </w:tcPr>
          <w:p w:rsidR="003103BE" w:rsidRPr="00E01584" w:rsidRDefault="003103BE" w:rsidP="00FB0581">
            <w:pPr>
              <w:jc w:val="center"/>
              <w:rPr>
                <w:sz w:val="20"/>
              </w:rPr>
            </w:pPr>
            <w:r w:rsidRPr="00E01584">
              <w:rPr>
                <w:sz w:val="20"/>
              </w:rPr>
              <w:t>Ethanol</w:t>
            </w:r>
          </w:p>
        </w:tc>
        <w:tc>
          <w:tcPr>
            <w:tcW w:w="907" w:type="dxa"/>
            <w:vAlign w:val="center"/>
          </w:tcPr>
          <w:p w:rsidR="003103BE" w:rsidRPr="00E01584" w:rsidRDefault="003103BE" w:rsidP="00650822">
            <w:pPr>
              <w:keepNext/>
              <w:keepLines/>
              <w:jc w:val="center"/>
              <w:rPr>
                <w:sz w:val="20"/>
              </w:rPr>
            </w:pPr>
            <w:r w:rsidRPr="00E01584">
              <w:rPr>
                <w:sz w:val="20"/>
              </w:rPr>
              <w:t>4.1</w:t>
            </w:r>
          </w:p>
        </w:tc>
        <w:tc>
          <w:tcPr>
            <w:tcW w:w="4320" w:type="dxa"/>
            <w:vAlign w:val="center"/>
          </w:tcPr>
          <w:p w:rsidR="003103BE" w:rsidRPr="00830EB8" w:rsidRDefault="003103BE" w:rsidP="00BB7984">
            <w:pPr>
              <w:keepNext/>
              <w:jc w:val="left"/>
              <w:rPr>
                <w:sz w:val="20"/>
              </w:rPr>
            </w:pPr>
            <w:r>
              <w:rPr>
                <w:sz w:val="20"/>
              </w:rPr>
              <w:t>Dissolution of the drug substance and excipients in the main phase (Intermediate)</w:t>
            </w:r>
            <w:r w:rsidRPr="00830EB8">
              <w:rPr>
                <w:sz w:val="20"/>
              </w:rPr>
              <w:t xml:space="preserve"> –</w:t>
            </w:r>
            <w:r>
              <w:rPr>
                <w:sz w:val="20"/>
              </w:rPr>
              <w:t xml:space="preserve"> Disperser Mixer Speed</w:t>
            </w:r>
          </w:p>
        </w:tc>
        <w:tc>
          <w:tcPr>
            <w:tcW w:w="2376" w:type="dxa"/>
            <w:shd w:val="clear" w:color="auto" w:fill="FFFF00"/>
            <w:vAlign w:val="center"/>
          </w:tcPr>
          <w:p w:rsidR="003103BE" w:rsidRPr="00E01584" w:rsidRDefault="003103BE" w:rsidP="009462DC">
            <w:pPr>
              <w:keepNext/>
              <w:keepLines/>
              <w:jc w:val="center"/>
              <w:rPr>
                <w:b/>
                <w:sz w:val="20"/>
              </w:rPr>
            </w:pPr>
            <w:r w:rsidRPr="00E01584">
              <w:rPr>
                <w:b/>
                <w:sz w:val="20"/>
              </w:rPr>
              <w:t>12 = Undesirable</w:t>
            </w:r>
          </w:p>
        </w:tc>
      </w:tr>
      <w:tr w:rsidR="003103BE" w:rsidRPr="00E01584" w:rsidTr="005D16B3">
        <w:trPr>
          <w:cantSplit/>
          <w:trHeight w:val="360"/>
          <w:jc w:val="center"/>
        </w:trPr>
        <w:tc>
          <w:tcPr>
            <w:tcW w:w="2117" w:type="dxa"/>
            <w:vMerge/>
            <w:vAlign w:val="center"/>
          </w:tcPr>
          <w:p w:rsidR="003103BE" w:rsidRPr="00E01584" w:rsidRDefault="003103BE" w:rsidP="009462DC">
            <w:pPr>
              <w:jc w:val="left"/>
              <w:rPr>
                <w:sz w:val="20"/>
              </w:rPr>
            </w:pPr>
          </w:p>
        </w:tc>
        <w:tc>
          <w:tcPr>
            <w:tcW w:w="907" w:type="dxa"/>
            <w:vAlign w:val="center"/>
          </w:tcPr>
          <w:p w:rsidR="003103BE" w:rsidRPr="00E01584" w:rsidRDefault="003103BE" w:rsidP="00650822">
            <w:pPr>
              <w:keepNext/>
              <w:keepLines/>
              <w:jc w:val="center"/>
              <w:rPr>
                <w:sz w:val="20"/>
              </w:rPr>
            </w:pPr>
            <w:r w:rsidRPr="00E01584">
              <w:rPr>
                <w:sz w:val="20"/>
              </w:rPr>
              <w:t>4.2</w:t>
            </w:r>
          </w:p>
        </w:tc>
        <w:tc>
          <w:tcPr>
            <w:tcW w:w="4320" w:type="dxa"/>
            <w:vAlign w:val="center"/>
          </w:tcPr>
          <w:p w:rsidR="003103BE" w:rsidRPr="00830EB8" w:rsidRDefault="003103BE" w:rsidP="00BB7984">
            <w:pPr>
              <w:jc w:val="left"/>
              <w:rPr>
                <w:sz w:val="20"/>
              </w:rPr>
            </w:pPr>
            <w:r>
              <w:rPr>
                <w:sz w:val="20"/>
              </w:rPr>
              <w:t>Dissolution of the drug substance and excipients in the main phase (Intermediate)</w:t>
            </w:r>
            <w:r w:rsidRPr="00830EB8">
              <w:rPr>
                <w:sz w:val="20"/>
              </w:rPr>
              <w:t xml:space="preserve"> –</w:t>
            </w:r>
            <w:r>
              <w:rPr>
                <w:sz w:val="20"/>
              </w:rPr>
              <w:t xml:space="preserve"> Mixing Time</w:t>
            </w:r>
          </w:p>
        </w:tc>
        <w:tc>
          <w:tcPr>
            <w:tcW w:w="2376" w:type="dxa"/>
            <w:shd w:val="clear" w:color="auto" w:fill="FFFF00"/>
            <w:vAlign w:val="center"/>
          </w:tcPr>
          <w:p w:rsidR="003103BE" w:rsidRPr="00E01584" w:rsidRDefault="003103BE" w:rsidP="00983477">
            <w:pPr>
              <w:keepNext/>
              <w:keepLines/>
              <w:jc w:val="center"/>
              <w:rPr>
                <w:b/>
                <w:sz w:val="20"/>
              </w:rPr>
            </w:pPr>
            <w:r w:rsidRPr="00E01584">
              <w:rPr>
                <w:b/>
                <w:sz w:val="20"/>
              </w:rPr>
              <w:t>12 = Undesirable</w:t>
            </w:r>
          </w:p>
        </w:tc>
      </w:tr>
      <w:tr w:rsidR="003103BE" w:rsidRPr="00E01584" w:rsidTr="005D16B3">
        <w:trPr>
          <w:cantSplit/>
          <w:trHeight w:val="360"/>
          <w:jc w:val="center"/>
        </w:trPr>
        <w:tc>
          <w:tcPr>
            <w:tcW w:w="2117" w:type="dxa"/>
            <w:vMerge/>
            <w:vAlign w:val="center"/>
          </w:tcPr>
          <w:p w:rsidR="003103BE" w:rsidRPr="00E01584" w:rsidRDefault="003103BE" w:rsidP="009462DC">
            <w:pPr>
              <w:rPr>
                <w:sz w:val="20"/>
              </w:rPr>
            </w:pPr>
          </w:p>
        </w:tc>
        <w:tc>
          <w:tcPr>
            <w:tcW w:w="907" w:type="dxa"/>
            <w:vAlign w:val="center"/>
          </w:tcPr>
          <w:p w:rsidR="003103BE" w:rsidRPr="00E01584" w:rsidRDefault="003103BE" w:rsidP="00650822">
            <w:pPr>
              <w:keepNext/>
              <w:keepLines/>
              <w:jc w:val="center"/>
              <w:rPr>
                <w:sz w:val="20"/>
              </w:rPr>
            </w:pPr>
            <w:r w:rsidRPr="00E01584">
              <w:rPr>
                <w:sz w:val="20"/>
              </w:rPr>
              <w:t>4.3</w:t>
            </w:r>
          </w:p>
        </w:tc>
        <w:tc>
          <w:tcPr>
            <w:tcW w:w="4320" w:type="dxa"/>
            <w:vAlign w:val="center"/>
          </w:tcPr>
          <w:p w:rsidR="003103BE" w:rsidRPr="00830EB8" w:rsidRDefault="003103BE" w:rsidP="00BB7984">
            <w:pPr>
              <w:jc w:val="left"/>
              <w:rPr>
                <w:sz w:val="20"/>
              </w:rPr>
            </w:pPr>
            <w:r>
              <w:rPr>
                <w:sz w:val="20"/>
              </w:rPr>
              <w:t>Final Mixing  (Intermediate)</w:t>
            </w:r>
            <w:r w:rsidRPr="00830EB8">
              <w:rPr>
                <w:sz w:val="20"/>
              </w:rPr>
              <w:t xml:space="preserve"> –</w:t>
            </w:r>
            <w:r>
              <w:rPr>
                <w:sz w:val="20"/>
              </w:rPr>
              <w:t xml:space="preserve"> Anchor Mixer Speed</w:t>
            </w:r>
          </w:p>
        </w:tc>
        <w:tc>
          <w:tcPr>
            <w:tcW w:w="2376" w:type="dxa"/>
            <w:shd w:val="clear" w:color="auto" w:fill="FFFF00"/>
            <w:vAlign w:val="center"/>
          </w:tcPr>
          <w:p w:rsidR="003103BE" w:rsidRPr="00E01584" w:rsidRDefault="003103BE" w:rsidP="00650822">
            <w:pPr>
              <w:keepNext/>
              <w:keepLines/>
              <w:jc w:val="center"/>
              <w:rPr>
                <w:b/>
                <w:sz w:val="20"/>
              </w:rPr>
            </w:pPr>
            <w:r w:rsidRPr="00E01584">
              <w:rPr>
                <w:b/>
                <w:sz w:val="20"/>
              </w:rPr>
              <w:t>12 = Undesirable</w:t>
            </w:r>
          </w:p>
        </w:tc>
      </w:tr>
      <w:tr w:rsidR="003103BE" w:rsidRPr="00E01584" w:rsidTr="005D16B3">
        <w:trPr>
          <w:cantSplit/>
          <w:trHeight w:val="360"/>
          <w:jc w:val="center"/>
        </w:trPr>
        <w:tc>
          <w:tcPr>
            <w:tcW w:w="2117" w:type="dxa"/>
            <w:vMerge/>
            <w:vAlign w:val="center"/>
          </w:tcPr>
          <w:p w:rsidR="003103BE" w:rsidRPr="00E01584" w:rsidRDefault="003103BE" w:rsidP="009462DC">
            <w:pPr>
              <w:rPr>
                <w:sz w:val="20"/>
              </w:rPr>
            </w:pPr>
          </w:p>
        </w:tc>
        <w:tc>
          <w:tcPr>
            <w:tcW w:w="907" w:type="dxa"/>
            <w:vAlign w:val="center"/>
          </w:tcPr>
          <w:p w:rsidR="003103BE" w:rsidRPr="00E01584" w:rsidRDefault="003103BE" w:rsidP="00650822">
            <w:pPr>
              <w:keepNext/>
              <w:keepLines/>
              <w:jc w:val="center"/>
              <w:rPr>
                <w:sz w:val="20"/>
              </w:rPr>
            </w:pPr>
            <w:r w:rsidRPr="00E01584">
              <w:rPr>
                <w:sz w:val="20"/>
              </w:rPr>
              <w:t>4.4</w:t>
            </w:r>
          </w:p>
        </w:tc>
        <w:tc>
          <w:tcPr>
            <w:tcW w:w="4320" w:type="dxa"/>
            <w:vAlign w:val="center"/>
          </w:tcPr>
          <w:p w:rsidR="003103BE" w:rsidRPr="00830EB8" w:rsidRDefault="003103BE" w:rsidP="00BB7984">
            <w:pPr>
              <w:jc w:val="left"/>
              <w:rPr>
                <w:sz w:val="20"/>
              </w:rPr>
            </w:pPr>
            <w:r>
              <w:rPr>
                <w:sz w:val="20"/>
              </w:rPr>
              <w:t>Final Mixing  (Intermediate)</w:t>
            </w:r>
            <w:r w:rsidRPr="00830EB8">
              <w:rPr>
                <w:sz w:val="20"/>
              </w:rPr>
              <w:t xml:space="preserve"> –</w:t>
            </w:r>
            <w:r>
              <w:rPr>
                <w:sz w:val="20"/>
              </w:rPr>
              <w:t xml:space="preserve"> Mixing Time</w:t>
            </w:r>
          </w:p>
        </w:tc>
        <w:tc>
          <w:tcPr>
            <w:tcW w:w="2376" w:type="dxa"/>
            <w:shd w:val="clear" w:color="auto" w:fill="FFFF00"/>
            <w:vAlign w:val="center"/>
          </w:tcPr>
          <w:p w:rsidR="003103BE" w:rsidRPr="00E01584" w:rsidRDefault="003103BE" w:rsidP="00650822">
            <w:pPr>
              <w:keepNext/>
              <w:keepLines/>
              <w:jc w:val="center"/>
              <w:rPr>
                <w:b/>
                <w:sz w:val="20"/>
              </w:rPr>
            </w:pPr>
            <w:r w:rsidRPr="00E01584">
              <w:rPr>
                <w:b/>
                <w:sz w:val="20"/>
              </w:rPr>
              <w:t>12 = Undesirable</w:t>
            </w:r>
          </w:p>
        </w:tc>
      </w:tr>
      <w:tr w:rsidR="003103BE" w:rsidRPr="00E01584" w:rsidTr="005D16B3">
        <w:trPr>
          <w:cantSplit/>
          <w:trHeight w:val="360"/>
          <w:jc w:val="center"/>
        </w:trPr>
        <w:tc>
          <w:tcPr>
            <w:tcW w:w="2117" w:type="dxa"/>
            <w:vMerge/>
            <w:vAlign w:val="center"/>
          </w:tcPr>
          <w:p w:rsidR="003103BE" w:rsidRPr="00E01584" w:rsidRDefault="003103BE" w:rsidP="009462DC">
            <w:pPr>
              <w:rPr>
                <w:sz w:val="20"/>
              </w:rPr>
            </w:pPr>
          </w:p>
        </w:tc>
        <w:tc>
          <w:tcPr>
            <w:tcW w:w="907" w:type="dxa"/>
            <w:vAlign w:val="center"/>
          </w:tcPr>
          <w:p w:rsidR="003103BE" w:rsidRPr="00E01584" w:rsidRDefault="003103BE" w:rsidP="00650822">
            <w:pPr>
              <w:keepNext/>
              <w:keepLines/>
              <w:jc w:val="center"/>
              <w:rPr>
                <w:sz w:val="20"/>
              </w:rPr>
            </w:pPr>
            <w:r w:rsidRPr="00E01584">
              <w:rPr>
                <w:sz w:val="20"/>
              </w:rPr>
              <w:t>4.5</w:t>
            </w:r>
          </w:p>
        </w:tc>
        <w:tc>
          <w:tcPr>
            <w:tcW w:w="4320" w:type="dxa"/>
            <w:vAlign w:val="center"/>
          </w:tcPr>
          <w:p w:rsidR="003103BE" w:rsidRPr="00830EB8" w:rsidRDefault="003103BE" w:rsidP="00BB7984">
            <w:pPr>
              <w:jc w:val="left"/>
              <w:rPr>
                <w:sz w:val="20"/>
              </w:rPr>
            </w:pPr>
            <w:r>
              <w:rPr>
                <w:sz w:val="20"/>
              </w:rPr>
              <w:t>Final Mixing  (Intermediate)</w:t>
            </w:r>
            <w:r w:rsidRPr="00830EB8">
              <w:rPr>
                <w:sz w:val="20"/>
              </w:rPr>
              <w:t xml:space="preserve"> –</w:t>
            </w:r>
            <w:r>
              <w:rPr>
                <w:sz w:val="20"/>
              </w:rPr>
              <w:t xml:space="preserve"> Disperser Mixer Speed</w:t>
            </w:r>
          </w:p>
        </w:tc>
        <w:tc>
          <w:tcPr>
            <w:tcW w:w="2376" w:type="dxa"/>
            <w:shd w:val="clear" w:color="auto" w:fill="FFFF00"/>
            <w:vAlign w:val="center"/>
          </w:tcPr>
          <w:p w:rsidR="003103BE" w:rsidRPr="00F72DDD" w:rsidRDefault="003103BE" w:rsidP="006D23BF">
            <w:pPr>
              <w:jc w:val="center"/>
              <w:rPr>
                <w:sz w:val="20"/>
              </w:rPr>
            </w:pPr>
            <w:r w:rsidRPr="00F72DDD">
              <w:rPr>
                <w:b/>
                <w:sz w:val="20"/>
              </w:rPr>
              <w:t>1</w:t>
            </w:r>
            <w:r>
              <w:rPr>
                <w:b/>
                <w:sz w:val="20"/>
              </w:rPr>
              <w:t xml:space="preserve">2 = </w:t>
            </w:r>
            <w:r w:rsidRPr="00F72DDD">
              <w:rPr>
                <w:b/>
                <w:sz w:val="20"/>
              </w:rPr>
              <w:t>Undesirable</w:t>
            </w:r>
          </w:p>
        </w:tc>
      </w:tr>
      <w:tr w:rsidR="003103BE" w:rsidRPr="00E01584" w:rsidTr="005D16B3">
        <w:trPr>
          <w:cantSplit/>
          <w:trHeight w:val="360"/>
          <w:jc w:val="center"/>
        </w:trPr>
        <w:tc>
          <w:tcPr>
            <w:tcW w:w="2117" w:type="dxa"/>
            <w:vMerge/>
            <w:vAlign w:val="center"/>
          </w:tcPr>
          <w:p w:rsidR="003103BE" w:rsidRPr="00E01584" w:rsidRDefault="003103BE" w:rsidP="009462DC">
            <w:pPr>
              <w:rPr>
                <w:sz w:val="20"/>
              </w:rPr>
            </w:pPr>
          </w:p>
        </w:tc>
        <w:tc>
          <w:tcPr>
            <w:tcW w:w="907" w:type="dxa"/>
            <w:vAlign w:val="center"/>
          </w:tcPr>
          <w:p w:rsidR="003103BE" w:rsidRPr="00E01584" w:rsidRDefault="003103BE" w:rsidP="00650822">
            <w:pPr>
              <w:keepNext/>
              <w:keepLines/>
              <w:jc w:val="center"/>
              <w:rPr>
                <w:sz w:val="20"/>
              </w:rPr>
            </w:pPr>
            <w:r>
              <w:rPr>
                <w:sz w:val="20"/>
              </w:rPr>
              <w:t>4.6</w:t>
            </w:r>
          </w:p>
        </w:tc>
        <w:tc>
          <w:tcPr>
            <w:tcW w:w="4320" w:type="dxa"/>
            <w:vAlign w:val="center"/>
          </w:tcPr>
          <w:p w:rsidR="003103BE" w:rsidRDefault="003103BE" w:rsidP="00BB7984">
            <w:pPr>
              <w:rPr>
                <w:sz w:val="20"/>
              </w:rPr>
            </w:pPr>
            <w:r w:rsidRPr="00E01584">
              <w:rPr>
                <w:sz w:val="20"/>
              </w:rPr>
              <w:t>Packaging – Form/Fill/Seal – Machine Speed</w:t>
            </w:r>
          </w:p>
        </w:tc>
        <w:tc>
          <w:tcPr>
            <w:tcW w:w="2376" w:type="dxa"/>
            <w:shd w:val="clear" w:color="auto" w:fill="FFFF00"/>
            <w:vAlign w:val="center"/>
          </w:tcPr>
          <w:p w:rsidR="003103BE" w:rsidRPr="00F72DDD" w:rsidRDefault="003103BE" w:rsidP="006D23BF">
            <w:pPr>
              <w:jc w:val="center"/>
              <w:rPr>
                <w:b/>
                <w:sz w:val="20"/>
              </w:rPr>
            </w:pPr>
            <w:r>
              <w:rPr>
                <w:b/>
                <w:sz w:val="20"/>
              </w:rPr>
              <w:t>18 = Undesirable</w:t>
            </w:r>
          </w:p>
        </w:tc>
      </w:tr>
      <w:tr w:rsidR="003103BE" w:rsidRPr="00E01584" w:rsidTr="005D16B3">
        <w:trPr>
          <w:cantSplit/>
          <w:trHeight w:val="360"/>
          <w:jc w:val="center"/>
        </w:trPr>
        <w:tc>
          <w:tcPr>
            <w:tcW w:w="2117" w:type="dxa"/>
            <w:vMerge/>
            <w:vAlign w:val="center"/>
          </w:tcPr>
          <w:p w:rsidR="003103BE" w:rsidRPr="00E01584" w:rsidRDefault="003103BE" w:rsidP="009462DC">
            <w:pPr>
              <w:rPr>
                <w:sz w:val="20"/>
              </w:rPr>
            </w:pPr>
          </w:p>
        </w:tc>
        <w:tc>
          <w:tcPr>
            <w:tcW w:w="907" w:type="dxa"/>
            <w:vAlign w:val="center"/>
          </w:tcPr>
          <w:p w:rsidR="003103BE" w:rsidRPr="00E01584" w:rsidRDefault="003103BE" w:rsidP="00650822">
            <w:pPr>
              <w:keepNext/>
              <w:keepLines/>
              <w:jc w:val="center"/>
              <w:rPr>
                <w:sz w:val="20"/>
              </w:rPr>
            </w:pPr>
            <w:r>
              <w:rPr>
                <w:sz w:val="20"/>
              </w:rPr>
              <w:t>4.7</w:t>
            </w:r>
          </w:p>
        </w:tc>
        <w:tc>
          <w:tcPr>
            <w:tcW w:w="4320" w:type="dxa"/>
            <w:vAlign w:val="center"/>
          </w:tcPr>
          <w:p w:rsidR="003103BE" w:rsidRDefault="003103BE" w:rsidP="00BB7984">
            <w:pPr>
              <w:rPr>
                <w:sz w:val="20"/>
              </w:rPr>
            </w:pPr>
            <w:r w:rsidRPr="00E01584">
              <w:rPr>
                <w:sz w:val="20"/>
              </w:rPr>
              <w:t>Packaging – Form/Fill/Seal – Heat Seal</w:t>
            </w:r>
          </w:p>
        </w:tc>
        <w:tc>
          <w:tcPr>
            <w:tcW w:w="2376" w:type="dxa"/>
            <w:shd w:val="clear" w:color="auto" w:fill="FFFF00"/>
            <w:vAlign w:val="center"/>
          </w:tcPr>
          <w:p w:rsidR="003103BE" w:rsidRPr="00F72DDD" w:rsidRDefault="003103BE" w:rsidP="006D23BF">
            <w:pPr>
              <w:jc w:val="center"/>
              <w:rPr>
                <w:b/>
                <w:sz w:val="20"/>
              </w:rPr>
            </w:pPr>
            <w:r>
              <w:rPr>
                <w:b/>
                <w:sz w:val="20"/>
              </w:rPr>
              <w:t>18 = Undesirable</w:t>
            </w:r>
          </w:p>
        </w:tc>
      </w:tr>
      <w:tr w:rsidR="00795904" w:rsidRPr="00E01584" w:rsidTr="005D16B3">
        <w:trPr>
          <w:cantSplit/>
          <w:trHeight w:val="360"/>
          <w:jc w:val="center"/>
        </w:trPr>
        <w:tc>
          <w:tcPr>
            <w:tcW w:w="2117" w:type="dxa"/>
            <w:vMerge w:val="restart"/>
            <w:vAlign w:val="center"/>
          </w:tcPr>
          <w:p w:rsidR="00795904" w:rsidRPr="00E01584" w:rsidRDefault="00795904" w:rsidP="007A4BD8">
            <w:pPr>
              <w:keepNext/>
              <w:jc w:val="center"/>
              <w:rPr>
                <w:sz w:val="20"/>
              </w:rPr>
            </w:pPr>
            <w:r w:rsidRPr="00E01584">
              <w:rPr>
                <w:sz w:val="20"/>
              </w:rPr>
              <w:t>Drug Release</w:t>
            </w:r>
          </w:p>
        </w:tc>
        <w:tc>
          <w:tcPr>
            <w:tcW w:w="907" w:type="dxa"/>
            <w:vAlign w:val="center"/>
          </w:tcPr>
          <w:p w:rsidR="00795904" w:rsidRPr="00E01584" w:rsidRDefault="00795904" w:rsidP="00FE0E5A">
            <w:pPr>
              <w:keepNext/>
              <w:keepLines/>
              <w:jc w:val="center"/>
              <w:rPr>
                <w:sz w:val="20"/>
              </w:rPr>
            </w:pPr>
            <w:r w:rsidRPr="00E01584">
              <w:rPr>
                <w:sz w:val="20"/>
              </w:rPr>
              <w:t>5.1</w:t>
            </w:r>
          </w:p>
        </w:tc>
        <w:tc>
          <w:tcPr>
            <w:tcW w:w="4320" w:type="dxa"/>
            <w:vAlign w:val="center"/>
          </w:tcPr>
          <w:p w:rsidR="00795904" w:rsidRPr="00E01584" w:rsidRDefault="00BB7984" w:rsidP="00BB7984">
            <w:pPr>
              <w:keepNext/>
              <w:keepLines/>
              <w:jc w:val="left"/>
              <w:rPr>
                <w:sz w:val="20"/>
              </w:rPr>
            </w:pPr>
            <w:r w:rsidRPr="00E01584">
              <w:rPr>
                <w:sz w:val="20"/>
              </w:rPr>
              <w:t>Oxybutynin Chloride, USP – Assay</w:t>
            </w:r>
          </w:p>
        </w:tc>
        <w:tc>
          <w:tcPr>
            <w:tcW w:w="2376" w:type="dxa"/>
            <w:shd w:val="clear" w:color="auto" w:fill="FFFF00"/>
            <w:vAlign w:val="center"/>
          </w:tcPr>
          <w:p w:rsidR="00795904" w:rsidRPr="00E01584" w:rsidRDefault="00795904" w:rsidP="00FE0E5A">
            <w:pPr>
              <w:keepNext/>
              <w:keepLines/>
              <w:jc w:val="center"/>
              <w:rPr>
                <w:b/>
                <w:sz w:val="20"/>
              </w:rPr>
            </w:pPr>
            <w:r w:rsidRPr="00E01584">
              <w:rPr>
                <w:b/>
                <w:sz w:val="20"/>
              </w:rPr>
              <w:t>12 = Undesirable</w:t>
            </w:r>
          </w:p>
        </w:tc>
      </w:tr>
      <w:tr w:rsidR="00795904" w:rsidRPr="00E01584" w:rsidTr="005D16B3">
        <w:trPr>
          <w:cantSplit/>
          <w:trHeight w:val="360"/>
          <w:jc w:val="center"/>
        </w:trPr>
        <w:tc>
          <w:tcPr>
            <w:tcW w:w="2117" w:type="dxa"/>
            <w:vMerge/>
            <w:vAlign w:val="center"/>
          </w:tcPr>
          <w:p w:rsidR="00795904" w:rsidRPr="00E01584" w:rsidRDefault="00795904" w:rsidP="00FE0E5A">
            <w:pPr>
              <w:keepNext/>
              <w:rPr>
                <w:sz w:val="20"/>
              </w:rPr>
            </w:pPr>
          </w:p>
        </w:tc>
        <w:tc>
          <w:tcPr>
            <w:tcW w:w="907" w:type="dxa"/>
            <w:vAlign w:val="center"/>
          </w:tcPr>
          <w:p w:rsidR="00795904" w:rsidRPr="00E01584" w:rsidRDefault="00795904" w:rsidP="00FE0E5A">
            <w:pPr>
              <w:keepNext/>
              <w:keepLines/>
              <w:jc w:val="center"/>
              <w:rPr>
                <w:sz w:val="20"/>
              </w:rPr>
            </w:pPr>
            <w:r w:rsidRPr="00E01584">
              <w:rPr>
                <w:sz w:val="20"/>
              </w:rPr>
              <w:t>5.2</w:t>
            </w:r>
          </w:p>
        </w:tc>
        <w:tc>
          <w:tcPr>
            <w:tcW w:w="4320" w:type="dxa"/>
            <w:vAlign w:val="center"/>
          </w:tcPr>
          <w:p w:rsidR="00795904" w:rsidRPr="00E01584" w:rsidRDefault="00BB7984" w:rsidP="00BB7984">
            <w:pPr>
              <w:keepNext/>
              <w:keepLines/>
              <w:jc w:val="left"/>
              <w:rPr>
                <w:sz w:val="20"/>
              </w:rPr>
            </w:pPr>
            <w:r w:rsidRPr="00E01584">
              <w:rPr>
                <w:sz w:val="20"/>
              </w:rPr>
              <w:t>Sachet Material – AQL</w:t>
            </w:r>
          </w:p>
        </w:tc>
        <w:tc>
          <w:tcPr>
            <w:tcW w:w="2376" w:type="dxa"/>
            <w:shd w:val="clear" w:color="auto" w:fill="FFFF00"/>
            <w:vAlign w:val="center"/>
          </w:tcPr>
          <w:p w:rsidR="00795904" w:rsidRPr="00E01584" w:rsidRDefault="00BB7984" w:rsidP="00BB7984">
            <w:pPr>
              <w:keepNext/>
              <w:keepLines/>
              <w:jc w:val="center"/>
              <w:rPr>
                <w:b/>
                <w:sz w:val="20"/>
              </w:rPr>
            </w:pPr>
            <w:r>
              <w:rPr>
                <w:b/>
                <w:sz w:val="20"/>
              </w:rPr>
              <w:t>20</w:t>
            </w:r>
            <w:r w:rsidR="00795904" w:rsidRPr="00E01584">
              <w:rPr>
                <w:b/>
                <w:sz w:val="20"/>
              </w:rPr>
              <w:t xml:space="preserve"> = Undesirable</w:t>
            </w:r>
          </w:p>
        </w:tc>
      </w:tr>
      <w:tr w:rsidR="00795904" w:rsidRPr="00E01584" w:rsidTr="005D16B3">
        <w:trPr>
          <w:cantSplit/>
          <w:trHeight w:val="360"/>
          <w:jc w:val="center"/>
        </w:trPr>
        <w:tc>
          <w:tcPr>
            <w:tcW w:w="2117" w:type="dxa"/>
            <w:vMerge/>
            <w:vAlign w:val="center"/>
          </w:tcPr>
          <w:p w:rsidR="00795904" w:rsidRPr="00E01584" w:rsidRDefault="00795904" w:rsidP="00FE0E5A">
            <w:pPr>
              <w:keepNext/>
              <w:rPr>
                <w:sz w:val="20"/>
              </w:rPr>
            </w:pPr>
          </w:p>
        </w:tc>
        <w:tc>
          <w:tcPr>
            <w:tcW w:w="907" w:type="dxa"/>
            <w:vAlign w:val="center"/>
          </w:tcPr>
          <w:p w:rsidR="00795904" w:rsidRPr="00E01584" w:rsidRDefault="00795904" w:rsidP="00FE0E5A">
            <w:pPr>
              <w:keepNext/>
              <w:keepLines/>
              <w:jc w:val="center"/>
              <w:rPr>
                <w:sz w:val="20"/>
              </w:rPr>
            </w:pPr>
            <w:r w:rsidRPr="00E01584">
              <w:rPr>
                <w:sz w:val="20"/>
              </w:rPr>
              <w:t>5.3</w:t>
            </w:r>
          </w:p>
        </w:tc>
        <w:tc>
          <w:tcPr>
            <w:tcW w:w="4320" w:type="dxa"/>
            <w:vAlign w:val="center"/>
          </w:tcPr>
          <w:p w:rsidR="00795904" w:rsidRPr="00E01584" w:rsidRDefault="00BB7984" w:rsidP="00BB7984">
            <w:pPr>
              <w:keepNext/>
              <w:keepLines/>
              <w:jc w:val="left"/>
              <w:rPr>
                <w:sz w:val="20"/>
              </w:rPr>
            </w:pPr>
            <w:r w:rsidRPr="00E01584">
              <w:rPr>
                <w:sz w:val="20"/>
              </w:rPr>
              <w:t>Packaging – Form/Fill/Seal – Machine Speed</w:t>
            </w:r>
          </w:p>
        </w:tc>
        <w:tc>
          <w:tcPr>
            <w:tcW w:w="2376" w:type="dxa"/>
            <w:shd w:val="clear" w:color="auto" w:fill="FFFF00"/>
            <w:vAlign w:val="center"/>
          </w:tcPr>
          <w:p w:rsidR="00795904" w:rsidRPr="00E01584" w:rsidRDefault="00BB7984" w:rsidP="00FE0E5A">
            <w:pPr>
              <w:keepNext/>
              <w:keepLines/>
              <w:jc w:val="center"/>
              <w:rPr>
                <w:b/>
                <w:sz w:val="20"/>
              </w:rPr>
            </w:pPr>
            <w:r>
              <w:rPr>
                <w:b/>
                <w:sz w:val="20"/>
              </w:rPr>
              <w:t>20</w:t>
            </w:r>
            <w:r w:rsidR="00795904" w:rsidRPr="00E01584">
              <w:rPr>
                <w:b/>
                <w:sz w:val="20"/>
              </w:rPr>
              <w:t xml:space="preserve"> = Undesirable</w:t>
            </w:r>
          </w:p>
        </w:tc>
      </w:tr>
      <w:tr w:rsidR="00BB7984" w:rsidRPr="00E01584" w:rsidTr="005D16B3">
        <w:trPr>
          <w:cantSplit/>
          <w:trHeight w:val="360"/>
          <w:jc w:val="center"/>
        </w:trPr>
        <w:tc>
          <w:tcPr>
            <w:tcW w:w="2117" w:type="dxa"/>
            <w:vMerge/>
            <w:vAlign w:val="center"/>
          </w:tcPr>
          <w:p w:rsidR="00BB7984" w:rsidRPr="00E01584" w:rsidRDefault="00BB7984" w:rsidP="00FE0E5A">
            <w:pPr>
              <w:keepNext/>
              <w:rPr>
                <w:sz w:val="20"/>
              </w:rPr>
            </w:pPr>
          </w:p>
        </w:tc>
        <w:tc>
          <w:tcPr>
            <w:tcW w:w="907" w:type="dxa"/>
            <w:vAlign w:val="center"/>
          </w:tcPr>
          <w:p w:rsidR="00BB7984" w:rsidRPr="00E01584" w:rsidRDefault="00BB7984" w:rsidP="00FE0E5A">
            <w:pPr>
              <w:keepNext/>
              <w:keepLines/>
              <w:jc w:val="center"/>
              <w:rPr>
                <w:sz w:val="20"/>
              </w:rPr>
            </w:pPr>
            <w:r w:rsidRPr="00E01584">
              <w:rPr>
                <w:sz w:val="20"/>
              </w:rPr>
              <w:t>5.4</w:t>
            </w:r>
          </w:p>
        </w:tc>
        <w:tc>
          <w:tcPr>
            <w:tcW w:w="4320" w:type="dxa"/>
            <w:vAlign w:val="center"/>
          </w:tcPr>
          <w:p w:rsidR="00BB7984" w:rsidRPr="00E01584" w:rsidRDefault="00BB7984" w:rsidP="00BB7984">
            <w:pPr>
              <w:keepNext/>
              <w:keepLines/>
              <w:jc w:val="left"/>
              <w:rPr>
                <w:sz w:val="20"/>
              </w:rPr>
            </w:pPr>
            <w:r w:rsidRPr="00E01584">
              <w:rPr>
                <w:sz w:val="20"/>
              </w:rPr>
              <w:t>Packaging – Form/Fill/Seal – Heat Seal</w:t>
            </w:r>
          </w:p>
        </w:tc>
        <w:tc>
          <w:tcPr>
            <w:tcW w:w="2376" w:type="dxa"/>
            <w:shd w:val="clear" w:color="auto" w:fill="FFFF00"/>
            <w:vAlign w:val="center"/>
          </w:tcPr>
          <w:p w:rsidR="00BB7984" w:rsidRPr="00E01584" w:rsidRDefault="00BB7984" w:rsidP="00FE0E5A">
            <w:pPr>
              <w:keepNext/>
              <w:keepLines/>
              <w:jc w:val="center"/>
              <w:rPr>
                <w:b/>
                <w:sz w:val="20"/>
              </w:rPr>
            </w:pPr>
            <w:del w:id="249" w:author="Raza, S.Rafeh" w:date="2017-03-14T15:58:00Z">
              <w:r w:rsidDel="00E70407">
                <w:rPr>
                  <w:b/>
                  <w:sz w:val="20"/>
                </w:rPr>
                <w:delText>20</w:delText>
              </w:r>
              <w:r w:rsidRPr="00E01584" w:rsidDel="00E70407">
                <w:rPr>
                  <w:b/>
                  <w:sz w:val="20"/>
                </w:rPr>
                <w:delText xml:space="preserve"> </w:delText>
              </w:r>
            </w:del>
            <w:ins w:id="250" w:author="Raza, S.Rafeh" w:date="2017-03-14T15:58:00Z">
              <w:r w:rsidR="00E70407">
                <w:rPr>
                  <w:b/>
                  <w:sz w:val="20"/>
                </w:rPr>
                <w:t>12</w:t>
              </w:r>
              <w:r w:rsidR="00E70407" w:rsidRPr="00E01584">
                <w:rPr>
                  <w:b/>
                  <w:sz w:val="20"/>
                </w:rPr>
                <w:t xml:space="preserve"> </w:t>
              </w:r>
            </w:ins>
            <w:r w:rsidRPr="00E01584">
              <w:rPr>
                <w:b/>
                <w:sz w:val="20"/>
              </w:rPr>
              <w:t>= Undesirable</w:t>
            </w:r>
          </w:p>
        </w:tc>
      </w:tr>
    </w:tbl>
    <w:p w:rsidR="009462DC" w:rsidRDefault="009462DC" w:rsidP="00092608">
      <w:pPr>
        <w:rPr>
          <w:sz w:val="22"/>
        </w:rPr>
      </w:pPr>
    </w:p>
    <w:p w:rsidR="00C06473" w:rsidRDefault="00C06473" w:rsidP="00092608">
      <w:pPr>
        <w:rPr>
          <w:sz w:val="22"/>
        </w:rPr>
        <w:sectPr w:rsidR="00C06473" w:rsidSect="001E1767">
          <w:headerReference w:type="default" r:id="rId12"/>
          <w:pgSz w:w="12240" w:h="15840" w:code="1"/>
          <w:pgMar w:top="1080" w:right="1080" w:bottom="1080" w:left="1080" w:header="720" w:footer="720" w:gutter="0"/>
          <w:cols w:space="708"/>
          <w:docGrid w:linePitch="381"/>
        </w:sectPr>
      </w:pPr>
    </w:p>
    <w:p w:rsidR="00992DC6" w:rsidRPr="004446A8" w:rsidRDefault="00874A04" w:rsidP="000F4B84">
      <w:pPr>
        <w:pStyle w:val="Heading1"/>
        <w:rPr>
          <w:rFonts w:ascii="Times New Roman" w:hAnsi="Times New Roman" w:cs="Times New Roman"/>
        </w:rPr>
      </w:pPr>
      <w:bookmarkStart w:id="251" w:name="_Toc470785772"/>
      <w:r w:rsidRPr="004446A8">
        <w:rPr>
          <w:rFonts w:ascii="Times New Roman" w:hAnsi="Times New Roman" w:cs="Times New Roman"/>
        </w:rPr>
        <w:lastRenderedPageBreak/>
        <w:t>References</w:t>
      </w:r>
      <w:bookmarkEnd w:id="36"/>
      <w:bookmarkEnd w:id="37"/>
      <w:bookmarkEnd w:id="38"/>
      <w:bookmarkEnd w:id="39"/>
      <w:bookmarkEnd w:id="152"/>
      <w:bookmarkEnd w:id="2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466"/>
        <w:gridCol w:w="5621"/>
        <w:gridCol w:w="2223"/>
      </w:tblGrid>
      <w:tr w:rsidR="00D91802" w:rsidRPr="00983477" w:rsidTr="00983477">
        <w:trPr>
          <w:trHeight w:val="360"/>
          <w:tblHeader/>
          <w:jc w:val="center"/>
        </w:trPr>
        <w:tc>
          <w:tcPr>
            <w:tcW w:w="1196" w:type="pct"/>
            <w:shd w:val="clear" w:color="auto" w:fill="auto"/>
            <w:vAlign w:val="center"/>
          </w:tcPr>
          <w:p w:rsidR="00D91802" w:rsidRPr="00983477" w:rsidRDefault="00D91802" w:rsidP="00F60A2B">
            <w:pPr>
              <w:jc w:val="center"/>
              <w:rPr>
                <w:b/>
                <w:sz w:val="20"/>
              </w:rPr>
            </w:pPr>
            <w:r w:rsidRPr="00983477">
              <w:rPr>
                <w:b/>
                <w:sz w:val="20"/>
              </w:rPr>
              <w:t>Document Type</w:t>
            </w:r>
          </w:p>
        </w:tc>
        <w:tc>
          <w:tcPr>
            <w:tcW w:w="2726" w:type="pct"/>
            <w:shd w:val="clear" w:color="auto" w:fill="auto"/>
            <w:vAlign w:val="center"/>
          </w:tcPr>
          <w:p w:rsidR="00D91802" w:rsidRPr="00983477" w:rsidRDefault="00D91802" w:rsidP="00F60A2B">
            <w:pPr>
              <w:jc w:val="center"/>
              <w:rPr>
                <w:b/>
                <w:sz w:val="20"/>
              </w:rPr>
            </w:pPr>
            <w:r w:rsidRPr="00983477">
              <w:rPr>
                <w:b/>
                <w:sz w:val="20"/>
              </w:rPr>
              <w:t>Document Name</w:t>
            </w:r>
          </w:p>
        </w:tc>
        <w:tc>
          <w:tcPr>
            <w:tcW w:w="1078" w:type="pct"/>
            <w:shd w:val="clear" w:color="auto" w:fill="auto"/>
            <w:vAlign w:val="center"/>
          </w:tcPr>
          <w:p w:rsidR="00D91802" w:rsidRPr="00983477" w:rsidRDefault="00D91802" w:rsidP="00F60A2B">
            <w:pPr>
              <w:jc w:val="center"/>
              <w:rPr>
                <w:b/>
                <w:sz w:val="20"/>
              </w:rPr>
            </w:pPr>
            <w:r w:rsidRPr="00983477">
              <w:rPr>
                <w:b/>
                <w:sz w:val="20"/>
              </w:rPr>
              <w:t>Document #</w:t>
            </w:r>
          </w:p>
        </w:tc>
      </w:tr>
      <w:tr w:rsidR="00D91802" w:rsidRPr="00983477" w:rsidTr="00983477">
        <w:trPr>
          <w:trHeight w:val="360"/>
          <w:tblHeader/>
          <w:jc w:val="center"/>
        </w:trPr>
        <w:tc>
          <w:tcPr>
            <w:tcW w:w="1196" w:type="pct"/>
            <w:shd w:val="clear" w:color="auto" w:fill="auto"/>
            <w:vAlign w:val="center"/>
          </w:tcPr>
          <w:p w:rsidR="00D91802" w:rsidRPr="00983477" w:rsidRDefault="00D91802" w:rsidP="00043599">
            <w:pPr>
              <w:jc w:val="center"/>
              <w:rPr>
                <w:sz w:val="20"/>
              </w:rPr>
            </w:pPr>
            <w:r w:rsidRPr="00983477">
              <w:rPr>
                <w:sz w:val="20"/>
              </w:rPr>
              <w:t>Technical Report</w:t>
            </w:r>
          </w:p>
        </w:tc>
        <w:tc>
          <w:tcPr>
            <w:tcW w:w="2726" w:type="pct"/>
            <w:shd w:val="clear" w:color="auto" w:fill="auto"/>
            <w:vAlign w:val="center"/>
          </w:tcPr>
          <w:p w:rsidR="00D91802" w:rsidRPr="00983477" w:rsidRDefault="00FB46B5" w:rsidP="006D4E75">
            <w:pPr>
              <w:rPr>
                <w:sz w:val="20"/>
              </w:rPr>
            </w:pPr>
            <w:r w:rsidRPr="00983477">
              <w:rPr>
                <w:sz w:val="20"/>
              </w:rPr>
              <w:t>Oxybutynin Chloride Topical Gel Formulation Development / Technology Transfer Report</w:t>
            </w:r>
          </w:p>
        </w:tc>
        <w:tc>
          <w:tcPr>
            <w:tcW w:w="1078" w:type="pct"/>
            <w:shd w:val="clear" w:color="auto" w:fill="auto"/>
            <w:vAlign w:val="center"/>
          </w:tcPr>
          <w:p w:rsidR="00D91802" w:rsidRPr="00983477" w:rsidRDefault="00FB46B5" w:rsidP="00F60A2B">
            <w:pPr>
              <w:jc w:val="center"/>
              <w:rPr>
                <w:sz w:val="20"/>
              </w:rPr>
            </w:pPr>
            <w:r w:rsidRPr="00983477">
              <w:rPr>
                <w:sz w:val="20"/>
              </w:rPr>
              <w:t>TR-8709-27</w:t>
            </w:r>
          </w:p>
        </w:tc>
      </w:tr>
      <w:tr w:rsidR="00392AD7" w:rsidRPr="00983477" w:rsidTr="00983477">
        <w:trPr>
          <w:trHeight w:val="360"/>
          <w:tblHeader/>
          <w:jc w:val="center"/>
        </w:trPr>
        <w:tc>
          <w:tcPr>
            <w:tcW w:w="1196" w:type="pct"/>
            <w:vMerge w:val="restart"/>
            <w:shd w:val="clear" w:color="auto" w:fill="auto"/>
            <w:vAlign w:val="center"/>
          </w:tcPr>
          <w:p w:rsidR="00392AD7" w:rsidRDefault="00392AD7" w:rsidP="00043599">
            <w:pPr>
              <w:jc w:val="center"/>
              <w:rPr>
                <w:sz w:val="20"/>
              </w:rPr>
            </w:pPr>
            <w:r>
              <w:rPr>
                <w:sz w:val="20"/>
              </w:rPr>
              <w:t>Validation Documents</w:t>
            </w:r>
          </w:p>
        </w:tc>
        <w:tc>
          <w:tcPr>
            <w:tcW w:w="2726" w:type="pct"/>
            <w:shd w:val="clear" w:color="auto" w:fill="auto"/>
            <w:vAlign w:val="center"/>
          </w:tcPr>
          <w:p w:rsidR="00392AD7" w:rsidRDefault="00392AD7" w:rsidP="006D4E75">
            <w:pPr>
              <w:rPr>
                <w:sz w:val="20"/>
              </w:rPr>
            </w:pPr>
            <w:r>
              <w:rPr>
                <w:sz w:val="20"/>
              </w:rPr>
              <w:t>Range Finding / Manufacturing Capability Study for Oxybutynin Gel, 100 mg/g, Processed using the 100-Gallon Mixer (Eq. # 01766)</w:t>
            </w:r>
          </w:p>
        </w:tc>
        <w:tc>
          <w:tcPr>
            <w:tcW w:w="1078" w:type="pct"/>
            <w:shd w:val="clear" w:color="auto" w:fill="auto"/>
            <w:vAlign w:val="center"/>
          </w:tcPr>
          <w:p w:rsidR="00392AD7" w:rsidRDefault="00392AD7" w:rsidP="00F60A2B">
            <w:pPr>
              <w:jc w:val="center"/>
              <w:rPr>
                <w:sz w:val="20"/>
              </w:rPr>
            </w:pPr>
            <w:r>
              <w:rPr>
                <w:sz w:val="20"/>
              </w:rPr>
              <w:t>M-0014-07</w:t>
            </w:r>
          </w:p>
        </w:tc>
      </w:tr>
      <w:tr w:rsidR="00392AD7" w:rsidRPr="00983477" w:rsidTr="00983477">
        <w:trPr>
          <w:trHeight w:val="360"/>
          <w:tblHeader/>
          <w:jc w:val="center"/>
        </w:trPr>
        <w:tc>
          <w:tcPr>
            <w:tcW w:w="1196" w:type="pct"/>
            <w:vMerge/>
            <w:shd w:val="clear" w:color="auto" w:fill="auto"/>
            <w:vAlign w:val="center"/>
          </w:tcPr>
          <w:p w:rsidR="00392AD7" w:rsidRPr="00983477" w:rsidRDefault="00392AD7" w:rsidP="00043599">
            <w:pPr>
              <w:jc w:val="center"/>
              <w:rPr>
                <w:sz w:val="20"/>
              </w:rPr>
            </w:pPr>
          </w:p>
        </w:tc>
        <w:tc>
          <w:tcPr>
            <w:tcW w:w="2726" w:type="pct"/>
            <w:shd w:val="clear" w:color="auto" w:fill="auto"/>
            <w:vAlign w:val="center"/>
          </w:tcPr>
          <w:p w:rsidR="00392AD7" w:rsidRPr="00983477" w:rsidRDefault="00392AD7" w:rsidP="006D4E75">
            <w:pPr>
              <w:rPr>
                <w:sz w:val="20"/>
              </w:rPr>
            </w:pPr>
            <w:r>
              <w:rPr>
                <w:sz w:val="20"/>
              </w:rPr>
              <w:t>Process Validation of Oxybutynin Chloride Gel 100 mg/g, (item 400132), Manufactured using 100-Gallon Mixer Eq. # 01766</w:t>
            </w:r>
          </w:p>
        </w:tc>
        <w:tc>
          <w:tcPr>
            <w:tcW w:w="1078" w:type="pct"/>
            <w:shd w:val="clear" w:color="auto" w:fill="auto"/>
            <w:vAlign w:val="center"/>
          </w:tcPr>
          <w:p w:rsidR="00392AD7" w:rsidRPr="00983477" w:rsidRDefault="00392AD7" w:rsidP="00F60A2B">
            <w:pPr>
              <w:jc w:val="center"/>
              <w:rPr>
                <w:sz w:val="20"/>
              </w:rPr>
            </w:pPr>
            <w:r>
              <w:rPr>
                <w:sz w:val="20"/>
              </w:rPr>
              <w:t>M-0030-07</w:t>
            </w:r>
          </w:p>
        </w:tc>
      </w:tr>
      <w:tr w:rsidR="00921D21" w:rsidRPr="00983477" w:rsidTr="00983477">
        <w:trPr>
          <w:trHeight w:val="360"/>
          <w:tblHeader/>
          <w:jc w:val="center"/>
        </w:trPr>
        <w:tc>
          <w:tcPr>
            <w:tcW w:w="1196" w:type="pct"/>
            <w:vMerge w:val="restart"/>
            <w:shd w:val="clear" w:color="auto" w:fill="auto"/>
            <w:vAlign w:val="center"/>
          </w:tcPr>
          <w:p w:rsidR="00921D21" w:rsidRPr="00983477" w:rsidRDefault="00921D21" w:rsidP="00043599">
            <w:pPr>
              <w:jc w:val="center"/>
              <w:rPr>
                <w:sz w:val="20"/>
              </w:rPr>
            </w:pPr>
            <w:r>
              <w:rPr>
                <w:sz w:val="20"/>
              </w:rPr>
              <w:t>Material Specification</w:t>
            </w:r>
          </w:p>
        </w:tc>
        <w:tc>
          <w:tcPr>
            <w:tcW w:w="2726" w:type="pct"/>
            <w:shd w:val="clear" w:color="auto" w:fill="auto"/>
            <w:vAlign w:val="center"/>
          </w:tcPr>
          <w:p w:rsidR="00921D21" w:rsidRPr="00011166" w:rsidRDefault="00921D21" w:rsidP="00983477">
            <w:pPr>
              <w:rPr>
                <w:sz w:val="20"/>
              </w:rPr>
            </w:pPr>
            <w:r>
              <w:rPr>
                <w:sz w:val="20"/>
              </w:rPr>
              <w:t>Oxybutynin Chloride Gel, 100 mg/g</w:t>
            </w:r>
          </w:p>
        </w:tc>
        <w:tc>
          <w:tcPr>
            <w:tcW w:w="1078" w:type="pct"/>
            <w:shd w:val="clear" w:color="auto" w:fill="auto"/>
            <w:vAlign w:val="center"/>
          </w:tcPr>
          <w:p w:rsidR="00921D21" w:rsidRPr="00011166" w:rsidRDefault="00921D21" w:rsidP="00983477">
            <w:pPr>
              <w:jc w:val="center"/>
              <w:rPr>
                <w:sz w:val="20"/>
              </w:rPr>
            </w:pPr>
            <w:r>
              <w:rPr>
                <w:sz w:val="20"/>
              </w:rPr>
              <w:t>175547</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Pr="00011166" w:rsidRDefault="00921D21" w:rsidP="00983477">
            <w:pPr>
              <w:rPr>
                <w:sz w:val="20"/>
              </w:rPr>
            </w:pPr>
            <w:proofErr w:type="spellStart"/>
            <w:r>
              <w:rPr>
                <w:sz w:val="20"/>
              </w:rPr>
              <w:t>Gelnique</w:t>
            </w:r>
            <w:proofErr w:type="spellEnd"/>
            <w:r>
              <w:rPr>
                <w:sz w:val="20"/>
              </w:rPr>
              <w:t xml:space="preserve"> Oxybutynin Chloride Gel, 10% , </w:t>
            </w:r>
            <w:proofErr w:type="spellStart"/>
            <w:r>
              <w:rPr>
                <w:sz w:val="20"/>
              </w:rPr>
              <w:t>Ctn</w:t>
            </w:r>
            <w:proofErr w:type="spellEnd"/>
            <w:r>
              <w:rPr>
                <w:sz w:val="20"/>
              </w:rPr>
              <w:t xml:space="preserve"> x 30 (US)</w:t>
            </w:r>
          </w:p>
        </w:tc>
        <w:tc>
          <w:tcPr>
            <w:tcW w:w="1078" w:type="pct"/>
            <w:shd w:val="clear" w:color="auto" w:fill="auto"/>
            <w:vAlign w:val="center"/>
          </w:tcPr>
          <w:p w:rsidR="00921D21" w:rsidRPr="00011166" w:rsidRDefault="00921D21" w:rsidP="00983477">
            <w:pPr>
              <w:jc w:val="center"/>
              <w:rPr>
                <w:sz w:val="20"/>
              </w:rPr>
            </w:pPr>
            <w:r>
              <w:rPr>
                <w:sz w:val="20"/>
              </w:rPr>
              <w:t>52544008430</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Pr="00011166" w:rsidRDefault="00921D21" w:rsidP="00983477">
            <w:pPr>
              <w:rPr>
                <w:sz w:val="20"/>
              </w:rPr>
            </w:pPr>
            <w:proofErr w:type="spellStart"/>
            <w:r>
              <w:rPr>
                <w:sz w:val="20"/>
              </w:rPr>
              <w:t>Gelnique</w:t>
            </w:r>
            <w:proofErr w:type="spellEnd"/>
            <w:r>
              <w:rPr>
                <w:sz w:val="20"/>
              </w:rPr>
              <w:t xml:space="preserve"> Oxybutynin Chloride Gel, 10% , </w:t>
            </w:r>
            <w:proofErr w:type="spellStart"/>
            <w:r>
              <w:rPr>
                <w:sz w:val="20"/>
              </w:rPr>
              <w:t>Ctn</w:t>
            </w:r>
            <w:proofErr w:type="spellEnd"/>
            <w:r>
              <w:rPr>
                <w:sz w:val="20"/>
              </w:rPr>
              <w:t xml:space="preserve"> x 30 (Canada)</w:t>
            </w:r>
          </w:p>
        </w:tc>
        <w:tc>
          <w:tcPr>
            <w:tcW w:w="1078" w:type="pct"/>
            <w:shd w:val="clear" w:color="auto" w:fill="auto"/>
            <w:vAlign w:val="center"/>
          </w:tcPr>
          <w:p w:rsidR="00921D21" w:rsidRPr="00011166" w:rsidRDefault="00921D21" w:rsidP="00983477">
            <w:pPr>
              <w:jc w:val="center"/>
              <w:rPr>
                <w:sz w:val="20"/>
              </w:rPr>
            </w:pPr>
            <w:r>
              <w:rPr>
                <w:sz w:val="20"/>
              </w:rPr>
              <w:t>74028708430</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Pr="00983477" w:rsidRDefault="00921D21" w:rsidP="006D4E75">
            <w:pPr>
              <w:rPr>
                <w:sz w:val="20"/>
              </w:rPr>
            </w:pPr>
            <w:r>
              <w:rPr>
                <w:sz w:val="20"/>
              </w:rPr>
              <w:t>Oxybutynin Chloride, USP</w:t>
            </w:r>
          </w:p>
        </w:tc>
        <w:tc>
          <w:tcPr>
            <w:tcW w:w="1078" w:type="pct"/>
            <w:shd w:val="clear" w:color="auto" w:fill="auto"/>
            <w:vAlign w:val="center"/>
          </w:tcPr>
          <w:p w:rsidR="00921D21" w:rsidRPr="00983477" w:rsidRDefault="00921D21" w:rsidP="00F60A2B">
            <w:pPr>
              <w:jc w:val="center"/>
              <w:rPr>
                <w:sz w:val="20"/>
              </w:rPr>
            </w:pPr>
            <w:r>
              <w:rPr>
                <w:sz w:val="20"/>
              </w:rPr>
              <w:t>175037</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Pr="00983477" w:rsidRDefault="00921D21" w:rsidP="006D4E75">
            <w:pPr>
              <w:rPr>
                <w:sz w:val="20"/>
              </w:rPr>
            </w:pPr>
            <w:r>
              <w:rPr>
                <w:sz w:val="20"/>
              </w:rPr>
              <w:t>Purified Water, USP/EP</w:t>
            </w:r>
          </w:p>
        </w:tc>
        <w:tc>
          <w:tcPr>
            <w:tcW w:w="1078" w:type="pct"/>
            <w:shd w:val="clear" w:color="auto" w:fill="auto"/>
            <w:vAlign w:val="center"/>
          </w:tcPr>
          <w:p w:rsidR="00921D21" w:rsidRPr="00983477" w:rsidRDefault="00921D21" w:rsidP="00F60A2B">
            <w:pPr>
              <w:jc w:val="center"/>
              <w:rPr>
                <w:sz w:val="20"/>
              </w:rPr>
            </w:pPr>
            <w:r>
              <w:rPr>
                <w:sz w:val="20"/>
              </w:rPr>
              <w:t>Plant System</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Pr="00983477" w:rsidRDefault="00921D21" w:rsidP="006D4E75">
            <w:pPr>
              <w:rPr>
                <w:sz w:val="20"/>
              </w:rPr>
            </w:pPr>
            <w:r>
              <w:rPr>
                <w:sz w:val="20"/>
              </w:rPr>
              <w:t>Sodium Hydroxide, NF/EP</w:t>
            </w:r>
          </w:p>
        </w:tc>
        <w:tc>
          <w:tcPr>
            <w:tcW w:w="1078" w:type="pct"/>
            <w:shd w:val="clear" w:color="auto" w:fill="auto"/>
            <w:vAlign w:val="center"/>
          </w:tcPr>
          <w:p w:rsidR="00921D21" w:rsidRPr="00983477" w:rsidRDefault="00921D21" w:rsidP="00F60A2B">
            <w:pPr>
              <w:jc w:val="center"/>
              <w:rPr>
                <w:sz w:val="20"/>
              </w:rPr>
            </w:pPr>
            <w:r>
              <w:rPr>
                <w:sz w:val="20"/>
              </w:rPr>
              <w:t>175025</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Pr="00983477" w:rsidRDefault="00921D21" w:rsidP="006D4E75">
            <w:pPr>
              <w:rPr>
                <w:sz w:val="20"/>
              </w:rPr>
            </w:pPr>
            <w:r>
              <w:rPr>
                <w:sz w:val="20"/>
              </w:rPr>
              <w:t>Alcohol Ethanol, USP (96 Per Cent)</w:t>
            </w:r>
          </w:p>
        </w:tc>
        <w:tc>
          <w:tcPr>
            <w:tcW w:w="1078" w:type="pct"/>
            <w:shd w:val="clear" w:color="auto" w:fill="auto"/>
            <w:vAlign w:val="center"/>
          </w:tcPr>
          <w:p w:rsidR="00921D21" w:rsidRPr="00983477" w:rsidRDefault="00921D21" w:rsidP="00F60A2B">
            <w:pPr>
              <w:jc w:val="center"/>
              <w:rPr>
                <w:sz w:val="20"/>
              </w:rPr>
            </w:pPr>
            <w:r>
              <w:rPr>
                <w:sz w:val="20"/>
              </w:rPr>
              <w:t>175039</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Default="00921D21" w:rsidP="006D4E75">
            <w:pPr>
              <w:rPr>
                <w:sz w:val="20"/>
              </w:rPr>
            </w:pPr>
            <w:r>
              <w:rPr>
                <w:sz w:val="20"/>
              </w:rPr>
              <w:t>Glycerin, USP / Glycerol, EP</w:t>
            </w:r>
          </w:p>
        </w:tc>
        <w:tc>
          <w:tcPr>
            <w:tcW w:w="1078" w:type="pct"/>
            <w:shd w:val="clear" w:color="auto" w:fill="auto"/>
            <w:vAlign w:val="center"/>
          </w:tcPr>
          <w:p w:rsidR="00921D21" w:rsidRDefault="00921D21" w:rsidP="00F60A2B">
            <w:pPr>
              <w:jc w:val="center"/>
              <w:rPr>
                <w:sz w:val="20"/>
              </w:rPr>
            </w:pPr>
            <w:r>
              <w:rPr>
                <w:sz w:val="20"/>
              </w:rPr>
              <w:t>175024</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Default="00921D21" w:rsidP="006D4E75">
            <w:pPr>
              <w:rPr>
                <w:sz w:val="20"/>
              </w:rPr>
            </w:pPr>
            <w:proofErr w:type="spellStart"/>
            <w:r>
              <w:rPr>
                <w:sz w:val="20"/>
              </w:rPr>
              <w:t>Hydroxypropyl</w:t>
            </w:r>
            <w:proofErr w:type="spellEnd"/>
            <w:r>
              <w:rPr>
                <w:sz w:val="20"/>
              </w:rPr>
              <w:t xml:space="preserve"> Cellulose, NF</w:t>
            </w:r>
          </w:p>
        </w:tc>
        <w:tc>
          <w:tcPr>
            <w:tcW w:w="1078" w:type="pct"/>
            <w:shd w:val="clear" w:color="auto" w:fill="auto"/>
            <w:vAlign w:val="center"/>
          </w:tcPr>
          <w:p w:rsidR="00921D21" w:rsidRDefault="00921D21" w:rsidP="00F60A2B">
            <w:pPr>
              <w:jc w:val="center"/>
              <w:rPr>
                <w:sz w:val="20"/>
              </w:rPr>
            </w:pPr>
            <w:r>
              <w:rPr>
                <w:sz w:val="20"/>
              </w:rPr>
              <w:t>175038</w:t>
            </w:r>
          </w:p>
        </w:tc>
      </w:tr>
      <w:tr w:rsidR="00921D21" w:rsidRPr="00983477" w:rsidTr="00983477">
        <w:trPr>
          <w:trHeight w:val="360"/>
          <w:tblHeader/>
          <w:jc w:val="center"/>
        </w:trPr>
        <w:tc>
          <w:tcPr>
            <w:tcW w:w="1196" w:type="pct"/>
            <w:vMerge/>
            <w:shd w:val="clear" w:color="auto" w:fill="auto"/>
            <w:vAlign w:val="center"/>
          </w:tcPr>
          <w:p w:rsidR="00921D21" w:rsidRPr="00983477" w:rsidRDefault="00921D21" w:rsidP="00043599">
            <w:pPr>
              <w:jc w:val="center"/>
              <w:rPr>
                <w:sz w:val="20"/>
              </w:rPr>
            </w:pPr>
          </w:p>
        </w:tc>
        <w:tc>
          <w:tcPr>
            <w:tcW w:w="2726" w:type="pct"/>
            <w:shd w:val="clear" w:color="auto" w:fill="auto"/>
            <w:vAlign w:val="center"/>
          </w:tcPr>
          <w:p w:rsidR="00921D21" w:rsidRDefault="00921D21" w:rsidP="00921D21">
            <w:pPr>
              <w:rPr>
                <w:sz w:val="20"/>
              </w:rPr>
            </w:pPr>
            <w:r>
              <w:rPr>
                <w:sz w:val="20"/>
              </w:rPr>
              <w:t xml:space="preserve">Sachet Material </w:t>
            </w:r>
          </w:p>
        </w:tc>
        <w:tc>
          <w:tcPr>
            <w:tcW w:w="1078" w:type="pct"/>
            <w:shd w:val="clear" w:color="auto" w:fill="auto"/>
            <w:vAlign w:val="center"/>
          </w:tcPr>
          <w:p w:rsidR="00921D21" w:rsidRDefault="00921D21" w:rsidP="00F60A2B">
            <w:pPr>
              <w:jc w:val="center"/>
              <w:rPr>
                <w:sz w:val="20"/>
              </w:rPr>
            </w:pPr>
            <w:r>
              <w:rPr>
                <w:sz w:val="20"/>
              </w:rPr>
              <w:t>208371 (US)</w:t>
            </w:r>
          </w:p>
          <w:p w:rsidR="00921D21" w:rsidRDefault="00921D21" w:rsidP="00F60A2B">
            <w:pPr>
              <w:jc w:val="center"/>
              <w:rPr>
                <w:sz w:val="20"/>
              </w:rPr>
            </w:pPr>
            <w:r>
              <w:rPr>
                <w:sz w:val="20"/>
              </w:rPr>
              <w:t>233173 (Canada)</w:t>
            </w:r>
          </w:p>
        </w:tc>
      </w:tr>
    </w:tbl>
    <w:p w:rsidR="00BC42FB" w:rsidRPr="004446A8" w:rsidRDefault="00BC42FB" w:rsidP="005C476D">
      <w:bookmarkStart w:id="252" w:name="_Toc402362260"/>
      <w:bookmarkStart w:id="253" w:name="_Toc402362269"/>
      <w:bookmarkStart w:id="254" w:name="_Toc401068299"/>
      <w:bookmarkStart w:id="255" w:name="_Toc401068910"/>
      <w:bookmarkStart w:id="256" w:name="_Toc402362305"/>
      <w:bookmarkStart w:id="257" w:name="_Toc401068304"/>
      <w:bookmarkStart w:id="258" w:name="_Toc401068915"/>
      <w:bookmarkStart w:id="259" w:name="_Toc402362310"/>
      <w:bookmarkStart w:id="260" w:name="_Toc401068327"/>
      <w:bookmarkStart w:id="261" w:name="_Toc401068938"/>
      <w:bookmarkStart w:id="262" w:name="_Toc402362333"/>
      <w:bookmarkStart w:id="263" w:name="_Toc401068351"/>
      <w:bookmarkStart w:id="264" w:name="_Toc401068962"/>
      <w:bookmarkStart w:id="265" w:name="_Toc402362357"/>
      <w:bookmarkStart w:id="266" w:name="_Toc401068365"/>
      <w:bookmarkStart w:id="267" w:name="_Toc401068976"/>
      <w:bookmarkStart w:id="268" w:name="_Toc402362371"/>
      <w:bookmarkStart w:id="269" w:name="_Toc401068372"/>
      <w:bookmarkStart w:id="270" w:name="_Toc401068983"/>
      <w:bookmarkStart w:id="271" w:name="_Toc402362378"/>
      <w:bookmarkStart w:id="272" w:name="_Toc401068379"/>
      <w:bookmarkStart w:id="273" w:name="_Toc401068990"/>
      <w:bookmarkStart w:id="274" w:name="_Toc402362385"/>
      <w:bookmarkStart w:id="275" w:name="_Toc401068386"/>
      <w:bookmarkStart w:id="276" w:name="_Toc401068997"/>
      <w:bookmarkStart w:id="277" w:name="_Toc402362392"/>
      <w:bookmarkStart w:id="278" w:name="_Toc401068394"/>
      <w:bookmarkStart w:id="279" w:name="_Toc401069005"/>
      <w:bookmarkStart w:id="280" w:name="_Toc402362400"/>
      <w:bookmarkStart w:id="281" w:name="_Toc401068401"/>
      <w:bookmarkStart w:id="282" w:name="_Toc401069012"/>
      <w:bookmarkStart w:id="283" w:name="_Toc402362407"/>
      <w:bookmarkStart w:id="284" w:name="_Toc401068408"/>
      <w:bookmarkStart w:id="285" w:name="_Toc401069019"/>
      <w:bookmarkStart w:id="286" w:name="_Toc402362414"/>
      <w:bookmarkStart w:id="287" w:name="_Toc401068415"/>
      <w:bookmarkStart w:id="288" w:name="_Toc401069026"/>
      <w:bookmarkStart w:id="289" w:name="_Toc402362421"/>
      <w:bookmarkStart w:id="290" w:name="_Toc401068423"/>
      <w:bookmarkStart w:id="291" w:name="_Toc401069034"/>
      <w:bookmarkStart w:id="292" w:name="_Toc402362429"/>
      <w:bookmarkStart w:id="293" w:name="_Toc401068430"/>
      <w:bookmarkStart w:id="294" w:name="_Toc401069041"/>
      <w:bookmarkStart w:id="295" w:name="_Toc402362436"/>
      <w:bookmarkStart w:id="296" w:name="_Toc401068437"/>
      <w:bookmarkStart w:id="297" w:name="_Toc401069048"/>
      <w:bookmarkStart w:id="298" w:name="_Toc402362443"/>
      <w:bookmarkStart w:id="299" w:name="_Toc401068444"/>
      <w:bookmarkStart w:id="300" w:name="_Toc401069055"/>
      <w:bookmarkStart w:id="301" w:name="_Toc402362450"/>
      <w:bookmarkStart w:id="302" w:name="_Toc401068451"/>
      <w:bookmarkStart w:id="303" w:name="_Toc401069062"/>
      <w:bookmarkStart w:id="304" w:name="_Toc402362457"/>
      <w:bookmarkStart w:id="305" w:name="_Toc401068458"/>
      <w:bookmarkStart w:id="306" w:name="_Toc401069069"/>
      <w:bookmarkStart w:id="307" w:name="_Toc402362464"/>
      <w:bookmarkStart w:id="308" w:name="_Toc401068465"/>
      <w:bookmarkStart w:id="309" w:name="_Toc401069076"/>
      <w:bookmarkStart w:id="310" w:name="_Toc402362471"/>
      <w:bookmarkStart w:id="311" w:name="_Toc401068472"/>
      <w:bookmarkStart w:id="312" w:name="_Toc401069083"/>
      <w:bookmarkStart w:id="313" w:name="_Toc402362478"/>
      <w:bookmarkStart w:id="314" w:name="_Toc401068479"/>
      <w:bookmarkStart w:id="315" w:name="_Toc401069090"/>
      <w:bookmarkStart w:id="316" w:name="_Toc402362485"/>
      <w:bookmarkStart w:id="317" w:name="_Toc401068486"/>
      <w:bookmarkStart w:id="318" w:name="_Toc401069097"/>
      <w:bookmarkStart w:id="319" w:name="_Toc402362492"/>
      <w:bookmarkStart w:id="320" w:name="_Toc401068493"/>
      <w:bookmarkStart w:id="321" w:name="_Toc401069104"/>
      <w:bookmarkStart w:id="322" w:name="_Toc402362499"/>
      <w:bookmarkStart w:id="323" w:name="_Toc401068500"/>
      <w:bookmarkStart w:id="324" w:name="_Toc401069111"/>
      <w:bookmarkStart w:id="325" w:name="_Toc402362506"/>
      <w:bookmarkStart w:id="326" w:name="_Toc401068507"/>
      <w:bookmarkStart w:id="327" w:name="_Toc401069118"/>
      <w:bookmarkStart w:id="328" w:name="_Toc402362513"/>
      <w:bookmarkStart w:id="329" w:name="_Toc401068514"/>
      <w:bookmarkStart w:id="330" w:name="_Toc401069125"/>
      <w:bookmarkStart w:id="331" w:name="_Toc402362520"/>
      <w:bookmarkStart w:id="332" w:name="_Toc401068521"/>
      <w:bookmarkStart w:id="333" w:name="_Toc401069132"/>
      <w:bookmarkStart w:id="334" w:name="_Toc402362527"/>
      <w:bookmarkStart w:id="335" w:name="_Toc401068537"/>
      <w:bookmarkStart w:id="336" w:name="_Toc401069148"/>
      <w:bookmarkStart w:id="337" w:name="_Toc402362543"/>
      <w:bookmarkStart w:id="338" w:name="_Toc401068548"/>
      <w:bookmarkStart w:id="339" w:name="_Toc401069159"/>
      <w:bookmarkStart w:id="340" w:name="_Toc402362554"/>
      <w:bookmarkStart w:id="341" w:name="_Toc401068555"/>
      <w:bookmarkStart w:id="342" w:name="_Toc401069166"/>
      <w:bookmarkStart w:id="343" w:name="_Toc402362561"/>
      <w:bookmarkStart w:id="344" w:name="_Toc401068562"/>
      <w:bookmarkStart w:id="345" w:name="_Toc401069173"/>
      <w:bookmarkStart w:id="346" w:name="_Toc402362568"/>
      <w:bookmarkStart w:id="347" w:name="_Toc401068582"/>
      <w:bookmarkStart w:id="348" w:name="_Toc401069193"/>
      <w:bookmarkStart w:id="349" w:name="_Toc402362588"/>
      <w:bookmarkStart w:id="350" w:name="_Toc401068589"/>
      <w:bookmarkStart w:id="351" w:name="_Toc401069200"/>
      <w:bookmarkStart w:id="352" w:name="_Toc402362595"/>
      <w:bookmarkStart w:id="353" w:name="_Toc401068596"/>
      <w:bookmarkStart w:id="354" w:name="_Toc401069207"/>
      <w:bookmarkStart w:id="355" w:name="_Toc402362602"/>
      <w:bookmarkStart w:id="356" w:name="_Toc401068603"/>
      <w:bookmarkStart w:id="357" w:name="_Toc401069214"/>
      <w:bookmarkStart w:id="358" w:name="_Toc402362609"/>
      <w:bookmarkStart w:id="359" w:name="_Toc401068608"/>
      <w:bookmarkStart w:id="360" w:name="_Toc401069219"/>
      <w:bookmarkStart w:id="361" w:name="_Toc402362614"/>
      <w:bookmarkStart w:id="362" w:name="_Toc401068617"/>
      <w:bookmarkStart w:id="363" w:name="_Toc401069228"/>
      <w:bookmarkStart w:id="364" w:name="_Toc402362623"/>
      <w:bookmarkStart w:id="365" w:name="_Toc401068624"/>
      <w:bookmarkStart w:id="366" w:name="_Toc401069235"/>
      <w:bookmarkStart w:id="367" w:name="_Toc402362630"/>
      <w:bookmarkStart w:id="368" w:name="_Toc401068631"/>
      <w:bookmarkStart w:id="369" w:name="_Toc401069242"/>
      <w:bookmarkStart w:id="370" w:name="_Toc402362637"/>
      <w:bookmarkStart w:id="371" w:name="_Toc401068638"/>
      <w:bookmarkStart w:id="372" w:name="_Toc401069249"/>
      <w:bookmarkStart w:id="373" w:name="_Toc402362644"/>
      <w:bookmarkStart w:id="374" w:name="_Toc401068645"/>
      <w:bookmarkStart w:id="375" w:name="_Toc401069256"/>
      <w:bookmarkStart w:id="376" w:name="_Toc402362651"/>
      <w:bookmarkStart w:id="377" w:name="_Toc401068652"/>
      <w:bookmarkStart w:id="378" w:name="_Toc401069263"/>
      <w:bookmarkStart w:id="379" w:name="_Toc402362658"/>
      <w:bookmarkStart w:id="380" w:name="_Toc401068659"/>
      <w:bookmarkStart w:id="381" w:name="_Toc401069270"/>
      <w:bookmarkStart w:id="382" w:name="_Toc402362665"/>
      <w:bookmarkStart w:id="383" w:name="_Toc401068666"/>
      <w:bookmarkStart w:id="384" w:name="_Toc401069277"/>
      <w:bookmarkStart w:id="385" w:name="_Toc402362672"/>
      <w:bookmarkStart w:id="386" w:name="_Toc401068673"/>
      <w:bookmarkStart w:id="387" w:name="_Toc401069284"/>
      <w:bookmarkStart w:id="388" w:name="_Toc402362679"/>
      <w:bookmarkStart w:id="389" w:name="_Toc401068686"/>
      <w:bookmarkStart w:id="390" w:name="_Toc401069297"/>
      <w:bookmarkStart w:id="391" w:name="_Toc402362692"/>
      <w:bookmarkStart w:id="392" w:name="_Toc401068694"/>
      <w:bookmarkStart w:id="393" w:name="_Toc401069305"/>
      <w:bookmarkStart w:id="394" w:name="_Toc402362700"/>
      <w:bookmarkStart w:id="395" w:name="_Toc401068702"/>
      <w:bookmarkStart w:id="396" w:name="_Toc401069313"/>
      <w:bookmarkStart w:id="397" w:name="_Toc402362708"/>
      <w:bookmarkStart w:id="398" w:name="_Toc401068710"/>
      <w:bookmarkStart w:id="399" w:name="_Toc401069321"/>
      <w:bookmarkStart w:id="400" w:name="_Toc402362716"/>
      <w:bookmarkStart w:id="401" w:name="_Toc401068715"/>
      <w:bookmarkStart w:id="402" w:name="_Toc401069326"/>
      <w:bookmarkStart w:id="403" w:name="_Toc402362721"/>
      <w:bookmarkStart w:id="404" w:name="_Toc401068728"/>
      <w:bookmarkStart w:id="405" w:name="_Toc401069339"/>
      <w:bookmarkStart w:id="406" w:name="_Toc402362734"/>
      <w:bookmarkStart w:id="407" w:name="_Toc401068737"/>
      <w:bookmarkStart w:id="408" w:name="_Toc401069348"/>
      <w:bookmarkStart w:id="409" w:name="_Toc402362743"/>
      <w:bookmarkStart w:id="410" w:name="_Toc401068746"/>
      <w:bookmarkStart w:id="411" w:name="_Toc401069357"/>
      <w:bookmarkStart w:id="412" w:name="_Toc402362752"/>
      <w:bookmarkStart w:id="413" w:name="_Toc401068755"/>
      <w:bookmarkStart w:id="414" w:name="_Toc401069366"/>
      <w:bookmarkStart w:id="415" w:name="_Toc402362761"/>
      <w:bookmarkStart w:id="416" w:name="_Toc401068764"/>
      <w:bookmarkStart w:id="417" w:name="_Toc401069375"/>
      <w:bookmarkStart w:id="418" w:name="_Toc402362770"/>
      <w:bookmarkStart w:id="419" w:name="_Toc401068769"/>
      <w:bookmarkStart w:id="420" w:name="_Toc401069380"/>
      <w:bookmarkStart w:id="421" w:name="_Toc402362775"/>
      <w:bookmarkStart w:id="422" w:name="_Toc401068781"/>
      <w:bookmarkStart w:id="423" w:name="_Toc401069392"/>
      <w:bookmarkStart w:id="424" w:name="_Toc402362787"/>
      <w:bookmarkStart w:id="425" w:name="_Toc401068791"/>
      <w:bookmarkStart w:id="426" w:name="_Toc401069402"/>
      <w:bookmarkStart w:id="427" w:name="_Toc402362797"/>
      <w:bookmarkStart w:id="428" w:name="_Toc401068801"/>
      <w:bookmarkStart w:id="429" w:name="_Toc401069412"/>
      <w:bookmarkStart w:id="430" w:name="_Toc402362807"/>
      <w:bookmarkStart w:id="431" w:name="_Toc401068811"/>
      <w:bookmarkStart w:id="432" w:name="_Toc401069422"/>
      <w:bookmarkStart w:id="433" w:name="_Toc402362817"/>
      <w:bookmarkStart w:id="434" w:name="_Toc401068841"/>
      <w:bookmarkStart w:id="435" w:name="_Toc401069452"/>
      <w:bookmarkStart w:id="436" w:name="_Toc402362847"/>
      <w:bookmarkStart w:id="437" w:name="_Toc401068853"/>
      <w:bookmarkStart w:id="438" w:name="_Toc401069464"/>
      <w:bookmarkStart w:id="439" w:name="_Toc402362859"/>
      <w:bookmarkStart w:id="440" w:name="_Toc401068870"/>
      <w:bookmarkStart w:id="441" w:name="_Toc401069481"/>
      <w:bookmarkStart w:id="442" w:name="_Toc402362876"/>
      <w:bookmarkStart w:id="443" w:name="_Toc401068871"/>
      <w:bookmarkStart w:id="444" w:name="_Toc401069482"/>
      <w:bookmarkStart w:id="445" w:name="_Toc402362877"/>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p>
    <w:p w:rsidR="004D1ECD" w:rsidRPr="004446A8" w:rsidRDefault="004D1ECD"/>
    <w:sectPr w:rsidR="004D1ECD" w:rsidRPr="004446A8" w:rsidSect="00EF601F">
      <w:pgSz w:w="12240" w:h="15840" w:code="1"/>
      <w:pgMar w:top="1080" w:right="1080" w:bottom="1080" w:left="1080" w:header="720" w:footer="72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8A" w:rsidRDefault="0050678A" w:rsidP="002A2A4B">
      <w:r>
        <w:separator/>
      </w:r>
    </w:p>
  </w:endnote>
  <w:endnote w:type="continuationSeparator" w:id="0">
    <w:p w:rsidR="0050678A" w:rsidRDefault="0050678A" w:rsidP="002A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8A" w:rsidRDefault="0050678A" w:rsidP="002A2A4B">
      <w:r>
        <w:separator/>
      </w:r>
    </w:p>
  </w:footnote>
  <w:footnote w:type="continuationSeparator" w:id="0">
    <w:p w:rsidR="0050678A" w:rsidRDefault="0050678A" w:rsidP="002A2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46"/>
      <w:gridCol w:w="6671"/>
      <w:gridCol w:w="1607"/>
    </w:tblGrid>
    <w:tr w:rsidR="0050678A" w:rsidRPr="0020300F" w:rsidTr="004D6614">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50678A" w:rsidRDefault="0050678A"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48.75pt" o:ole="" o:allowoverlap="f">
                <v:imagedata r:id="rId1" o:title=""/>
              </v:shape>
              <o:OLEObject Type="Embed" ProgID="PBrush" ShapeID="_x0000_i1025" DrawAspect="Content" ObjectID="_1551784624" r:id="rId2"/>
            </w:object>
          </w:r>
        </w:p>
      </w:tc>
      <w:tc>
        <w:tcPr>
          <w:tcW w:w="3288" w:type="pct"/>
          <w:tcBorders>
            <w:top w:val="single" w:sz="4" w:space="0" w:color="auto"/>
            <w:left w:val="nil"/>
            <w:bottom w:val="single" w:sz="4" w:space="0" w:color="auto"/>
            <w:right w:val="nil"/>
          </w:tcBorders>
          <w:shd w:val="clear" w:color="auto" w:fill="auto"/>
          <w:vAlign w:val="center"/>
        </w:tcPr>
        <w:p w:rsidR="0050678A" w:rsidRPr="00DE778A" w:rsidRDefault="0050678A"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50678A" w:rsidRPr="007415CA" w:rsidRDefault="0050678A"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50678A" w:rsidRPr="00390EE3" w:rsidRDefault="0050678A"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50678A" w:rsidRDefault="0050678A"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1</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32</w:t>
          </w:r>
          <w:r w:rsidRPr="00390EE3">
            <w:rPr>
              <w:rFonts w:ascii="Times New Roman Bold" w:hAnsi="Times New Roman Bold"/>
              <w:b/>
              <w:sz w:val="20"/>
              <w:szCs w:val="16"/>
            </w:rPr>
            <w:fldChar w:fldCharType="end"/>
          </w:r>
        </w:p>
      </w:tc>
    </w:tr>
    <w:tr w:rsidR="0050678A" w:rsidRPr="0020300F" w:rsidTr="004D6614">
      <w:trPr>
        <w:trHeight w:val="432"/>
        <w:jc w:val="center"/>
      </w:trPr>
      <w:tc>
        <w:tcPr>
          <w:tcW w:w="5000" w:type="pct"/>
          <w:gridSpan w:val="3"/>
          <w:shd w:val="clear" w:color="auto" w:fill="auto"/>
          <w:vAlign w:val="center"/>
        </w:tcPr>
        <w:p w:rsidR="0050678A" w:rsidRPr="00390EE3" w:rsidRDefault="0050678A" w:rsidP="00BE6FC8">
          <w:pPr>
            <w:jc w:val="center"/>
            <w:rPr>
              <w:rFonts w:ascii="Times New Roman Bold" w:hAnsi="Times New Roman Bold"/>
              <w:b/>
              <w:sz w:val="20"/>
              <w:szCs w:val="24"/>
            </w:rPr>
          </w:pPr>
          <w:r>
            <w:rPr>
              <w:rFonts w:ascii="Times New Roman Bold" w:hAnsi="Times New Roman Bold"/>
              <w:b/>
              <w:sz w:val="22"/>
              <w:szCs w:val="24"/>
            </w:rPr>
            <w:t>ATTACHMENT 3</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Hazard Identification (HI)</w:t>
          </w:r>
        </w:p>
      </w:tc>
    </w:tr>
  </w:tbl>
  <w:p w:rsidR="0050678A" w:rsidRDefault="0050678A" w:rsidP="00D018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46"/>
      <w:gridCol w:w="6671"/>
      <w:gridCol w:w="1607"/>
    </w:tblGrid>
    <w:tr w:rsidR="0050678A" w:rsidRPr="0020300F" w:rsidTr="004D6614">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50678A" w:rsidRDefault="0050678A"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48.75pt" o:ole="" o:allowoverlap="f">
                <v:imagedata r:id="rId1" o:title=""/>
              </v:shape>
              <o:OLEObject Type="Embed" ProgID="PBrush" ShapeID="_x0000_i1026" DrawAspect="Content" ObjectID="_1551784625" r:id="rId2"/>
            </w:object>
          </w:r>
        </w:p>
      </w:tc>
      <w:tc>
        <w:tcPr>
          <w:tcW w:w="3288" w:type="pct"/>
          <w:tcBorders>
            <w:top w:val="single" w:sz="4" w:space="0" w:color="auto"/>
            <w:left w:val="nil"/>
            <w:bottom w:val="single" w:sz="4" w:space="0" w:color="auto"/>
            <w:right w:val="nil"/>
          </w:tcBorders>
          <w:shd w:val="clear" w:color="auto" w:fill="auto"/>
          <w:vAlign w:val="center"/>
        </w:tcPr>
        <w:p w:rsidR="0050678A" w:rsidRPr="00DE778A" w:rsidRDefault="0050678A"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50678A" w:rsidRPr="007415CA" w:rsidRDefault="0050678A"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50678A" w:rsidRPr="00390EE3" w:rsidRDefault="0050678A"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50678A" w:rsidRDefault="0050678A"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32</w:t>
          </w:r>
          <w:r w:rsidRPr="00390EE3">
            <w:rPr>
              <w:rFonts w:ascii="Times New Roman Bold" w:hAnsi="Times New Roman Bold"/>
              <w:b/>
              <w:sz w:val="20"/>
              <w:szCs w:val="16"/>
            </w:rPr>
            <w:fldChar w:fldCharType="end"/>
          </w:r>
        </w:p>
      </w:tc>
    </w:tr>
    <w:tr w:rsidR="0050678A" w:rsidRPr="0020300F" w:rsidTr="004D6614">
      <w:trPr>
        <w:trHeight w:val="432"/>
        <w:jc w:val="center"/>
      </w:trPr>
      <w:tc>
        <w:tcPr>
          <w:tcW w:w="5000" w:type="pct"/>
          <w:gridSpan w:val="3"/>
          <w:shd w:val="clear" w:color="auto" w:fill="auto"/>
          <w:vAlign w:val="center"/>
        </w:tcPr>
        <w:p w:rsidR="0050678A" w:rsidRPr="00390EE3" w:rsidRDefault="0050678A" w:rsidP="00BE6FC8">
          <w:pPr>
            <w:jc w:val="center"/>
            <w:rPr>
              <w:rFonts w:ascii="Times New Roman Bold" w:hAnsi="Times New Roman Bold"/>
              <w:b/>
              <w:sz w:val="20"/>
              <w:szCs w:val="24"/>
            </w:rPr>
          </w:pPr>
          <w:r>
            <w:rPr>
              <w:rFonts w:ascii="Times New Roman Bold" w:hAnsi="Times New Roman Bold"/>
              <w:b/>
              <w:sz w:val="22"/>
              <w:szCs w:val="24"/>
            </w:rPr>
            <w:t>ATTACHMENT 3</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Hazard Identification (HI)</w:t>
          </w:r>
        </w:p>
      </w:tc>
    </w:tr>
  </w:tbl>
  <w:p w:rsidR="0050678A" w:rsidRDefault="0050678A" w:rsidP="001B647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2491"/>
      <w:gridCol w:w="9091"/>
      <w:gridCol w:w="2242"/>
    </w:tblGrid>
    <w:tr w:rsidR="0050678A" w:rsidRPr="0020300F" w:rsidTr="008C3157">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50678A" w:rsidRDefault="0050678A"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pt;height:48.75pt" o:ole="" o:allowoverlap="f">
                <v:imagedata r:id="rId1" o:title=""/>
              </v:shape>
              <o:OLEObject Type="Embed" ProgID="PBrush" ShapeID="_x0000_i1027" DrawAspect="Content" ObjectID="_1551784626" r:id="rId2"/>
            </w:object>
          </w:r>
        </w:p>
      </w:tc>
      <w:tc>
        <w:tcPr>
          <w:tcW w:w="3288" w:type="pct"/>
          <w:tcBorders>
            <w:top w:val="single" w:sz="4" w:space="0" w:color="auto"/>
            <w:left w:val="nil"/>
            <w:bottom w:val="single" w:sz="4" w:space="0" w:color="auto"/>
            <w:right w:val="nil"/>
          </w:tcBorders>
          <w:shd w:val="clear" w:color="auto" w:fill="auto"/>
          <w:vAlign w:val="center"/>
        </w:tcPr>
        <w:p w:rsidR="0050678A" w:rsidRPr="00DE778A" w:rsidRDefault="0050678A"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50678A" w:rsidRPr="007415CA" w:rsidRDefault="0050678A"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50678A" w:rsidRPr="00390EE3" w:rsidRDefault="0050678A"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50678A" w:rsidRDefault="0050678A"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30</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32</w:t>
          </w:r>
          <w:r w:rsidRPr="00390EE3">
            <w:rPr>
              <w:rFonts w:ascii="Times New Roman Bold" w:hAnsi="Times New Roman Bold"/>
              <w:b/>
              <w:sz w:val="20"/>
              <w:szCs w:val="16"/>
            </w:rPr>
            <w:fldChar w:fldCharType="end"/>
          </w:r>
        </w:p>
      </w:tc>
    </w:tr>
    <w:tr w:rsidR="0050678A" w:rsidRPr="0020300F" w:rsidTr="008C3157">
      <w:trPr>
        <w:trHeight w:val="432"/>
        <w:jc w:val="center"/>
      </w:trPr>
      <w:tc>
        <w:tcPr>
          <w:tcW w:w="5000" w:type="pct"/>
          <w:gridSpan w:val="3"/>
          <w:shd w:val="clear" w:color="auto" w:fill="auto"/>
          <w:vAlign w:val="center"/>
        </w:tcPr>
        <w:p w:rsidR="0050678A" w:rsidRPr="00390EE3" w:rsidRDefault="0050678A" w:rsidP="00BE6FC8">
          <w:pPr>
            <w:jc w:val="center"/>
            <w:rPr>
              <w:rFonts w:ascii="Times New Roman Bold" w:hAnsi="Times New Roman Bold"/>
              <w:b/>
              <w:sz w:val="20"/>
              <w:szCs w:val="24"/>
            </w:rPr>
          </w:pPr>
          <w:r>
            <w:rPr>
              <w:rFonts w:ascii="Times New Roman Bold" w:hAnsi="Times New Roman Bold"/>
              <w:b/>
              <w:sz w:val="22"/>
              <w:szCs w:val="24"/>
            </w:rPr>
            <w:t>ATTACHMENT 3</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Hazard Identification (HI)</w:t>
          </w:r>
        </w:p>
      </w:tc>
    </w:tr>
  </w:tbl>
  <w:p w:rsidR="0050678A" w:rsidRDefault="0050678A" w:rsidP="001B647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946"/>
      <w:gridCol w:w="6671"/>
      <w:gridCol w:w="1607"/>
    </w:tblGrid>
    <w:tr w:rsidR="0050678A" w:rsidRPr="0020300F" w:rsidTr="008C3157">
      <w:trPr>
        <w:trHeight w:val="1008"/>
        <w:jc w:val="center"/>
      </w:trPr>
      <w:tc>
        <w:tcPr>
          <w:tcW w:w="901" w:type="pct"/>
          <w:tcBorders>
            <w:top w:val="single" w:sz="4" w:space="0" w:color="auto"/>
            <w:left w:val="single" w:sz="4" w:space="0" w:color="auto"/>
            <w:bottom w:val="single" w:sz="4" w:space="0" w:color="auto"/>
            <w:right w:val="nil"/>
          </w:tcBorders>
          <w:shd w:val="clear" w:color="auto" w:fill="auto"/>
        </w:tcPr>
        <w:p w:rsidR="0050678A" w:rsidRDefault="0050678A" w:rsidP="00A34D25">
          <w:pPr>
            <w:tabs>
              <w:tab w:val="left" w:pos="1064"/>
            </w:tabs>
            <w:spacing w:before="120"/>
            <w:rPr>
              <w:noProof/>
            </w:rPr>
          </w:pPr>
          <w:r>
            <w:object w:dxaOrig="4680"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48.75pt" o:ole="" o:allowoverlap="f">
                <v:imagedata r:id="rId1" o:title=""/>
              </v:shape>
              <o:OLEObject Type="Embed" ProgID="PBrush" ShapeID="_x0000_i1028" DrawAspect="Content" ObjectID="_1551784627" r:id="rId2"/>
            </w:object>
          </w:r>
        </w:p>
      </w:tc>
      <w:tc>
        <w:tcPr>
          <w:tcW w:w="3288" w:type="pct"/>
          <w:tcBorders>
            <w:top w:val="single" w:sz="4" w:space="0" w:color="auto"/>
            <w:left w:val="nil"/>
            <w:bottom w:val="single" w:sz="4" w:space="0" w:color="auto"/>
            <w:right w:val="nil"/>
          </w:tcBorders>
          <w:shd w:val="clear" w:color="auto" w:fill="auto"/>
          <w:vAlign w:val="center"/>
        </w:tcPr>
        <w:p w:rsidR="0050678A" w:rsidRPr="00DE778A" w:rsidRDefault="0050678A" w:rsidP="00DE778A">
          <w:pPr>
            <w:jc w:val="center"/>
            <w:rPr>
              <w:rFonts w:ascii="Times New Roman Bold" w:hAnsi="Times New Roman Bold"/>
              <w:b/>
              <w:bCs/>
              <w:spacing w:val="-3"/>
              <w:sz w:val="24"/>
              <w:szCs w:val="22"/>
            </w:rPr>
          </w:pPr>
          <w:proofErr w:type="spellStart"/>
          <w:r w:rsidRPr="00DE778A">
            <w:rPr>
              <w:rFonts w:ascii="Times New Roman Bold" w:hAnsi="Times New Roman Bold"/>
              <w:b/>
              <w:bCs/>
              <w:spacing w:val="-3"/>
              <w:sz w:val="24"/>
              <w:szCs w:val="22"/>
            </w:rPr>
            <w:t>Gelnique</w:t>
          </w:r>
          <w:proofErr w:type="spellEnd"/>
          <w:r w:rsidRPr="00DE778A">
            <w:rPr>
              <w:rFonts w:ascii="Times New Roman Bold" w:hAnsi="Times New Roman Bold"/>
              <w:b/>
              <w:bCs/>
              <w:spacing w:val="-3"/>
              <w:sz w:val="24"/>
              <w:szCs w:val="22"/>
            </w:rPr>
            <w:t xml:space="preserve"> </w:t>
          </w:r>
          <w:r>
            <w:rPr>
              <w:rFonts w:ascii="Times New Roman Bold" w:hAnsi="Times New Roman Bold"/>
              <w:b/>
              <w:bCs/>
              <w:spacing w:val="-3"/>
              <w:sz w:val="24"/>
              <w:szCs w:val="22"/>
            </w:rPr>
            <w:t>10% (8709) Sachets</w:t>
          </w:r>
        </w:p>
        <w:p w:rsidR="0050678A" w:rsidRPr="007415CA" w:rsidRDefault="0050678A" w:rsidP="005C4F0B">
          <w:pPr>
            <w:tabs>
              <w:tab w:val="left" w:pos="1064"/>
            </w:tabs>
            <w:jc w:val="center"/>
            <w:rPr>
              <w:rFonts w:ascii="Times New Roman Bold" w:hAnsi="Times New Roman Bold"/>
              <w:b/>
              <w:bCs/>
              <w:spacing w:val="-3"/>
              <w:sz w:val="24"/>
              <w:szCs w:val="22"/>
              <w:vertAlign w:val="superscript"/>
            </w:rPr>
          </w:pPr>
          <w:r w:rsidRPr="007415CA">
            <w:rPr>
              <w:rFonts w:ascii="Times New Roman Bold" w:hAnsi="Times New Roman Bold"/>
              <w:b/>
              <w:bCs/>
              <w:spacing w:val="-3"/>
              <w:sz w:val="24"/>
              <w:szCs w:val="22"/>
            </w:rPr>
            <w:t>Product Risk Assessment &amp; Control Strategy (PRACS)</w:t>
          </w:r>
        </w:p>
        <w:p w:rsidR="0050678A" w:rsidRPr="00390EE3" w:rsidRDefault="0050678A" w:rsidP="00F2183D">
          <w:pPr>
            <w:spacing w:before="120" w:after="120"/>
            <w:jc w:val="center"/>
            <w:rPr>
              <w:rFonts w:ascii="Times New Roman Bold" w:hAnsi="Times New Roman Bold"/>
              <w:b/>
              <w:bCs/>
              <w:caps/>
              <w:spacing w:val="-3"/>
              <w:sz w:val="20"/>
              <w:szCs w:val="24"/>
            </w:rPr>
          </w:pPr>
          <w:r>
            <w:rPr>
              <w:rFonts w:ascii="Times New Roman Bold" w:hAnsi="Times New Roman Bold"/>
              <w:b/>
              <w:bCs/>
              <w:spacing w:val="-3"/>
              <w:sz w:val="22"/>
              <w:szCs w:val="22"/>
            </w:rPr>
            <w:t>Risk Assessment # QRM-0047</w:t>
          </w:r>
          <w:r w:rsidRPr="007415CA">
            <w:rPr>
              <w:rFonts w:ascii="Times New Roman Bold" w:hAnsi="Times New Roman Bold"/>
              <w:b/>
              <w:bCs/>
              <w:spacing w:val="-3"/>
              <w:sz w:val="22"/>
              <w:szCs w:val="22"/>
            </w:rPr>
            <w:t>-</w:t>
          </w:r>
          <w:r>
            <w:rPr>
              <w:rFonts w:ascii="Times New Roman Bold" w:hAnsi="Times New Roman Bold"/>
              <w:b/>
              <w:bCs/>
              <w:spacing w:val="-3"/>
              <w:sz w:val="22"/>
              <w:szCs w:val="22"/>
            </w:rPr>
            <w:t>15</w:t>
          </w:r>
          <w:r w:rsidRPr="007415CA">
            <w:rPr>
              <w:rFonts w:ascii="Times New Roman Bold" w:hAnsi="Times New Roman Bold"/>
              <w:b/>
              <w:bCs/>
              <w:spacing w:val="-3"/>
              <w:sz w:val="22"/>
              <w:szCs w:val="22"/>
            </w:rPr>
            <w:t xml:space="preserve">  Rev. 00</w:t>
          </w:r>
        </w:p>
      </w:tc>
      <w:tc>
        <w:tcPr>
          <w:tcW w:w="811" w:type="pct"/>
          <w:tcBorders>
            <w:top w:val="single" w:sz="4" w:space="0" w:color="auto"/>
            <w:left w:val="nil"/>
            <w:bottom w:val="single" w:sz="4" w:space="0" w:color="auto"/>
            <w:right w:val="single" w:sz="4" w:space="0" w:color="auto"/>
          </w:tcBorders>
          <w:shd w:val="clear" w:color="auto" w:fill="auto"/>
          <w:vAlign w:val="center"/>
        </w:tcPr>
        <w:p w:rsidR="0050678A" w:rsidRDefault="0050678A" w:rsidP="00390EE3">
          <w:pPr>
            <w:tabs>
              <w:tab w:val="left" w:pos="1064"/>
            </w:tabs>
            <w:spacing w:before="120"/>
            <w:jc w:val="center"/>
            <w:rPr>
              <w:noProof/>
            </w:rPr>
          </w:pPr>
          <w:r w:rsidRPr="00390EE3">
            <w:rPr>
              <w:rFonts w:ascii="Times New Roman Bold" w:hAnsi="Times New Roman Bold"/>
              <w:b/>
              <w:sz w:val="20"/>
              <w:szCs w:val="16"/>
            </w:rPr>
            <w:t xml:space="preserve">Page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PAGE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32</w:t>
          </w:r>
          <w:r w:rsidRPr="00390EE3">
            <w:rPr>
              <w:rFonts w:ascii="Times New Roman Bold" w:hAnsi="Times New Roman Bold"/>
              <w:b/>
              <w:sz w:val="20"/>
              <w:szCs w:val="16"/>
            </w:rPr>
            <w:fldChar w:fldCharType="end"/>
          </w:r>
          <w:r w:rsidRPr="00390EE3">
            <w:rPr>
              <w:rFonts w:ascii="Times New Roman Bold" w:hAnsi="Times New Roman Bold"/>
              <w:b/>
              <w:sz w:val="20"/>
              <w:szCs w:val="16"/>
            </w:rPr>
            <w:t xml:space="preserve"> of </w:t>
          </w:r>
          <w:r w:rsidRPr="00390EE3">
            <w:rPr>
              <w:rFonts w:ascii="Times New Roman Bold" w:hAnsi="Times New Roman Bold"/>
              <w:b/>
              <w:sz w:val="20"/>
              <w:szCs w:val="16"/>
            </w:rPr>
            <w:fldChar w:fldCharType="begin"/>
          </w:r>
          <w:r w:rsidRPr="00390EE3">
            <w:rPr>
              <w:rFonts w:ascii="Times New Roman Bold" w:hAnsi="Times New Roman Bold"/>
              <w:b/>
              <w:sz w:val="20"/>
              <w:szCs w:val="16"/>
            </w:rPr>
            <w:instrText xml:space="preserve"> NUMPAGES  \* Arabic  \* MERGEFORMAT </w:instrText>
          </w:r>
          <w:r w:rsidRPr="00390EE3">
            <w:rPr>
              <w:rFonts w:ascii="Times New Roman Bold" w:hAnsi="Times New Roman Bold"/>
              <w:b/>
              <w:sz w:val="20"/>
              <w:szCs w:val="16"/>
            </w:rPr>
            <w:fldChar w:fldCharType="separate"/>
          </w:r>
          <w:r w:rsidR="00B026A5">
            <w:rPr>
              <w:rFonts w:ascii="Times New Roman Bold" w:hAnsi="Times New Roman Bold"/>
              <w:b/>
              <w:noProof/>
              <w:sz w:val="20"/>
              <w:szCs w:val="16"/>
            </w:rPr>
            <w:t>32</w:t>
          </w:r>
          <w:r w:rsidRPr="00390EE3">
            <w:rPr>
              <w:rFonts w:ascii="Times New Roman Bold" w:hAnsi="Times New Roman Bold"/>
              <w:b/>
              <w:sz w:val="20"/>
              <w:szCs w:val="16"/>
            </w:rPr>
            <w:fldChar w:fldCharType="end"/>
          </w:r>
        </w:p>
      </w:tc>
    </w:tr>
    <w:tr w:rsidR="0050678A" w:rsidRPr="0020300F" w:rsidTr="008C3157">
      <w:trPr>
        <w:trHeight w:val="432"/>
        <w:jc w:val="center"/>
      </w:trPr>
      <w:tc>
        <w:tcPr>
          <w:tcW w:w="5000" w:type="pct"/>
          <w:gridSpan w:val="3"/>
          <w:shd w:val="clear" w:color="auto" w:fill="auto"/>
          <w:vAlign w:val="center"/>
        </w:tcPr>
        <w:p w:rsidR="0050678A" w:rsidRPr="00390EE3" w:rsidRDefault="0050678A" w:rsidP="00BE6FC8">
          <w:pPr>
            <w:jc w:val="center"/>
            <w:rPr>
              <w:rFonts w:ascii="Times New Roman Bold" w:hAnsi="Times New Roman Bold"/>
              <w:b/>
              <w:sz w:val="20"/>
              <w:szCs w:val="24"/>
            </w:rPr>
          </w:pPr>
          <w:r>
            <w:rPr>
              <w:rFonts w:ascii="Times New Roman Bold" w:hAnsi="Times New Roman Bold"/>
              <w:b/>
              <w:sz w:val="22"/>
              <w:szCs w:val="24"/>
            </w:rPr>
            <w:t>ATTACHMENT 3</w:t>
          </w:r>
          <w:r w:rsidRPr="007415CA">
            <w:rPr>
              <w:rFonts w:ascii="Times New Roman Bold" w:hAnsi="Times New Roman Bold"/>
              <w:b/>
              <w:sz w:val="22"/>
              <w:szCs w:val="24"/>
            </w:rPr>
            <w:t xml:space="preserve"> </w:t>
          </w:r>
          <w:r>
            <w:rPr>
              <w:rFonts w:ascii="Times New Roman Bold" w:hAnsi="Times New Roman Bold"/>
              <w:b/>
              <w:sz w:val="22"/>
              <w:szCs w:val="24"/>
            </w:rPr>
            <w:t>–</w:t>
          </w:r>
          <w:r w:rsidRPr="007415CA">
            <w:rPr>
              <w:rFonts w:ascii="Times New Roman Bold" w:hAnsi="Times New Roman Bold"/>
              <w:b/>
              <w:sz w:val="22"/>
              <w:szCs w:val="24"/>
            </w:rPr>
            <w:t xml:space="preserve"> </w:t>
          </w:r>
          <w:r>
            <w:rPr>
              <w:rFonts w:ascii="Times New Roman Bold" w:hAnsi="Times New Roman Bold"/>
              <w:b/>
              <w:sz w:val="22"/>
              <w:szCs w:val="24"/>
            </w:rPr>
            <w:t>Hazard Identification (HI)</w:t>
          </w:r>
        </w:p>
      </w:tc>
    </w:tr>
  </w:tbl>
  <w:p w:rsidR="0050678A" w:rsidRDefault="0050678A" w:rsidP="001B64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9DC"/>
    <w:multiLevelType w:val="hybridMultilevel"/>
    <w:tmpl w:val="43D2524E"/>
    <w:lvl w:ilvl="0" w:tplc="F54611CE">
      <w:start w:val="1"/>
      <w:numFmt w:val="lowerRoman"/>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5857A1B"/>
    <w:multiLevelType w:val="hybridMultilevel"/>
    <w:tmpl w:val="7318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81415"/>
    <w:multiLevelType w:val="hybridMultilevel"/>
    <w:tmpl w:val="260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A1622"/>
    <w:multiLevelType w:val="multilevel"/>
    <w:tmpl w:val="09901FFC"/>
    <w:lvl w:ilvl="0">
      <w:start w:val="1"/>
      <w:numFmt w:val="decimal"/>
      <w:pStyle w:val="Heading1"/>
      <w:lvlText w:val="%1."/>
      <w:lvlJc w:val="left"/>
      <w:pPr>
        <w:ind w:left="450" w:hanging="360"/>
      </w:pPr>
    </w:lvl>
    <w:lvl w:ilvl="1">
      <w:start w:val="1"/>
      <w:numFmt w:val="decimal"/>
      <w:pStyle w:val="Heading2"/>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4">
    <w:nsid w:val="0C845E40"/>
    <w:multiLevelType w:val="hybridMultilevel"/>
    <w:tmpl w:val="399A5A34"/>
    <w:lvl w:ilvl="0" w:tplc="25DA973C">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C569C"/>
    <w:multiLevelType w:val="multilevel"/>
    <w:tmpl w:val="7D5225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E6C07FD"/>
    <w:multiLevelType w:val="hybridMultilevel"/>
    <w:tmpl w:val="0EF66260"/>
    <w:lvl w:ilvl="0" w:tplc="8FE496E2">
      <w:start w:val="1"/>
      <w:numFmt w:val="lowerLetter"/>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54F60"/>
    <w:multiLevelType w:val="multilevel"/>
    <w:tmpl w:val="9FD06384"/>
    <w:lvl w:ilvl="0">
      <w:start w:val="1"/>
      <w:numFmt w:val="decimal"/>
      <w:lvlText w:val="%1.0"/>
      <w:lvlJc w:val="left"/>
      <w:pPr>
        <w:ind w:left="810" w:hanging="360"/>
      </w:pPr>
      <w:rPr>
        <w:rFonts w:hint="default"/>
        <w:sz w:val="28"/>
        <w:szCs w:val="28"/>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2FF65BC"/>
    <w:multiLevelType w:val="multilevel"/>
    <w:tmpl w:val="B47C6E4E"/>
    <w:lvl w:ilvl="0">
      <w:start w:val="6"/>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5D705D6"/>
    <w:multiLevelType w:val="hybridMultilevel"/>
    <w:tmpl w:val="31747956"/>
    <w:lvl w:ilvl="0" w:tplc="DC008B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A2532"/>
    <w:multiLevelType w:val="multilevel"/>
    <w:tmpl w:val="5E7AEB36"/>
    <w:lvl w:ilvl="0">
      <w:start w:val="1"/>
      <w:numFmt w:val="decimal"/>
      <w:lvlText w:val="%1."/>
      <w:lvlJc w:val="left"/>
      <w:pPr>
        <w:ind w:left="450" w:hanging="360"/>
      </w:pPr>
    </w:lvl>
    <w:lvl w:ilvl="1">
      <w:start w:val="1"/>
      <w:numFmt w:val="decimal"/>
      <w:isLgl/>
      <w:lvlText w:val="%1.%2"/>
      <w:lvlJc w:val="left"/>
      <w:pPr>
        <w:ind w:left="900" w:hanging="360"/>
      </w:pPr>
      <w:rPr>
        <w:rFonts w:hint="default"/>
      </w:rPr>
    </w:lvl>
    <w:lvl w:ilvl="2">
      <w:start w:val="1"/>
      <w:numFmt w:val="decimal"/>
      <w:lvlText w:val="%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1">
    <w:nsid w:val="1A737713"/>
    <w:multiLevelType w:val="hybridMultilevel"/>
    <w:tmpl w:val="BFA6CDAC"/>
    <w:lvl w:ilvl="0" w:tplc="D7B852C8">
      <w:start w:val="1"/>
      <w:numFmt w:val="lowerRoman"/>
      <w:lvlText w:val="%1."/>
      <w:lvlJc w:val="righ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D55D5"/>
    <w:multiLevelType w:val="hybridMultilevel"/>
    <w:tmpl w:val="0EAA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223D5"/>
    <w:multiLevelType w:val="hybridMultilevel"/>
    <w:tmpl w:val="A080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76FDB"/>
    <w:multiLevelType w:val="multilevel"/>
    <w:tmpl w:val="FAB8EAA2"/>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972"/>
        </w:tabs>
        <w:ind w:left="972" w:hanging="432"/>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FB93BDB"/>
    <w:multiLevelType w:val="hybridMultilevel"/>
    <w:tmpl w:val="1910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B2AA9"/>
    <w:multiLevelType w:val="multilevel"/>
    <w:tmpl w:val="5BE0FDE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ascii="Arial" w:hAnsi="Arial"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7052FC3"/>
    <w:multiLevelType w:val="hybridMultilevel"/>
    <w:tmpl w:val="ED6A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C37421"/>
    <w:multiLevelType w:val="hybridMultilevel"/>
    <w:tmpl w:val="C8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2C15E6"/>
    <w:multiLevelType w:val="hybridMultilevel"/>
    <w:tmpl w:val="22B03BAA"/>
    <w:lvl w:ilvl="0" w:tplc="04090001">
      <w:start w:val="1"/>
      <w:numFmt w:val="bullet"/>
      <w:lvlText w:val=""/>
      <w:lvlJc w:val="left"/>
      <w:pPr>
        <w:ind w:left="1620" w:hanging="360"/>
      </w:pPr>
      <w:rPr>
        <w:rFonts w:ascii="Symbol" w:hAnsi="Symbol" w:hint="default"/>
      </w:rPr>
    </w:lvl>
    <w:lvl w:ilvl="1" w:tplc="CE46F328">
      <w:start w:val="1"/>
      <w:numFmt w:val="bullet"/>
      <w:lvlText w:val=""/>
      <w:lvlJc w:val="left"/>
      <w:pPr>
        <w:tabs>
          <w:tab w:val="num" w:pos="1980"/>
        </w:tabs>
        <w:ind w:left="198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3E726145"/>
    <w:multiLevelType w:val="hybridMultilevel"/>
    <w:tmpl w:val="C672A13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56608E"/>
    <w:multiLevelType w:val="hybridMultilevel"/>
    <w:tmpl w:val="FF8E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B03AB2"/>
    <w:multiLevelType w:val="hybridMultilevel"/>
    <w:tmpl w:val="783C1026"/>
    <w:lvl w:ilvl="0" w:tplc="C8227B02">
      <w:start w:val="1"/>
      <w:numFmt w:val="decimal"/>
      <w:lvlText w:val="%1."/>
      <w:lvlJc w:val="left"/>
      <w:pPr>
        <w:tabs>
          <w:tab w:val="num" w:pos="360"/>
        </w:tabs>
        <w:ind w:left="360" w:hanging="360"/>
      </w:pPr>
      <w:rPr>
        <w:rFonts w:hint="default"/>
      </w:rPr>
    </w:lvl>
    <w:lvl w:ilvl="1" w:tplc="77D49390">
      <w:start w:val="1"/>
      <w:numFmt w:val="lowerLetter"/>
      <w:lvlText w:val="%2."/>
      <w:lvlJc w:val="left"/>
      <w:pPr>
        <w:tabs>
          <w:tab w:val="num" w:pos="1080"/>
        </w:tabs>
        <w:ind w:left="108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E40D89"/>
    <w:multiLevelType w:val="hybridMultilevel"/>
    <w:tmpl w:val="FBB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7377E1"/>
    <w:multiLevelType w:val="hybridMultilevel"/>
    <w:tmpl w:val="4896F1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682327"/>
    <w:multiLevelType w:val="multilevel"/>
    <w:tmpl w:val="D54EBF42"/>
    <w:lvl w:ilvl="0">
      <w:start w:val="4"/>
      <w:numFmt w:val="decimal"/>
      <w:lvlText w:val="%1."/>
      <w:lvlJc w:val="left"/>
      <w:pPr>
        <w:ind w:left="375" w:hanging="375"/>
      </w:pPr>
      <w:rPr>
        <w:rFonts w:hint="default"/>
        <w:b/>
        <w:sz w:val="28"/>
        <w:szCs w:val="28"/>
      </w:rPr>
    </w:lvl>
    <w:lvl w:ilvl="1">
      <w:start w:val="1"/>
      <w:numFmt w:val="decimal"/>
      <w:lvlText w:val="%1.%2-"/>
      <w:lvlJc w:val="left"/>
      <w:pPr>
        <w:ind w:left="990" w:hanging="720"/>
      </w:pPr>
      <w:rPr>
        <w:rFonts w:hint="default"/>
        <w:b/>
        <w:sz w:val="24"/>
        <w:szCs w:val="24"/>
      </w:rPr>
    </w:lvl>
    <w:lvl w:ilvl="2">
      <w:start w:val="1"/>
      <w:numFmt w:val="decimal"/>
      <w:lvlText w:val="%1.%2-%3."/>
      <w:lvlJc w:val="left"/>
      <w:pPr>
        <w:ind w:left="1080" w:hanging="720"/>
      </w:pPr>
      <w:rPr>
        <w:rFonts w:hint="default"/>
        <w:b w:val="0"/>
        <w:sz w:val="24"/>
      </w:rPr>
    </w:lvl>
    <w:lvl w:ilvl="3">
      <w:start w:val="1"/>
      <w:numFmt w:val="decimal"/>
      <w:lvlText w:val="%1.%2-%3.%4."/>
      <w:lvlJc w:val="left"/>
      <w:pPr>
        <w:ind w:left="1620" w:hanging="1080"/>
      </w:pPr>
      <w:rPr>
        <w:rFonts w:hint="default"/>
        <w:b w:val="0"/>
        <w:sz w:val="24"/>
      </w:rPr>
    </w:lvl>
    <w:lvl w:ilvl="4">
      <w:start w:val="1"/>
      <w:numFmt w:val="decimal"/>
      <w:lvlText w:val="%1.%2-%3.%4.%5."/>
      <w:lvlJc w:val="left"/>
      <w:pPr>
        <w:ind w:left="1800" w:hanging="1080"/>
      </w:pPr>
      <w:rPr>
        <w:rFonts w:hint="default"/>
        <w:b w:val="0"/>
        <w:sz w:val="24"/>
      </w:rPr>
    </w:lvl>
    <w:lvl w:ilvl="5">
      <w:start w:val="1"/>
      <w:numFmt w:val="decimal"/>
      <w:lvlText w:val="%1.%2-%3.%4.%5.%6."/>
      <w:lvlJc w:val="left"/>
      <w:pPr>
        <w:ind w:left="2340" w:hanging="1440"/>
      </w:pPr>
      <w:rPr>
        <w:rFonts w:hint="default"/>
        <w:b w:val="0"/>
        <w:sz w:val="24"/>
      </w:rPr>
    </w:lvl>
    <w:lvl w:ilvl="6">
      <w:start w:val="1"/>
      <w:numFmt w:val="decimal"/>
      <w:lvlText w:val="%1.%2-%3.%4.%5.%6.%7."/>
      <w:lvlJc w:val="left"/>
      <w:pPr>
        <w:ind w:left="2880" w:hanging="1800"/>
      </w:pPr>
      <w:rPr>
        <w:rFonts w:hint="default"/>
        <w:b w:val="0"/>
        <w:sz w:val="24"/>
      </w:rPr>
    </w:lvl>
    <w:lvl w:ilvl="7">
      <w:start w:val="1"/>
      <w:numFmt w:val="decimal"/>
      <w:lvlText w:val="%1.%2-%3.%4.%5.%6.%7.%8."/>
      <w:lvlJc w:val="left"/>
      <w:pPr>
        <w:ind w:left="3060" w:hanging="1800"/>
      </w:pPr>
      <w:rPr>
        <w:rFonts w:hint="default"/>
        <w:b w:val="0"/>
        <w:sz w:val="24"/>
      </w:rPr>
    </w:lvl>
    <w:lvl w:ilvl="8">
      <w:start w:val="1"/>
      <w:numFmt w:val="decimal"/>
      <w:lvlText w:val="%1.%2-%3.%4.%5.%6.%7.%8.%9."/>
      <w:lvlJc w:val="left"/>
      <w:pPr>
        <w:ind w:left="3600" w:hanging="2160"/>
      </w:pPr>
      <w:rPr>
        <w:rFonts w:hint="default"/>
        <w:b w:val="0"/>
        <w:sz w:val="24"/>
      </w:rPr>
    </w:lvl>
  </w:abstractNum>
  <w:abstractNum w:abstractNumId="26">
    <w:nsid w:val="5FA4704E"/>
    <w:multiLevelType w:val="hybridMultilevel"/>
    <w:tmpl w:val="3B82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5044CF"/>
    <w:multiLevelType w:val="hybridMultilevel"/>
    <w:tmpl w:val="DA72D2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0234E3"/>
    <w:multiLevelType w:val="singleLevel"/>
    <w:tmpl w:val="B9B046B4"/>
    <w:name w:val="WWlb"/>
    <w:lvl w:ilvl="0">
      <w:start w:val="1"/>
      <w:numFmt w:val="bullet"/>
      <w:pStyle w:val="ListBullet"/>
      <w:lvlText w:val="•"/>
      <w:lvlJc w:val="left"/>
      <w:pPr>
        <w:tabs>
          <w:tab w:val="num" w:pos="360"/>
        </w:tabs>
        <w:ind w:left="360" w:hanging="360"/>
      </w:pPr>
      <w:rPr>
        <w:rFonts w:ascii="Times New Roman" w:hAnsi="Times New Roman" w:cs="Times New Roman" w:hint="default"/>
        <w:b w:val="0"/>
        <w:i w:val="0"/>
        <w:caps w:val="0"/>
        <w:sz w:val="28"/>
        <w:u w:val="none"/>
        <w:vertAlign w:val="baseline"/>
      </w:rPr>
    </w:lvl>
  </w:abstractNum>
  <w:abstractNum w:abstractNumId="29">
    <w:nsid w:val="745C5186"/>
    <w:multiLevelType w:val="hybridMultilevel"/>
    <w:tmpl w:val="14B4B0D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7640425E"/>
    <w:multiLevelType w:val="hybridMultilevel"/>
    <w:tmpl w:val="6EC05534"/>
    <w:lvl w:ilvl="0" w:tplc="25DA973C">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561641"/>
    <w:multiLevelType w:val="hybridMultilevel"/>
    <w:tmpl w:val="480C8CA4"/>
    <w:lvl w:ilvl="0" w:tplc="D1541D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251293"/>
    <w:multiLevelType w:val="hybridMultilevel"/>
    <w:tmpl w:val="A0EC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05552"/>
    <w:multiLevelType w:val="hybridMultilevel"/>
    <w:tmpl w:val="04B8458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7AB8326F"/>
    <w:multiLevelType w:val="hybridMultilevel"/>
    <w:tmpl w:val="04B8458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nsid w:val="7BF12CA3"/>
    <w:multiLevelType w:val="hybridMultilevel"/>
    <w:tmpl w:val="B6DC98DA"/>
    <w:lvl w:ilvl="0" w:tplc="6336A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F51FFB"/>
    <w:multiLevelType w:val="hybridMultilevel"/>
    <w:tmpl w:val="3738DB1E"/>
    <w:lvl w:ilvl="0" w:tplc="83445040">
      <w:start w:val="1"/>
      <w:numFmt w:val="bullet"/>
      <w:lvlText w:val=""/>
      <w:lvlJc w:val="left"/>
      <w:pPr>
        <w:ind w:left="1098" w:hanging="360"/>
      </w:pPr>
      <w:rPr>
        <w:rFonts w:ascii="Symbol" w:hAnsi="Symbol" w:hint="default"/>
        <w:sz w:val="20"/>
        <w:szCs w:val="18"/>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7">
    <w:nsid w:val="7E804892"/>
    <w:multiLevelType w:val="multilevel"/>
    <w:tmpl w:val="5E7AEB36"/>
    <w:lvl w:ilvl="0">
      <w:start w:val="1"/>
      <w:numFmt w:val="decimal"/>
      <w:lvlText w:val="%1."/>
      <w:lvlJc w:val="left"/>
      <w:pPr>
        <w:ind w:left="450" w:hanging="360"/>
      </w:pPr>
    </w:lvl>
    <w:lvl w:ilvl="1">
      <w:start w:val="1"/>
      <w:numFmt w:val="decimal"/>
      <w:isLgl/>
      <w:lvlText w:val="%1.%2"/>
      <w:lvlJc w:val="left"/>
      <w:pPr>
        <w:ind w:left="900" w:hanging="360"/>
      </w:pPr>
      <w:rPr>
        <w:rFonts w:hint="default"/>
      </w:rPr>
    </w:lvl>
    <w:lvl w:ilvl="2">
      <w:start w:val="1"/>
      <w:numFmt w:val="decimal"/>
      <w:lvlText w:val="%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num w:numId="1">
    <w:abstractNumId w:val="7"/>
  </w:num>
  <w:num w:numId="2">
    <w:abstractNumId w:val="6"/>
  </w:num>
  <w:num w:numId="3">
    <w:abstractNumId w:val="25"/>
  </w:num>
  <w:num w:numId="4">
    <w:abstractNumId w:val="30"/>
  </w:num>
  <w:num w:numId="5">
    <w:abstractNumId w:val="5"/>
  </w:num>
  <w:num w:numId="6">
    <w:abstractNumId w:val="36"/>
  </w:num>
  <w:num w:numId="7">
    <w:abstractNumId w:val="4"/>
  </w:num>
  <w:num w:numId="8">
    <w:abstractNumId w:val="3"/>
  </w:num>
  <w:num w:numId="9">
    <w:abstractNumId w:val="0"/>
  </w:num>
  <w:num w:numId="10">
    <w:abstractNumId w:val="11"/>
  </w:num>
  <w:num w:numId="11">
    <w:abstractNumId w:val="27"/>
  </w:num>
  <w:num w:numId="12">
    <w:abstractNumId w:val="24"/>
  </w:num>
  <w:num w:numId="13">
    <w:abstractNumId w:val="19"/>
  </w:num>
  <w:num w:numId="14">
    <w:abstractNumId w:val="3"/>
  </w:num>
  <w:num w:numId="15">
    <w:abstractNumId w:val="3"/>
  </w:num>
  <w:num w:numId="16">
    <w:abstractNumId w:val="7"/>
  </w:num>
  <w:num w:numId="17">
    <w:abstractNumId w:val="20"/>
  </w:num>
  <w:num w:numId="18">
    <w:abstractNumId w:val="3"/>
  </w:num>
  <w:num w:numId="19">
    <w:abstractNumId w:val="3"/>
  </w:num>
  <w:num w:numId="20">
    <w:abstractNumId w:val="29"/>
  </w:num>
  <w:num w:numId="21">
    <w:abstractNumId w:val="14"/>
  </w:num>
  <w:num w:numId="22">
    <w:abstractNumId w:val="21"/>
  </w:num>
  <w:num w:numId="23">
    <w:abstractNumId w:val="16"/>
  </w:num>
  <w:num w:numId="24">
    <w:abstractNumId w:val="8"/>
  </w:num>
  <w:num w:numId="25">
    <w:abstractNumId w:val="28"/>
  </w:num>
  <w:num w:numId="26">
    <w:abstractNumId w:val="32"/>
  </w:num>
  <w:num w:numId="27">
    <w:abstractNumId w:val="15"/>
  </w:num>
  <w:num w:numId="28">
    <w:abstractNumId w:val="9"/>
  </w:num>
  <w:num w:numId="29">
    <w:abstractNumId w:val="26"/>
  </w:num>
  <w:num w:numId="30">
    <w:abstractNumId w:val="35"/>
  </w:num>
  <w:num w:numId="31">
    <w:abstractNumId w:val="12"/>
  </w:num>
  <w:num w:numId="32">
    <w:abstractNumId w:val="18"/>
  </w:num>
  <w:num w:numId="33">
    <w:abstractNumId w:val="31"/>
  </w:num>
  <w:num w:numId="34">
    <w:abstractNumId w:val="22"/>
  </w:num>
  <w:num w:numId="35">
    <w:abstractNumId w:val="17"/>
  </w:num>
  <w:num w:numId="36">
    <w:abstractNumId w:val="1"/>
  </w:num>
  <w:num w:numId="37">
    <w:abstractNumId w:val="13"/>
  </w:num>
  <w:num w:numId="38">
    <w:abstractNumId w:val="10"/>
  </w:num>
  <w:num w:numId="39">
    <w:abstractNumId w:val="23"/>
  </w:num>
  <w:num w:numId="40">
    <w:abstractNumId w:val="37"/>
  </w:num>
  <w:num w:numId="41">
    <w:abstractNumId w:val="34"/>
  </w:num>
  <w:num w:numId="42">
    <w:abstractNumId w:val="33"/>
  </w:num>
  <w:num w:numId="4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360"/>
  <w:characterSpacingControl w:val="doNotCompress"/>
  <w:hdrShapeDefaults>
    <o:shapedefaults v:ext="edit" spidmax="819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FB"/>
    <w:rsid w:val="00003D11"/>
    <w:rsid w:val="00013C9E"/>
    <w:rsid w:val="000164E9"/>
    <w:rsid w:val="00017545"/>
    <w:rsid w:val="00032ACE"/>
    <w:rsid w:val="00033D57"/>
    <w:rsid w:val="00043599"/>
    <w:rsid w:val="000466CC"/>
    <w:rsid w:val="00074311"/>
    <w:rsid w:val="00076D62"/>
    <w:rsid w:val="00080AD3"/>
    <w:rsid w:val="00082705"/>
    <w:rsid w:val="00084629"/>
    <w:rsid w:val="000874BE"/>
    <w:rsid w:val="00092608"/>
    <w:rsid w:val="00094618"/>
    <w:rsid w:val="00096264"/>
    <w:rsid w:val="000A2242"/>
    <w:rsid w:val="000A7006"/>
    <w:rsid w:val="000B0614"/>
    <w:rsid w:val="000B67EE"/>
    <w:rsid w:val="000B719B"/>
    <w:rsid w:val="000E0BEA"/>
    <w:rsid w:val="000E46CD"/>
    <w:rsid w:val="000E696B"/>
    <w:rsid w:val="000E7437"/>
    <w:rsid w:val="000F3CE2"/>
    <w:rsid w:val="000F4B84"/>
    <w:rsid w:val="000F4DE5"/>
    <w:rsid w:val="000F6D44"/>
    <w:rsid w:val="000F75FC"/>
    <w:rsid w:val="00102114"/>
    <w:rsid w:val="00113FD0"/>
    <w:rsid w:val="0012270A"/>
    <w:rsid w:val="0012752A"/>
    <w:rsid w:val="00142622"/>
    <w:rsid w:val="00143EBA"/>
    <w:rsid w:val="001447D6"/>
    <w:rsid w:val="00146EE3"/>
    <w:rsid w:val="00147558"/>
    <w:rsid w:val="00147F2D"/>
    <w:rsid w:val="00150448"/>
    <w:rsid w:val="00154D6B"/>
    <w:rsid w:val="0016006A"/>
    <w:rsid w:val="00163C89"/>
    <w:rsid w:val="0016657C"/>
    <w:rsid w:val="00166B0B"/>
    <w:rsid w:val="00171697"/>
    <w:rsid w:val="001740B7"/>
    <w:rsid w:val="00175DCE"/>
    <w:rsid w:val="00177765"/>
    <w:rsid w:val="00180362"/>
    <w:rsid w:val="0018289D"/>
    <w:rsid w:val="0018757C"/>
    <w:rsid w:val="001901D1"/>
    <w:rsid w:val="00192500"/>
    <w:rsid w:val="00194670"/>
    <w:rsid w:val="00197957"/>
    <w:rsid w:val="001A34D3"/>
    <w:rsid w:val="001B0098"/>
    <w:rsid w:val="001B3445"/>
    <w:rsid w:val="001B647C"/>
    <w:rsid w:val="001C5B9E"/>
    <w:rsid w:val="001D1F01"/>
    <w:rsid w:val="001D36EA"/>
    <w:rsid w:val="001D4C9C"/>
    <w:rsid w:val="001D6DDE"/>
    <w:rsid w:val="001D7BAC"/>
    <w:rsid w:val="001E1767"/>
    <w:rsid w:val="001E6F2F"/>
    <w:rsid w:val="001F2926"/>
    <w:rsid w:val="001F4B97"/>
    <w:rsid w:val="00207078"/>
    <w:rsid w:val="0021131B"/>
    <w:rsid w:val="00215B18"/>
    <w:rsid w:val="00215F42"/>
    <w:rsid w:val="00216BEB"/>
    <w:rsid w:val="00222E6B"/>
    <w:rsid w:val="002230AC"/>
    <w:rsid w:val="00223536"/>
    <w:rsid w:val="00224B66"/>
    <w:rsid w:val="00231D16"/>
    <w:rsid w:val="00241EEE"/>
    <w:rsid w:val="00242E1E"/>
    <w:rsid w:val="00252950"/>
    <w:rsid w:val="0025636F"/>
    <w:rsid w:val="00261CF5"/>
    <w:rsid w:val="00262C13"/>
    <w:rsid w:val="002651D5"/>
    <w:rsid w:val="002769AF"/>
    <w:rsid w:val="002846F3"/>
    <w:rsid w:val="00293496"/>
    <w:rsid w:val="00295EBC"/>
    <w:rsid w:val="00296F84"/>
    <w:rsid w:val="0029750D"/>
    <w:rsid w:val="00297A32"/>
    <w:rsid w:val="002A22B7"/>
    <w:rsid w:val="002A2536"/>
    <w:rsid w:val="002A2A4B"/>
    <w:rsid w:val="002A2EDB"/>
    <w:rsid w:val="002A67D4"/>
    <w:rsid w:val="002B6144"/>
    <w:rsid w:val="002B6F26"/>
    <w:rsid w:val="002C0750"/>
    <w:rsid w:val="002C734F"/>
    <w:rsid w:val="002C7F16"/>
    <w:rsid w:val="002E0DA9"/>
    <w:rsid w:val="002E67A7"/>
    <w:rsid w:val="002E7E27"/>
    <w:rsid w:val="002F288F"/>
    <w:rsid w:val="002F491C"/>
    <w:rsid w:val="002F7764"/>
    <w:rsid w:val="003065E8"/>
    <w:rsid w:val="003103BE"/>
    <w:rsid w:val="0032789B"/>
    <w:rsid w:val="00332543"/>
    <w:rsid w:val="00332747"/>
    <w:rsid w:val="003457AD"/>
    <w:rsid w:val="0035393C"/>
    <w:rsid w:val="003559B5"/>
    <w:rsid w:val="003565CF"/>
    <w:rsid w:val="00357A24"/>
    <w:rsid w:val="00360D0A"/>
    <w:rsid w:val="00361B00"/>
    <w:rsid w:val="00373F3B"/>
    <w:rsid w:val="00383E88"/>
    <w:rsid w:val="00384766"/>
    <w:rsid w:val="00387001"/>
    <w:rsid w:val="00390BA3"/>
    <w:rsid w:val="00390EE3"/>
    <w:rsid w:val="003917CF"/>
    <w:rsid w:val="003919F1"/>
    <w:rsid w:val="00392AD7"/>
    <w:rsid w:val="003A12F4"/>
    <w:rsid w:val="003A272A"/>
    <w:rsid w:val="003A6AE4"/>
    <w:rsid w:val="003B4731"/>
    <w:rsid w:val="003B51F9"/>
    <w:rsid w:val="003D26FF"/>
    <w:rsid w:val="003D280E"/>
    <w:rsid w:val="003E021F"/>
    <w:rsid w:val="003E2A44"/>
    <w:rsid w:val="003E3B35"/>
    <w:rsid w:val="003F38FC"/>
    <w:rsid w:val="003F68A0"/>
    <w:rsid w:val="003F7141"/>
    <w:rsid w:val="00405634"/>
    <w:rsid w:val="00423D9C"/>
    <w:rsid w:val="00425580"/>
    <w:rsid w:val="00432E34"/>
    <w:rsid w:val="004335B2"/>
    <w:rsid w:val="00434019"/>
    <w:rsid w:val="004446A8"/>
    <w:rsid w:val="00450A4B"/>
    <w:rsid w:val="00472199"/>
    <w:rsid w:val="0048564A"/>
    <w:rsid w:val="00490016"/>
    <w:rsid w:val="004A67EB"/>
    <w:rsid w:val="004C4DFB"/>
    <w:rsid w:val="004D1ECD"/>
    <w:rsid w:val="004D4251"/>
    <w:rsid w:val="004D59CF"/>
    <w:rsid w:val="004D6614"/>
    <w:rsid w:val="004E3095"/>
    <w:rsid w:val="004F0340"/>
    <w:rsid w:val="004F3903"/>
    <w:rsid w:val="004F733E"/>
    <w:rsid w:val="0050678A"/>
    <w:rsid w:val="00506B95"/>
    <w:rsid w:val="00507DE2"/>
    <w:rsid w:val="005108B7"/>
    <w:rsid w:val="005179EC"/>
    <w:rsid w:val="00534683"/>
    <w:rsid w:val="00535A3C"/>
    <w:rsid w:val="00540483"/>
    <w:rsid w:val="0055048E"/>
    <w:rsid w:val="0055282E"/>
    <w:rsid w:val="005530CE"/>
    <w:rsid w:val="005541FC"/>
    <w:rsid w:val="005715B8"/>
    <w:rsid w:val="00573254"/>
    <w:rsid w:val="0057329A"/>
    <w:rsid w:val="00583EF0"/>
    <w:rsid w:val="0058775F"/>
    <w:rsid w:val="00587E01"/>
    <w:rsid w:val="0059294F"/>
    <w:rsid w:val="005A033B"/>
    <w:rsid w:val="005A2C29"/>
    <w:rsid w:val="005B296A"/>
    <w:rsid w:val="005B5372"/>
    <w:rsid w:val="005C0721"/>
    <w:rsid w:val="005C476D"/>
    <w:rsid w:val="005C4F0B"/>
    <w:rsid w:val="005C59AD"/>
    <w:rsid w:val="005D0D1D"/>
    <w:rsid w:val="005D1684"/>
    <w:rsid w:val="005D16B3"/>
    <w:rsid w:val="005E410C"/>
    <w:rsid w:val="005F19C6"/>
    <w:rsid w:val="00600DB5"/>
    <w:rsid w:val="006041B3"/>
    <w:rsid w:val="00604208"/>
    <w:rsid w:val="0060610E"/>
    <w:rsid w:val="006079DD"/>
    <w:rsid w:val="006228AA"/>
    <w:rsid w:val="00627EBC"/>
    <w:rsid w:val="00631E0B"/>
    <w:rsid w:val="006479EE"/>
    <w:rsid w:val="00650822"/>
    <w:rsid w:val="00653FC6"/>
    <w:rsid w:val="00655C1B"/>
    <w:rsid w:val="0066019A"/>
    <w:rsid w:val="00660E6C"/>
    <w:rsid w:val="006622CE"/>
    <w:rsid w:val="00664C2F"/>
    <w:rsid w:val="00665BC0"/>
    <w:rsid w:val="00666EAC"/>
    <w:rsid w:val="00667289"/>
    <w:rsid w:val="00667B51"/>
    <w:rsid w:val="006734C7"/>
    <w:rsid w:val="0067773B"/>
    <w:rsid w:val="00677DE7"/>
    <w:rsid w:val="006959E2"/>
    <w:rsid w:val="006A15B6"/>
    <w:rsid w:val="006A1AE2"/>
    <w:rsid w:val="006A42CC"/>
    <w:rsid w:val="006A6196"/>
    <w:rsid w:val="006B08AB"/>
    <w:rsid w:val="006B1788"/>
    <w:rsid w:val="006C0A74"/>
    <w:rsid w:val="006C0BDF"/>
    <w:rsid w:val="006C421C"/>
    <w:rsid w:val="006D0A7E"/>
    <w:rsid w:val="006D158F"/>
    <w:rsid w:val="006D23BF"/>
    <w:rsid w:val="006D4E75"/>
    <w:rsid w:val="006F4C3E"/>
    <w:rsid w:val="006F6349"/>
    <w:rsid w:val="0071447C"/>
    <w:rsid w:val="00714589"/>
    <w:rsid w:val="00714B72"/>
    <w:rsid w:val="00714BF8"/>
    <w:rsid w:val="00725760"/>
    <w:rsid w:val="007360BD"/>
    <w:rsid w:val="007415CA"/>
    <w:rsid w:val="00757611"/>
    <w:rsid w:val="00762FA3"/>
    <w:rsid w:val="00764D93"/>
    <w:rsid w:val="00770D43"/>
    <w:rsid w:val="00771A07"/>
    <w:rsid w:val="00774AFF"/>
    <w:rsid w:val="007779EC"/>
    <w:rsid w:val="00780801"/>
    <w:rsid w:val="007848BE"/>
    <w:rsid w:val="007854E7"/>
    <w:rsid w:val="00785C56"/>
    <w:rsid w:val="00785CDC"/>
    <w:rsid w:val="00786AC5"/>
    <w:rsid w:val="007876FB"/>
    <w:rsid w:val="00794E7C"/>
    <w:rsid w:val="00795904"/>
    <w:rsid w:val="00797F84"/>
    <w:rsid w:val="007A206D"/>
    <w:rsid w:val="007A4BD8"/>
    <w:rsid w:val="007A5D68"/>
    <w:rsid w:val="007B0B8F"/>
    <w:rsid w:val="007B1BA9"/>
    <w:rsid w:val="007B3C7A"/>
    <w:rsid w:val="007B4A1D"/>
    <w:rsid w:val="007C520C"/>
    <w:rsid w:val="007C7B06"/>
    <w:rsid w:val="007D0AB7"/>
    <w:rsid w:val="007D3776"/>
    <w:rsid w:val="007D3883"/>
    <w:rsid w:val="007D3AD5"/>
    <w:rsid w:val="007D6B42"/>
    <w:rsid w:val="007E744E"/>
    <w:rsid w:val="007F19F7"/>
    <w:rsid w:val="007F4DD8"/>
    <w:rsid w:val="00800EBE"/>
    <w:rsid w:val="00801241"/>
    <w:rsid w:val="00804A7A"/>
    <w:rsid w:val="00820C72"/>
    <w:rsid w:val="0082220A"/>
    <w:rsid w:val="008243F9"/>
    <w:rsid w:val="008250A2"/>
    <w:rsid w:val="00830EB8"/>
    <w:rsid w:val="00834497"/>
    <w:rsid w:val="00843409"/>
    <w:rsid w:val="00845E21"/>
    <w:rsid w:val="00851EE3"/>
    <w:rsid w:val="00854E36"/>
    <w:rsid w:val="00862000"/>
    <w:rsid w:val="00862A4C"/>
    <w:rsid w:val="00870B4F"/>
    <w:rsid w:val="00874A04"/>
    <w:rsid w:val="0087564F"/>
    <w:rsid w:val="00892EFD"/>
    <w:rsid w:val="00893D76"/>
    <w:rsid w:val="0089527B"/>
    <w:rsid w:val="008976A2"/>
    <w:rsid w:val="008A3DAF"/>
    <w:rsid w:val="008A5E35"/>
    <w:rsid w:val="008B2756"/>
    <w:rsid w:val="008B2AE5"/>
    <w:rsid w:val="008C302A"/>
    <w:rsid w:val="008C3157"/>
    <w:rsid w:val="008D1E17"/>
    <w:rsid w:val="008E1396"/>
    <w:rsid w:val="008E3A89"/>
    <w:rsid w:val="008F1082"/>
    <w:rsid w:val="008F4908"/>
    <w:rsid w:val="008F6E2E"/>
    <w:rsid w:val="00907F36"/>
    <w:rsid w:val="00911DD5"/>
    <w:rsid w:val="00912E69"/>
    <w:rsid w:val="00913BDD"/>
    <w:rsid w:val="00917E73"/>
    <w:rsid w:val="00921D21"/>
    <w:rsid w:val="00922DD5"/>
    <w:rsid w:val="00924D85"/>
    <w:rsid w:val="009253B9"/>
    <w:rsid w:val="009277CF"/>
    <w:rsid w:val="009378CC"/>
    <w:rsid w:val="0094156E"/>
    <w:rsid w:val="00941FF9"/>
    <w:rsid w:val="00942516"/>
    <w:rsid w:val="009462DC"/>
    <w:rsid w:val="0095317C"/>
    <w:rsid w:val="00957257"/>
    <w:rsid w:val="00966E31"/>
    <w:rsid w:val="009747E3"/>
    <w:rsid w:val="00981CEA"/>
    <w:rsid w:val="00983477"/>
    <w:rsid w:val="009877EA"/>
    <w:rsid w:val="00992DC6"/>
    <w:rsid w:val="009961A4"/>
    <w:rsid w:val="009A13BA"/>
    <w:rsid w:val="009B1EF4"/>
    <w:rsid w:val="009B649D"/>
    <w:rsid w:val="009C2522"/>
    <w:rsid w:val="009C2746"/>
    <w:rsid w:val="009C634E"/>
    <w:rsid w:val="009D52CB"/>
    <w:rsid w:val="009D6863"/>
    <w:rsid w:val="009D68E4"/>
    <w:rsid w:val="009D7AAC"/>
    <w:rsid w:val="009E3258"/>
    <w:rsid w:val="009E3B0A"/>
    <w:rsid w:val="009E4160"/>
    <w:rsid w:val="009F03CA"/>
    <w:rsid w:val="00A01721"/>
    <w:rsid w:val="00A02FAC"/>
    <w:rsid w:val="00A03340"/>
    <w:rsid w:val="00A07F6F"/>
    <w:rsid w:val="00A16C62"/>
    <w:rsid w:val="00A16E62"/>
    <w:rsid w:val="00A23298"/>
    <w:rsid w:val="00A26CDF"/>
    <w:rsid w:val="00A30D04"/>
    <w:rsid w:val="00A34D25"/>
    <w:rsid w:val="00A41E7B"/>
    <w:rsid w:val="00A44BE9"/>
    <w:rsid w:val="00A44C6B"/>
    <w:rsid w:val="00A53AFA"/>
    <w:rsid w:val="00A559F6"/>
    <w:rsid w:val="00A563C8"/>
    <w:rsid w:val="00A62A63"/>
    <w:rsid w:val="00A634FC"/>
    <w:rsid w:val="00A63782"/>
    <w:rsid w:val="00A651CB"/>
    <w:rsid w:val="00A66111"/>
    <w:rsid w:val="00A74B40"/>
    <w:rsid w:val="00A83313"/>
    <w:rsid w:val="00A85031"/>
    <w:rsid w:val="00A91845"/>
    <w:rsid w:val="00A945F9"/>
    <w:rsid w:val="00AA582D"/>
    <w:rsid w:val="00AA6687"/>
    <w:rsid w:val="00AA72AD"/>
    <w:rsid w:val="00AB029A"/>
    <w:rsid w:val="00AB16A9"/>
    <w:rsid w:val="00AC4593"/>
    <w:rsid w:val="00AC5EF5"/>
    <w:rsid w:val="00AC66A2"/>
    <w:rsid w:val="00AC6D86"/>
    <w:rsid w:val="00AD014B"/>
    <w:rsid w:val="00AD6597"/>
    <w:rsid w:val="00AD7843"/>
    <w:rsid w:val="00AE11BB"/>
    <w:rsid w:val="00AE53DB"/>
    <w:rsid w:val="00AE5E48"/>
    <w:rsid w:val="00AE7B89"/>
    <w:rsid w:val="00AF5A81"/>
    <w:rsid w:val="00AF7E8A"/>
    <w:rsid w:val="00B026A5"/>
    <w:rsid w:val="00B102C1"/>
    <w:rsid w:val="00B1057C"/>
    <w:rsid w:val="00B10B1D"/>
    <w:rsid w:val="00B1743F"/>
    <w:rsid w:val="00B203A6"/>
    <w:rsid w:val="00B226D5"/>
    <w:rsid w:val="00B25442"/>
    <w:rsid w:val="00B263F4"/>
    <w:rsid w:val="00B30A59"/>
    <w:rsid w:val="00B33670"/>
    <w:rsid w:val="00B34887"/>
    <w:rsid w:val="00B34C02"/>
    <w:rsid w:val="00B403C1"/>
    <w:rsid w:val="00B4683B"/>
    <w:rsid w:val="00B814D5"/>
    <w:rsid w:val="00B85472"/>
    <w:rsid w:val="00B857AB"/>
    <w:rsid w:val="00B85B3D"/>
    <w:rsid w:val="00B93EA4"/>
    <w:rsid w:val="00BA1583"/>
    <w:rsid w:val="00BB3F4E"/>
    <w:rsid w:val="00BB7984"/>
    <w:rsid w:val="00BC044E"/>
    <w:rsid w:val="00BC42FB"/>
    <w:rsid w:val="00BC75AD"/>
    <w:rsid w:val="00BD7CF8"/>
    <w:rsid w:val="00BE1BCD"/>
    <w:rsid w:val="00BE2742"/>
    <w:rsid w:val="00BE6766"/>
    <w:rsid w:val="00BE6FC8"/>
    <w:rsid w:val="00BF1952"/>
    <w:rsid w:val="00BF73F0"/>
    <w:rsid w:val="00C0069A"/>
    <w:rsid w:val="00C010A9"/>
    <w:rsid w:val="00C06473"/>
    <w:rsid w:val="00C0693A"/>
    <w:rsid w:val="00C10829"/>
    <w:rsid w:val="00C12C5D"/>
    <w:rsid w:val="00C1538E"/>
    <w:rsid w:val="00C26475"/>
    <w:rsid w:val="00C31684"/>
    <w:rsid w:val="00C333D3"/>
    <w:rsid w:val="00C33EDA"/>
    <w:rsid w:val="00C42BE8"/>
    <w:rsid w:val="00C55E23"/>
    <w:rsid w:val="00C63BF1"/>
    <w:rsid w:val="00C701A9"/>
    <w:rsid w:val="00C76D9D"/>
    <w:rsid w:val="00C8058A"/>
    <w:rsid w:val="00C80DAB"/>
    <w:rsid w:val="00C82489"/>
    <w:rsid w:val="00C86445"/>
    <w:rsid w:val="00C86CBC"/>
    <w:rsid w:val="00C87933"/>
    <w:rsid w:val="00C92ED3"/>
    <w:rsid w:val="00C956B9"/>
    <w:rsid w:val="00CA2F82"/>
    <w:rsid w:val="00CA40BA"/>
    <w:rsid w:val="00CA5451"/>
    <w:rsid w:val="00CB0896"/>
    <w:rsid w:val="00CB51D3"/>
    <w:rsid w:val="00CC537C"/>
    <w:rsid w:val="00CC55B3"/>
    <w:rsid w:val="00CD0636"/>
    <w:rsid w:val="00CD193D"/>
    <w:rsid w:val="00CD26B2"/>
    <w:rsid w:val="00CD5E2F"/>
    <w:rsid w:val="00CE02C7"/>
    <w:rsid w:val="00CE1A39"/>
    <w:rsid w:val="00CE24B7"/>
    <w:rsid w:val="00CE43C8"/>
    <w:rsid w:val="00CE7003"/>
    <w:rsid w:val="00CE77C5"/>
    <w:rsid w:val="00CF1DC6"/>
    <w:rsid w:val="00CF22E1"/>
    <w:rsid w:val="00D018E7"/>
    <w:rsid w:val="00D04CE7"/>
    <w:rsid w:val="00D17D3C"/>
    <w:rsid w:val="00D21997"/>
    <w:rsid w:val="00D26BAD"/>
    <w:rsid w:val="00D26E43"/>
    <w:rsid w:val="00D27CA8"/>
    <w:rsid w:val="00D34DA1"/>
    <w:rsid w:val="00D41F02"/>
    <w:rsid w:val="00D51904"/>
    <w:rsid w:val="00D544A5"/>
    <w:rsid w:val="00D54A98"/>
    <w:rsid w:val="00D65F16"/>
    <w:rsid w:val="00D67B6C"/>
    <w:rsid w:val="00D70019"/>
    <w:rsid w:val="00D74F5B"/>
    <w:rsid w:val="00D83A46"/>
    <w:rsid w:val="00D8583D"/>
    <w:rsid w:val="00D9040D"/>
    <w:rsid w:val="00D91802"/>
    <w:rsid w:val="00D928E2"/>
    <w:rsid w:val="00D97083"/>
    <w:rsid w:val="00DA48ED"/>
    <w:rsid w:val="00DA5F2B"/>
    <w:rsid w:val="00DB47EE"/>
    <w:rsid w:val="00DC2B1B"/>
    <w:rsid w:val="00DC4FAD"/>
    <w:rsid w:val="00DC7843"/>
    <w:rsid w:val="00DD684C"/>
    <w:rsid w:val="00DE5956"/>
    <w:rsid w:val="00DE6214"/>
    <w:rsid w:val="00DE778A"/>
    <w:rsid w:val="00DF0268"/>
    <w:rsid w:val="00DF3C49"/>
    <w:rsid w:val="00DF5B81"/>
    <w:rsid w:val="00E01584"/>
    <w:rsid w:val="00E02084"/>
    <w:rsid w:val="00E0250D"/>
    <w:rsid w:val="00E03042"/>
    <w:rsid w:val="00E030DF"/>
    <w:rsid w:val="00E0379E"/>
    <w:rsid w:val="00E13947"/>
    <w:rsid w:val="00E16616"/>
    <w:rsid w:val="00E17E85"/>
    <w:rsid w:val="00E22B89"/>
    <w:rsid w:val="00E325DB"/>
    <w:rsid w:val="00E3297F"/>
    <w:rsid w:val="00E34D52"/>
    <w:rsid w:val="00E363B6"/>
    <w:rsid w:val="00E41B1E"/>
    <w:rsid w:val="00E5005F"/>
    <w:rsid w:val="00E50492"/>
    <w:rsid w:val="00E5127B"/>
    <w:rsid w:val="00E56C1E"/>
    <w:rsid w:val="00E60220"/>
    <w:rsid w:val="00E60F0C"/>
    <w:rsid w:val="00E62036"/>
    <w:rsid w:val="00E629A5"/>
    <w:rsid w:val="00E70407"/>
    <w:rsid w:val="00E75A09"/>
    <w:rsid w:val="00E8000A"/>
    <w:rsid w:val="00E974BB"/>
    <w:rsid w:val="00E97891"/>
    <w:rsid w:val="00EA15B3"/>
    <w:rsid w:val="00EB3541"/>
    <w:rsid w:val="00EB6501"/>
    <w:rsid w:val="00EC0B64"/>
    <w:rsid w:val="00EC192F"/>
    <w:rsid w:val="00EC56E9"/>
    <w:rsid w:val="00ED1B2C"/>
    <w:rsid w:val="00ED41E5"/>
    <w:rsid w:val="00ED68EB"/>
    <w:rsid w:val="00ED78D1"/>
    <w:rsid w:val="00EE404B"/>
    <w:rsid w:val="00EE4AFF"/>
    <w:rsid w:val="00EF19F8"/>
    <w:rsid w:val="00EF2E01"/>
    <w:rsid w:val="00EF4D88"/>
    <w:rsid w:val="00EF601F"/>
    <w:rsid w:val="00F2183D"/>
    <w:rsid w:val="00F27F8D"/>
    <w:rsid w:val="00F42105"/>
    <w:rsid w:val="00F51229"/>
    <w:rsid w:val="00F5200B"/>
    <w:rsid w:val="00F5494F"/>
    <w:rsid w:val="00F55A7F"/>
    <w:rsid w:val="00F60A2B"/>
    <w:rsid w:val="00F61D8F"/>
    <w:rsid w:val="00F63B22"/>
    <w:rsid w:val="00F7069B"/>
    <w:rsid w:val="00F71F4B"/>
    <w:rsid w:val="00F72749"/>
    <w:rsid w:val="00F72DDD"/>
    <w:rsid w:val="00F744DC"/>
    <w:rsid w:val="00F77715"/>
    <w:rsid w:val="00F77CF7"/>
    <w:rsid w:val="00F82380"/>
    <w:rsid w:val="00F94824"/>
    <w:rsid w:val="00F950E6"/>
    <w:rsid w:val="00F96AB0"/>
    <w:rsid w:val="00FA1E18"/>
    <w:rsid w:val="00FA2530"/>
    <w:rsid w:val="00FB0020"/>
    <w:rsid w:val="00FB0581"/>
    <w:rsid w:val="00FB1C50"/>
    <w:rsid w:val="00FB46B5"/>
    <w:rsid w:val="00FB4F56"/>
    <w:rsid w:val="00FC1812"/>
    <w:rsid w:val="00FD000D"/>
    <w:rsid w:val="00FD2787"/>
    <w:rsid w:val="00FD41C2"/>
    <w:rsid w:val="00FD60EA"/>
    <w:rsid w:val="00FD6226"/>
    <w:rsid w:val="00FE009D"/>
    <w:rsid w:val="00FE0E5A"/>
    <w:rsid w:val="00FE2FAD"/>
    <w:rsid w:val="00FE38C8"/>
    <w:rsid w:val="00FF18A0"/>
    <w:rsid w:val="00FF3B57"/>
    <w:rsid w:val="00FF4F89"/>
    <w:rsid w:val="00FF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BC42FB"/>
    <w:pPr>
      <w:spacing w:after="0" w:line="240" w:lineRule="auto"/>
    </w:pPr>
    <w:rPr>
      <w:rFonts w:ascii="Times New Roman" w:eastAsia="Times New Roman" w:hAnsi="Times New Roman" w:cs="Times New Roman"/>
      <w:sz w:val="28"/>
      <w:szCs w:val="20"/>
    </w:rPr>
  </w:style>
  <w:style w:type="paragraph" w:styleId="Heading1">
    <w:name w:val="heading 1"/>
    <w:basedOn w:val="Normal"/>
    <w:next w:val="Normal"/>
    <w:link w:val="Heading1Char"/>
    <w:qFormat/>
    <w:rsid w:val="000F4B84"/>
    <w:pPr>
      <w:keepNext/>
      <w:numPr>
        <w:numId w:val="8"/>
      </w:numPr>
      <w:spacing w:before="360" w:after="120"/>
      <w:ind w:left="0"/>
      <w:outlineLvl w:val="0"/>
    </w:pPr>
    <w:rPr>
      <w:rFonts w:ascii="Times New Roman Bold" w:hAnsi="Times New Roman Bold" w:cs="Arial"/>
      <w:b/>
      <w:bCs/>
      <w:color w:val="000000"/>
      <w:kern w:val="32"/>
      <w:szCs w:val="24"/>
    </w:rPr>
  </w:style>
  <w:style w:type="paragraph" w:styleId="Heading2">
    <w:name w:val="heading 2"/>
    <w:basedOn w:val="Heading1"/>
    <w:next w:val="Normal"/>
    <w:link w:val="Heading2Char"/>
    <w:qFormat/>
    <w:rsid w:val="00332747"/>
    <w:pPr>
      <w:keepNext w:val="0"/>
      <w:numPr>
        <w:ilvl w:val="1"/>
      </w:numPr>
      <w:spacing w:before="0"/>
      <w:ind w:left="446" w:hanging="446"/>
      <w:outlineLvl w:val="1"/>
    </w:pPr>
    <w:rPr>
      <w:rFonts w:ascii="Times New Roman" w:hAnsi="Times New Roman" w:cs="Times New Roman"/>
      <w:sz w:val="26"/>
    </w:rPr>
  </w:style>
  <w:style w:type="paragraph" w:styleId="Heading3">
    <w:name w:val="heading 3"/>
    <w:basedOn w:val="Normal"/>
    <w:next w:val="Normal"/>
    <w:link w:val="Heading3Char"/>
    <w:qFormat/>
    <w:rsid w:val="00BC42FB"/>
    <w:pPr>
      <w:keepNext/>
      <w:numPr>
        <w:ilvl w:val="2"/>
        <w:numId w:val="1"/>
      </w:numPr>
      <w:spacing w:before="240" w:after="120"/>
      <w:outlineLvl w:val="2"/>
    </w:pPr>
    <w:rPr>
      <w:rFonts w:cs="Arial"/>
      <w:b/>
      <w:bCs/>
      <w:sz w:val="26"/>
      <w:szCs w:val="26"/>
    </w:rPr>
  </w:style>
  <w:style w:type="paragraph" w:styleId="Heading4">
    <w:name w:val="heading 4"/>
    <w:basedOn w:val="Normal"/>
    <w:next w:val="Normal"/>
    <w:link w:val="Heading4Char"/>
    <w:qFormat/>
    <w:rsid w:val="00BC42F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BC42FB"/>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BC42FB"/>
    <w:pPr>
      <w:numPr>
        <w:ilvl w:val="5"/>
        <w:numId w:val="1"/>
      </w:numPr>
      <w:spacing w:before="240" w:after="60"/>
      <w:outlineLvl w:val="5"/>
    </w:pPr>
    <w:rPr>
      <w:b/>
      <w:bCs/>
      <w:szCs w:val="22"/>
    </w:rPr>
  </w:style>
  <w:style w:type="paragraph" w:styleId="Heading7">
    <w:name w:val="heading 7"/>
    <w:basedOn w:val="Normal"/>
    <w:next w:val="Normal"/>
    <w:link w:val="Heading7Char"/>
    <w:qFormat/>
    <w:rsid w:val="00BC42FB"/>
    <w:pPr>
      <w:numPr>
        <w:ilvl w:val="6"/>
        <w:numId w:val="1"/>
      </w:numPr>
      <w:spacing w:before="240" w:after="60"/>
      <w:outlineLvl w:val="6"/>
    </w:pPr>
    <w:rPr>
      <w:szCs w:val="24"/>
    </w:rPr>
  </w:style>
  <w:style w:type="paragraph" w:styleId="Heading8">
    <w:name w:val="heading 8"/>
    <w:basedOn w:val="Normal"/>
    <w:next w:val="Normal"/>
    <w:link w:val="Heading8Char"/>
    <w:qFormat/>
    <w:rsid w:val="00BC42FB"/>
    <w:pPr>
      <w:numPr>
        <w:ilvl w:val="7"/>
        <w:numId w:val="1"/>
      </w:numPr>
      <w:spacing w:before="240" w:after="60"/>
      <w:outlineLvl w:val="7"/>
    </w:pPr>
    <w:rPr>
      <w:iCs/>
      <w:szCs w:val="24"/>
    </w:rPr>
  </w:style>
  <w:style w:type="paragraph" w:styleId="Heading9">
    <w:name w:val="heading 9"/>
    <w:basedOn w:val="Normal"/>
    <w:next w:val="Normal"/>
    <w:link w:val="Heading9Char"/>
    <w:qFormat/>
    <w:rsid w:val="00BC42F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B84"/>
    <w:rPr>
      <w:rFonts w:ascii="Times New Roman Bold" w:eastAsia="Times New Roman" w:hAnsi="Times New Roman Bold" w:cs="Arial"/>
      <w:b/>
      <w:bCs/>
      <w:color w:val="000000"/>
      <w:kern w:val="32"/>
      <w:sz w:val="28"/>
      <w:szCs w:val="24"/>
    </w:rPr>
  </w:style>
  <w:style w:type="character" w:customStyle="1" w:styleId="Heading2Char">
    <w:name w:val="Heading 2 Char"/>
    <w:basedOn w:val="DefaultParagraphFont"/>
    <w:link w:val="Heading2"/>
    <w:rsid w:val="00332747"/>
    <w:rPr>
      <w:rFonts w:ascii="Times New Roman" w:eastAsia="Times New Roman" w:hAnsi="Times New Roman" w:cs="Times New Roman"/>
      <w:b/>
      <w:bCs/>
      <w:color w:val="000000"/>
      <w:kern w:val="32"/>
      <w:sz w:val="26"/>
      <w:szCs w:val="24"/>
    </w:rPr>
  </w:style>
  <w:style w:type="character" w:customStyle="1" w:styleId="Heading3Char">
    <w:name w:val="Heading 3 Char"/>
    <w:basedOn w:val="DefaultParagraphFont"/>
    <w:link w:val="Heading3"/>
    <w:rsid w:val="00BC42FB"/>
    <w:rPr>
      <w:rFonts w:ascii="Times New Roman" w:eastAsia="Times New Roman" w:hAnsi="Times New Roman" w:cs="Arial"/>
      <w:b/>
      <w:bCs/>
      <w:sz w:val="26"/>
      <w:szCs w:val="26"/>
      <w:lang w:val="de-DE"/>
    </w:rPr>
  </w:style>
  <w:style w:type="character" w:customStyle="1" w:styleId="Heading4Char">
    <w:name w:val="Heading 4 Char"/>
    <w:basedOn w:val="DefaultParagraphFont"/>
    <w:link w:val="Heading4"/>
    <w:rsid w:val="00BC42FB"/>
    <w:rPr>
      <w:rFonts w:ascii="Times New Roman" w:eastAsia="Times New Roman" w:hAnsi="Times New Roman" w:cs="Times New Roman"/>
      <w:b/>
      <w:bCs/>
      <w:sz w:val="28"/>
      <w:szCs w:val="28"/>
      <w:lang w:val="de-DE"/>
    </w:rPr>
  </w:style>
  <w:style w:type="character" w:customStyle="1" w:styleId="Heading5Char">
    <w:name w:val="Heading 5 Char"/>
    <w:basedOn w:val="DefaultParagraphFont"/>
    <w:link w:val="Heading5"/>
    <w:rsid w:val="00BC42FB"/>
    <w:rPr>
      <w:rFonts w:ascii="Times New Roman" w:eastAsia="Times New Roman" w:hAnsi="Times New Roman" w:cs="Times New Roman"/>
      <w:b/>
      <w:bCs/>
      <w:iCs/>
      <w:sz w:val="26"/>
      <w:szCs w:val="26"/>
      <w:lang w:val="de-DE"/>
    </w:rPr>
  </w:style>
  <w:style w:type="character" w:customStyle="1" w:styleId="Heading6Char">
    <w:name w:val="Heading 6 Char"/>
    <w:basedOn w:val="DefaultParagraphFont"/>
    <w:link w:val="Heading6"/>
    <w:rsid w:val="00BC42FB"/>
    <w:rPr>
      <w:rFonts w:ascii="Times New Roman" w:eastAsia="Times New Roman" w:hAnsi="Times New Roman" w:cs="Times New Roman"/>
      <w:b/>
      <w:bCs/>
      <w:sz w:val="28"/>
      <w:lang w:val="de-DE"/>
    </w:rPr>
  </w:style>
  <w:style w:type="character" w:customStyle="1" w:styleId="Heading7Char">
    <w:name w:val="Heading 7 Char"/>
    <w:basedOn w:val="DefaultParagraphFont"/>
    <w:link w:val="Heading7"/>
    <w:rsid w:val="00BC42FB"/>
    <w:rPr>
      <w:rFonts w:ascii="Times New Roman" w:eastAsia="Times New Roman" w:hAnsi="Times New Roman" w:cs="Times New Roman"/>
      <w:sz w:val="28"/>
      <w:szCs w:val="24"/>
      <w:lang w:val="de-DE"/>
    </w:rPr>
  </w:style>
  <w:style w:type="character" w:customStyle="1" w:styleId="Heading8Char">
    <w:name w:val="Heading 8 Char"/>
    <w:basedOn w:val="DefaultParagraphFont"/>
    <w:link w:val="Heading8"/>
    <w:rsid w:val="00BC42FB"/>
    <w:rPr>
      <w:rFonts w:ascii="Times New Roman" w:eastAsia="Times New Roman" w:hAnsi="Times New Roman" w:cs="Times New Roman"/>
      <w:iCs/>
      <w:sz w:val="28"/>
      <w:szCs w:val="24"/>
      <w:lang w:val="de-DE"/>
    </w:rPr>
  </w:style>
  <w:style w:type="character" w:customStyle="1" w:styleId="Heading9Char">
    <w:name w:val="Heading 9 Char"/>
    <w:basedOn w:val="DefaultParagraphFont"/>
    <w:link w:val="Heading9"/>
    <w:rsid w:val="00BC42FB"/>
    <w:rPr>
      <w:rFonts w:ascii="Times New Roman" w:eastAsia="Times New Roman" w:hAnsi="Times New Roman" w:cs="Arial"/>
      <w:sz w:val="28"/>
      <w:lang w:val="de-DE"/>
    </w:rPr>
  </w:style>
  <w:style w:type="paragraph" w:styleId="Header">
    <w:name w:val="header"/>
    <w:basedOn w:val="Normal"/>
    <w:link w:val="HeaderChar"/>
    <w:rsid w:val="00BC42FB"/>
    <w:pPr>
      <w:tabs>
        <w:tab w:val="center" w:pos="4536"/>
        <w:tab w:val="right" w:pos="9072"/>
      </w:tabs>
    </w:pPr>
  </w:style>
  <w:style w:type="character" w:customStyle="1" w:styleId="HeaderChar">
    <w:name w:val="Header Char"/>
    <w:basedOn w:val="DefaultParagraphFont"/>
    <w:link w:val="Header"/>
    <w:rsid w:val="00BC42FB"/>
    <w:rPr>
      <w:rFonts w:ascii="Times New Roman" w:eastAsia="Times New Roman" w:hAnsi="Times New Roman" w:cs="Times New Roman"/>
      <w:sz w:val="28"/>
      <w:szCs w:val="20"/>
      <w:lang w:val="de-DE"/>
    </w:rPr>
  </w:style>
  <w:style w:type="character" w:styleId="PageNumber">
    <w:name w:val="page number"/>
    <w:basedOn w:val="DefaultParagraphFont"/>
    <w:rsid w:val="00BC42FB"/>
  </w:style>
  <w:style w:type="table" w:styleId="TableGrid">
    <w:name w:val="Table Grid"/>
    <w:basedOn w:val="TableNormal"/>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qFormat/>
    <w:rsid w:val="00834497"/>
    <w:pPr>
      <w:tabs>
        <w:tab w:val="left" w:pos="360"/>
        <w:tab w:val="left" w:pos="720"/>
        <w:tab w:val="right" w:leader="dot" w:pos="9800"/>
      </w:tabs>
      <w:spacing w:before="120" w:after="120"/>
    </w:pPr>
    <w:rPr>
      <w:rFonts w:ascii="Times New Roman Bold" w:hAnsi="Times New Roman Bold"/>
      <w:bCs/>
      <w:noProof/>
      <w:sz w:val="20"/>
    </w:rPr>
  </w:style>
  <w:style w:type="paragraph" w:styleId="TOC2">
    <w:name w:val="toc 2"/>
    <w:basedOn w:val="Normal"/>
    <w:next w:val="Normal"/>
    <w:autoRedefine/>
    <w:uiPriority w:val="39"/>
    <w:qFormat/>
    <w:rsid w:val="00912E69"/>
    <w:pPr>
      <w:tabs>
        <w:tab w:val="left" w:pos="1120"/>
        <w:tab w:val="right" w:leader="dot" w:pos="9810"/>
      </w:tabs>
      <w:spacing w:before="120"/>
      <w:ind w:left="540"/>
    </w:pPr>
    <w:rPr>
      <w:rFonts w:ascii="Calibri" w:hAnsi="Calibri"/>
      <w:i/>
      <w:iCs/>
      <w:sz w:val="20"/>
    </w:rPr>
  </w:style>
  <w:style w:type="paragraph" w:styleId="TOC3">
    <w:name w:val="toc 3"/>
    <w:basedOn w:val="Normal"/>
    <w:next w:val="Normal"/>
    <w:autoRedefine/>
    <w:uiPriority w:val="39"/>
    <w:semiHidden/>
    <w:qFormat/>
    <w:rsid w:val="00BC42FB"/>
    <w:pPr>
      <w:ind w:left="560"/>
    </w:pPr>
    <w:rPr>
      <w:rFonts w:ascii="Calibri" w:hAnsi="Calibri"/>
      <w:sz w:val="20"/>
    </w:rPr>
  </w:style>
  <w:style w:type="character" w:styleId="Hyperlink">
    <w:name w:val="Hyperlink"/>
    <w:uiPriority w:val="99"/>
    <w:rsid w:val="00BC42FB"/>
    <w:rPr>
      <w:color w:val="0000FF"/>
      <w:u w:val="single"/>
    </w:rPr>
  </w:style>
  <w:style w:type="paragraph" w:styleId="Footer">
    <w:name w:val="footer"/>
    <w:basedOn w:val="Normal"/>
    <w:link w:val="FooterChar"/>
    <w:rsid w:val="00BC42FB"/>
    <w:pPr>
      <w:tabs>
        <w:tab w:val="center" w:pos="4536"/>
        <w:tab w:val="right" w:pos="9072"/>
      </w:tabs>
    </w:pPr>
    <w:rPr>
      <w:lang w:eastAsia="x-none"/>
    </w:rPr>
  </w:style>
  <w:style w:type="character" w:customStyle="1" w:styleId="FooterChar">
    <w:name w:val="Footer Char"/>
    <w:basedOn w:val="DefaultParagraphFont"/>
    <w:link w:val="Footer"/>
    <w:rsid w:val="00BC42FB"/>
    <w:rPr>
      <w:rFonts w:ascii="Times New Roman" w:eastAsia="Times New Roman" w:hAnsi="Times New Roman" w:cs="Times New Roman"/>
      <w:sz w:val="28"/>
      <w:szCs w:val="20"/>
      <w:lang w:val="de-DE" w:eastAsia="x-none"/>
    </w:rPr>
  </w:style>
  <w:style w:type="paragraph" w:styleId="BalloonText">
    <w:name w:val="Balloon Text"/>
    <w:basedOn w:val="Normal"/>
    <w:link w:val="BalloonTextChar"/>
    <w:semiHidden/>
    <w:rsid w:val="00BC42FB"/>
    <w:rPr>
      <w:rFonts w:ascii="Tahoma" w:hAnsi="Tahoma" w:cs="Tahoma"/>
      <w:sz w:val="16"/>
      <w:szCs w:val="16"/>
    </w:rPr>
  </w:style>
  <w:style w:type="character" w:customStyle="1" w:styleId="BalloonTextChar">
    <w:name w:val="Balloon Text Char"/>
    <w:basedOn w:val="DefaultParagraphFont"/>
    <w:link w:val="BalloonText"/>
    <w:semiHidden/>
    <w:rsid w:val="00BC42FB"/>
    <w:rPr>
      <w:rFonts w:ascii="Tahoma" w:eastAsia="Times New Roman" w:hAnsi="Tahoma" w:cs="Tahoma"/>
      <w:sz w:val="16"/>
      <w:szCs w:val="16"/>
      <w:lang w:val="de-DE"/>
    </w:rPr>
  </w:style>
  <w:style w:type="character" w:styleId="CommentReference">
    <w:name w:val="annotation reference"/>
    <w:semiHidden/>
    <w:rsid w:val="00BC42FB"/>
    <w:rPr>
      <w:sz w:val="16"/>
      <w:szCs w:val="16"/>
    </w:rPr>
  </w:style>
  <w:style w:type="paragraph" w:styleId="CommentText">
    <w:name w:val="annotation text"/>
    <w:basedOn w:val="Normal"/>
    <w:link w:val="CommentTextChar"/>
    <w:semiHidden/>
    <w:rsid w:val="00BC42FB"/>
    <w:rPr>
      <w:sz w:val="20"/>
    </w:rPr>
  </w:style>
  <w:style w:type="character" w:customStyle="1" w:styleId="CommentTextChar">
    <w:name w:val="Comment Text Char"/>
    <w:basedOn w:val="DefaultParagraphFont"/>
    <w:link w:val="CommentText"/>
    <w:semiHidden/>
    <w:rsid w:val="00BC42FB"/>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semiHidden/>
    <w:rsid w:val="00BC42FB"/>
    <w:rPr>
      <w:b/>
      <w:bCs/>
    </w:rPr>
  </w:style>
  <w:style w:type="character" w:customStyle="1" w:styleId="CommentSubjectChar">
    <w:name w:val="Comment Subject Char"/>
    <w:basedOn w:val="CommentTextChar"/>
    <w:link w:val="CommentSubject"/>
    <w:semiHidden/>
    <w:rsid w:val="00BC42FB"/>
    <w:rPr>
      <w:rFonts w:ascii="Times New Roman" w:eastAsia="Times New Roman" w:hAnsi="Times New Roman" w:cs="Times New Roman"/>
      <w:b/>
      <w:bCs/>
      <w:sz w:val="20"/>
      <w:szCs w:val="20"/>
      <w:lang w:val="de-DE"/>
    </w:rPr>
  </w:style>
  <w:style w:type="paragraph" w:styleId="TOCHeading">
    <w:name w:val="TOC Heading"/>
    <w:basedOn w:val="Heading1"/>
    <w:next w:val="Normal"/>
    <w:uiPriority w:val="39"/>
    <w:unhideWhenUsed/>
    <w:qFormat/>
    <w:rsid w:val="00BC42FB"/>
    <w:pPr>
      <w:keepLines/>
      <w:spacing w:before="480" w:line="276" w:lineRule="auto"/>
      <w:outlineLvl w:val="9"/>
    </w:pPr>
    <w:rPr>
      <w:rFonts w:ascii="Cambria" w:eastAsia="MS Gothic" w:hAnsi="Cambria" w:cs="Times New Roman"/>
      <w:caps/>
      <w:color w:val="365F91"/>
      <w:kern w:val="0"/>
      <w:szCs w:val="28"/>
      <w:lang w:eastAsia="ja-JP"/>
    </w:rPr>
  </w:style>
  <w:style w:type="paragraph" w:customStyle="1" w:styleId="Default">
    <w:name w:val="Default"/>
    <w:rsid w:val="00BC42F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uiPriority w:val="99"/>
    <w:semiHidden/>
    <w:unhideWhenUsed/>
    <w:rsid w:val="00BC42FB"/>
    <w:rPr>
      <w:color w:val="800080"/>
      <w:u w:val="single"/>
    </w:rPr>
  </w:style>
  <w:style w:type="character" w:customStyle="1" w:styleId="bold5">
    <w:name w:val="bold5"/>
    <w:rsid w:val="00BC42FB"/>
    <w:rPr>
      <w:b/>
      <w:bCs/>
      <w:i w:val="0"/>
      <w:iCs w:val="0"/>
    </w:rPr>
  </w:style>
  <w:style w:type="paragraph" w:styleId="NoSpacing">
    <w:name w:val="No Spacing"/>
    <w:uiPriority w:val="1"/>
    <w:qFormat/>
    <w:rsid w:val="00BC42FB"/>
    <w:pPr>
      <w:spacing w:after="0" w:line="240" w:lineRule="auto"/>
    </w:pPr>
    <w:rPr>
      <w:rFonts w:ascii="Arial" w:eastAsia="Times New Roman" w:hAnsi="Arial" w:cs="Times New Roman"/>
      <w:sz w:val="24"/>
      <w:szCs w:val="20"/>
      <w:lang w:val="de-DE"/>
    </w:rPr>
  </w:style>
  <w:style w:type="paragraph" w:customStyle="1" w:styleId="Normal2">
    <w:name w:val="Normal2"/>
    <w:basedOn w:val="Normal"/>
    <w:next w:val="Normal"/>
    <w:qFormat/>
    <w:rsid w:val="000F4B84"/>
    <w:rPr>
      <w:sz w:val="24"/>
      <w:szCs w:val="24"/>
    </w:rPr>
  </w:style>
  <w:style w:type="character" w:styleId="IntenseEmphasis">
    <w:name w:val="Intense Emphasis"/>
    <w:uiPriority w:val="21"/>
    <w:qFormat/>
    <w:rsid w:val="00BC42FB"/>
    <w:rPr>
      <w:b/>
      <w:bCs/>
      <w:i/>
      <w:iCs/>
      <w:color w:val="4F81BD"/>
    </w:rPr>
  </w:style>
  <w:style w:type="paragraph" w:styleId="Revision">
    <w:name w:val="Revision"/>
    <w:hidden/>
    <w:uiPriority w:val="99"/>
    <w:semiHidden/>
    <w:rsid w:val="00BC42FB"/>
    <w:pPr>
      <w:spacing w:after="0" w:line="240" w:lineRule="auto"/>
    </w:pPr>
    <w:rPr>
      <w:rFonts w:ascii="Times New Roman" w:eastAsia="Times New Roman" w:hAnsi="Times New Roman" w:cs="Times New Roman"/>
      <w:sz w:val="28"/>
      <w:szCs w:val="20"/>
      <w:lang w:val="de-DE"/>
    </w:rPr>
  </w:style>
  <w:style w:type="table" w:customStyle="1" w:styleId="TableGrid1">
    <w:name w:val="Table Grid1"/>
    <w:basedOn w:val="TableNormal"/>
    <w:next w:val="TableGrid"/>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Table">
    <w:name w:val="_Text Table"/>
    <w:basedOn w:val="Normal"/>
    <w:link w:val="TextTableChar"/>
    <w:rsid w:val="00BC42FB"/>
    <w:pPr>
      <w:spacing w:before="40"/>
    </w:pPr>
    <w:rPr>
      <w:sz w:val="22"/>
      <w:szCs w:val="22"/>
    </w:rPr>
  </w:style>
  <w:style w:type="character" w:customStyle="1" w:styleId="TextTableChar">
    <w:name w:val="_Text Table Char"/>
    <w:link w:val="TextTable"/>
    <w:rsid w:val="00BC42FB"/>
    <w:rPr>
      <w:rFonts w:ascii="Times New Roman" w:eastAsia="Times New Roman" w:hAnsi="Times New Roman" w:cs="Times New Roman"/>
    </w:rPr>
  </w:style>
  <w:style w:type="character" w:customStyle="1" w:styleId="bold">
    <w:name w:val="bold"/>
    <w:rsid w:val="00BC42FB"/>
  </w:style>
  <w:style w:type="paragraph" w:styleId="NormalWeb">
    <w:name w:val="Normal (Web)"/>
    <w:basedOn w:val="Normal"/>
    <w:uiPriority w:val="99"/>
    <w:semiHidden/>
    <w:unhideWhenUsed/>
    <w:rsid w:val="00BC42FB"/>
    <w:pPr>
      <w:spacing w:before="100" w:beforeAutospacing="1" w:after="100" w:afterAutospacing="1"/>
    </w:pPr>
    <w:rPr>
      <w:sz w:val="24"/>
      <w:szCs w:val="24"/>
    </w:rPr>
  </w:style>
  <w:style w:type="paragraph" w:customStyle="1" w:styleId="first">
    <w:name w:val="first"/>
    <w:basedOn w:val="Normal"/>
    <w:rsid w:val="00BC42FB"/>
    <w:pPr>
      <w:spacing w:before="100" w:beforeAutospacing="1" w:after="100" w:afterAutospacing="1"/>
    </w:pPr>
    <w:rPr>
      <w:sz w:val="24"/>
      <w:szCs w:val="24"/>
    </w:rPr>
  </w:style>
  <w:style w:type="character" w:customStyle="1" w:styleId="italics">
    <w:name w:val="italics"/>
    <w:rsid w:val="00BC42FB"/>
  </w:style>
  <w:style w:type="character" w:customStyle="1" w:styleId="sup">
    <w:name w:val="sup"/>
    <w:rsid w:val="00BC42FB"/>
  </w:style>
  <w:style w:type="character" w:customStyle="1" w:styleId="TOC1Char">
    <w:name w:val="TOC 1 Char"/>
    <w:link w:val="TOC1"/>
    <w:uiPriority w:val="39"/>
    <w:rsid w:val="00834497"/>
    <w:rPr>
      <w:rFonts w:ascii="Times New Roman Bold" w:eastAsia="Times New Roman" w:hAnsi="Times New Roman Bold" w:cs="Times New Roman"/>
      <w:bCs/>
      <w:noProof/>
      <w:sz w:val="20"/>
      <w:szCs w:val="20"/>
    </w:rPr>
  </w:style>
  <w:style w:type="paragraph" w:styleId="ListParagraph">
    <w:name w:val="List Paragraph"/>
    <w:basedOn w:val="Normal"/>
    <w:uiPriority w:val="34"/>
    <w:qFormat/>
    <w:rsid w:val="00BC42FB"/>
    <w:pPr>
      <w:ind w:left="720"/>
    </w:pPr>
  </w:style>
  <w:style w:type="paragraph" w:styleId="TOC4">
    <w:name w:val="toc 4"/>
    <w:basedOn w:val="Normal"/>
    <w:next w:val="Normal"/>
    <w:autoRedefine/>
    <w:uiPriority w:val="39"/>
    <w:unhideWhenUsed/>
    <w:rsid w:val="00BC42FB"/>
    <w:pPr>
      <w:ind w:left="840"/>
    </w:pPr>
    <w:rPr>
      <w:rFonts w:ascii="Calibri" w:hAnsi="Calibri"/>
      <w:sz w:val="20"/>
    </w:rPr>
  </w:style>
  <w:style w:type="paragraph" w:styleId="TOC5">
    <w:name w:val="toc 5"/>
    <w:basedOn w:val="Normal"/>
    <w:next w:val="Normal"/>
    <w:autoRedefine/>
    <w:uiPriority w:val="39"/>
    <w:unhideWhenUsed/>
    <w:rsid w:val="00BC42FB"/>
    <w:pPr>
      <w:ind w:left="1120"/>
    </w:pPr>
    <w:rPr>
      <w:rFonts w:ascii="Calibri" w:hAnsi="Calibri"/>
      <w:sz w:val="20"/>
    </w:rPr>
  </w:style>
  <w:style w:type="paragraph" w:styleId="TOC6">
    <w:name w:val="toc 6"/>
    <w:basedOn w:val="Normal"/>
    <w:next w:val="Normal"/>
    <w:autoRedefine/>
    <w:uiPriority w:val="39"/>
    <w:unhideWhenUsed/>
    <w:rsid w:val="00BC42FB"/>
    <w:pPr>
      <w:ind w:left="1400"/>
    </w:pPr>
    <w:rPr>
      <w:rFonts w:ascii="Calibri" w:hAnsi="Calibri"/>
      <w:sz w:val="20"/>
    </w:rPr>
  </w:style>
  <w:style w:type="paragraph" w:styleId="TOC7">
    <w:name w:val="toc 7"/>
    <w:basedOn w:val="Normal"/>
    <w:next w:val="Normal"/>
    <w:autoRedefine/>
    <w:uiPriority w:val="39"/>
    <w:unhideWhenUsed/>
    <w:rsid w:val="00BC42FB"/>
    <w:pPr>
      <w:ind w:left="1680"/>
    </w:pPr>
    <w:rPr>
      <w:rFonts w:ascii="Calibri" w:hAnsi="Calibri"/>
      <w:sz w:val="20"/>
    </w:rPr>
  </w:style>
  <w:style w:type="paragraph" w:styleId="TOC8">
    <w:name w:val="toc 8"/>
    <w:basedOn w:val="Normal"/>
    <w:next w:val="Normal"/>
    <w:autoRedefine/>
    <w:uiPriority w:val="39"/>
    <w:unhideWhenUsed/>
    <w:rsid w:val="00BC42FB"/>
    <w:pPr>
      <w:ind w:left="1960"/>
    </w:pPr>
    <w:rPr>
      <w:rFonts w:ascii="Calibri" w:hAnsi="Calibri"/>
      <w:sz w:val="20"/>
    </w:rPr>
  </w:style>
  <w:style w:type="paragraph" w:styleId="TOC9">
    <w:name w:val="toc 9"/>
    <w:basedOn w:val="Normal"/>
    <w:next w:val="Normal"/>
    <w:autoRedefine/>
    <w:uiPriority w:val="39"/>
    <w:unhideWhenUsed/>
    <w:rsid w:val="00BC42FB"/>
    <w:pPr>
      <w:ind w:left="2240"/>
    </w:pPr>
    <w:rPr>
      <w:rFonts w:ascii="Calibri" w:hAnsi="Calibri"/>
      <w:sz w:val="20"/>
    </w:rPr>
  </w:style>
  <w:style w:type="paragraph" w:styleId="BodyText">
    <w:name w:val="Body Text"/>
    <w:basedOn w:val="Normal"/>
    <w:link w:val="BodyTextChar"/>
    <w:uiPriority w:val="99"/>
    <w:semiHidden/>
    <w:unhideWhenUsed/>
    <w:rsid w:val="009877EA"/>
    <w:pPr>
      <w:spacing w:after="120"/>
    </w:pPr>
  </w:style>
  <w:style w:type="character" w:customStyle="1" w:styleId="BodyTextChar">
    <w:name w:val="Body Text Char"/>
    <w:basedOn w:val="DefaultParagraphFont"/>
    <w:link w:val="BodyText"/>
    <w:uiPriority w:val="99"/>
    <w:semiHidden/>
    <w:rsid w:val="009877EA"/>
    <w:rPr>
      <w:rFonts w:ascii="Times New Roman" w:eastAsia="Times New Roman" w:hAnsi="Times New Roman" w:cs="Times New Roman"/>
      <w:sz w:val="28"/>
      <w:szCs w:val="20"/>
    </w:rPr>
  </w:style>
  <w:style w:type="paragraph" w:customStyle="1" w:styleId="TableTextCenter">
    <w:name w:val="Table Text Center"/>
    <w:basedOn w:val="Normal"/>
    <w:rsid w:val="00540483"/>
    <w:pPr>
      <w:spacing w:before="40" w:after="40"/>
      <w:jc w:val="center"/>
    </w:pPr>
    <w:rPr>
      <w:rFonts w:ascii="Helvetica" w:hAnsi="Helvetica"/>
      <w:sz w:val="18"/>
    </w:rPr>
  </w:style>
  <w:style w:type="paragraph" w:customStyle="1" w:styleId="TableHeading">
    <w:name w:val="Table Heading"/>
    <w:basedOn w:val="Normal"/>
    <w:rsid w:val="00D928E2"/>
    <w:pPr>
      <w:spacing w:before="20" w:after="20"/>
      <w:jc w:val="center"/>
    </w:pPr>
    <w:rPr>
      <w:rFonts w:ascii="Helvetica" w:hAnsi="Helvetica"/>
      <w:b/>
      <w:sz w:val="18"/>
    </w:rPr>
  </w:style>
  <w:style w:type="paragraph" w:styleId="ListBullet">
    <w:name w:val="List Bullet"/>
    <w:rsid w:val="00405634"/>
    <w:pPr>
      <w:numPr>
        <w:numId w:val="25"/>
      </w:numPr>
      <w:spacing w:after="0" w:line="240" w:lineRule="auto"/>
    </w:pPr>
    <w:rPr>
      <w:rFonts w:ascii="Times New Roman" w:eastAsia="Times New Roman" w:hAnsi="Times New Roman" w:cs="Times New Roman"/>
      <w:sz w:val="24"/>
      <w:szCs w:val="20"/>
    </w:rPr>
  </w:style>
  <w:style w:type="paragraph" w:styleId="Caption">
    <w:name w:val="caption"/>
    <w:basedOn w:val="Normal"/>
    <w:next w:val="Normal"/>
    <w:unhideWhenUsed/>
    <w:qFormat/>
    <w:rsid w:val="006734C7"/>
    <w:pPr>
      <w:spacing w:after="200"/>
    </w:pPr>
    <w:rPr>
      <w:b/>
      <w:bCs/>
      <w:color w:val="4F81BD" w:themeColor="accent1"/>
      <w:sz w:val="18"/>
      <w:szCs w:val="18"/>
    </w:rPr>
  </w:style>
  <w:style w:type="paragraph" w:styleId="TableofFigures">
    <w:name w:val="table of figures"/>
    <w:basedOn w:val="Normal"/>
    <w:next w:val="Normal"/>
    <w:uiPriority w:val="99"/>
    <w:unhideWhenUsed/>
    <w:rsid w:val="002C0750"/>
  </w:style>
  <w:style w:type="paragraph" w:styleId="FootnoteText">
    <w:name w:val="footnote text"/>
    <w:basedOn w:val="Normal"/>
    <w:link w:val="FootnoteTextChar"/>
    <w:uiPriority w:val="99"/>
    <w:semiHidden/>
    <w:unhideWhenUsed/>
    <w:rsid w:val="003B4731"/>
    <w:rPr>
      <w:sz w:val="20"/>
    </w:rPr>
  </w:style>
  <w:style w:type="character" w:customStyle="1" w:styleId="FootnoteTextChar">
    <w:name w:val="Footnote Text Char"/>
    <w:basedOn w:val="DefaultParagraphFont"/>
    <w:link w:val="FootnoteText"/>
    <w:uiPriority w:val="99"/>
    <w:semiHidden/>
    <w:rsid w:val="003B473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B47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BC42FB"/>
    <w:pPr>
      <w:spacing w:after="0" w:line="240" w:lineRule="auto"/>
    </w:pPr>
    <w:rPr>
      <w:rFonts w:ascii="Times New Roman" w:eastAsia="Times New Roman" w:hAnsi="Times New Roman" w:cs="Times New Roman"/>
      <w:sz w:val="28"/>
      <w:szCs w:val="20"/>
    </w:rPr>
  </w:style>
  <w:style w:type="paragraph" w:styleId="Heading1">
    <w:name w:val="heading 1"/>
    <w:basedOn w:val="Normal"/>
    <w:next w:val="Normal"/>
    <w:link w:val="Heading1Char"/>
    <w:qFormat/>
    <w:rsid w:val="000F4B84"/>
    <w:pPr>
      <w:keepNext/>
      <w:numPr>
        <w:numId w:val="8"/>
      </w:numPr>
      <w:spacing w:before="360" w:after="120"/>
      <w:ind w:left="0"/>
      <w:outlineLvl w:val="0"/>
    </w:pPr>
    <w:rPr>
      <w:rFonts w:ascii="Times New Roman Bold" w:hAnsi="Times New Roman Bold" w:cs="Arial"/>
      <w:b/>
      <w:bCs/>
      <w:color w:val="000000"/>
      <w:kern w:val="32"/>
      <w:szCs w:val="24"/>
    </w:rPr>
  </w:style>
  <w:style w:type="paragraph" w:styleId="Heading2">
    <w:name w:val="heading 2"/>
    <w:basedOn w:val="Heading1"/>
    <w:next w:val="Normal"/>
    <w:link w:val="Heading2Char"/>
    <w:qFormat/>
    <w:rsid w:val="00332747"/>
    <w:pPr>
      <w:keepNext w:val="0"/>
      <w:numPr>
        <w:ilvl w:val="1"/>
      </w:numPr>
      <w:spacing w:before="0"/>
      <w:ind w:left="446" w:hanging="446"/>
      <w:outlineLvl w:val="1"/>
    </w:pPr>
    <w:rPr>
      <w:rFonts w:ascii="Times New Roman" w:hAnsi="Times New Roman" w:cs="Times New Roman"/>
      <w:sz w:val="26"/>
    </w:rPr>
  </w:style>
  <w:style w:type="paragraph" w:styleId="Heading3">
    <w:name w:val="heading 3"/>
    <w:basedOn w:val="Normal"/>
    <w:next w:val="Normal"/>
    <w:link w:val="Heading3Char"/>
    <w:qFormat/>
    <w:rsid w:val="00BC42FB"/>
    <w:pPr>
      <w:keepNext/>
      <w:numPr>
        <w:ilvl w:val="2"/>
        <w:numId w:val="1"/>
      </w:numPr>
      <w:spacing w:before="240" w:after="120"/>
      <w:outlineLvl w:val="2"/>
    </w:pPr>
    <w:rPr>
      <w:rFonts w:cs="Arial"/>
      <w:b/>
      <w:bCs/>
      <w:sz w:val="26"/>
      <w:szCs w:val="26"/>
    </w:rPr>
  </w:style>
  <w:style w:type="paragraph" w:styleId="Heading4">
    <w:name w:val="heading 4"/>
    <w:basedOn w:val="Normal"/>
    <w:next w:val="Normal"/>
    <w:link w:val="Heading4Char"/>
    <w:qFormat/>
    <w:rsid w:val="00BC42FB"/>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BC42FB"/>
    <w:pPr>
      <w:numPr>
        <w:ilvl w:val="4"/>
        <w:numId w:val="1"/>
      </w:numPr>
      <w:spacing w:before="240" w:after="60"/>
      <w:outlineLvl w:val="4"/>
    </w:pPr>
    <w:rPr>
      <w:b/>
      <w:bCs/>
      <w:iCs/>
      <w:sz w:val="26"/>
      <w:szCs w:val="26"/>
    </w:rPr>
  </w:style>
  <w:style w:type="paragraph" w:styleId="Heading6">
    <w:name w:val="heading 6"/>
    <w:basedOn w:val="Normal"/>
    <w:next w:val="Normal"/>
    <w:link w:val="Heading6Char"/>
    <w:qFormat/>
    <w:rsid w:val="00BC42FB"/>
    <w:pPr>
      <w:numPr>
        <w:ilvl w:val="5"/>
        <w:numId w:val="1"/>
      </w:numPr>
      <w:spacing w:before="240" w:after="60"/>
      <w:outlineLvl w:val="5"/>
    </w:pPr>
    <w:rPr>
      <w:b/>
      <w:bCs/>
      <w:szCs w:val="22"/>
    </w:rPr>
  </w:style>
  <w:style w:type="paragraph" w:styleId="Heading7">
    <w:name w:val="heading 7"/>
    <w:basedOn w:val="Normal"/>
    <w:next w:val="Normal"/>
    <w:link w:val="Heading7Char"/>
    <w:qFormat/>
    <w:rsid w:val="00BC42FB"/>
    <w:pPr>
      <w:numPr>
        <w:ilvl w:val="6"/>
        <w:numId w:val="1"/>
      </w:numPr>
      <w:spacing w:before="240" w:after="60"/>
      <w:outlineLvl w:val="6"/>
    </w:pPr>
    <w:rPr>
      <w:szCs w:val="24"/>
    </w:rPr>
  </w:style>
  <w:style w:type="paragraph" w:styleId="Heading8">
    <w:name w:val="heading 8"/>
    <w:basedOn w:val="Normal"/>
    <w:next w:val="Normal"/>
    <w:link w:val="Heading8Char"/>
    <w:qFormat/>
    <w:rsid w:val="00BC42FB"/>
    <w:pPr>
      <w:numPr>
        <w:ilvl w:val="7"/>
        <w:numId w:val="1"/>
      </w:numPr>
      <w:spacing w:before="240" w:after="60"/>
      <w:outlineLvl w:val="7"/>
    </w:pPr>
    <w:rPr>
      <w:iCs/>
      <w:szCs w:val="24"/>
    </w:rPr>
  </w:style>
  <w:style w:type="paragraph" w:styleId="Heading9">
    <w:name w:val="heading 9"/>
    <w:basedOn w:val="Normal"/>
    <w:next w:val="Normal"/>
    <w:link w:val="Heading9Char"/>
    <w:qFormat/>
    <w:rsid w:val="00BC42F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B84"/>
    <w:rPr>
      <w:rFonts w:ascii="Times New Roman Bold" w:eastAsia="Times New Roman" w:hAnsi="Times New Roman Bold" w:cs="Arial"/>
      <w:b/>
      <w:bCs/>
      <w:color w:val="000000"/>
      <w:kern w:val="32"/>
      <w:sz w:val="28"/>
      <w:szCs w:val="24"/>
    </w:rPr>
  </w:style>
  <w:style w:type="character" w:customStyle="1" w:styleId="Heading2Char">
    <w:name w:val="Heading 2 Char"/>
    <w:basedOn w:val="DefaultParagraphFont"/>
    <w:link w:val="Heading2"/>
    <w:rsid w:val="00332747"/>
    <w:rPr>
      <w:rFonts w:ascii="Times New Roman" w:eastAsia="Times New Roman" w:hAnsi="Times New Roman" w:cs="Times New Roman"/>
      <w:b/>
      <w:bCs/>
      <w:color w:val="000000"/>
      <w:kern w:val="32"/>
      <w:sz w:val="26"/>
      <w:szCs w:val="24"/>
    </w:rPr>
  </w:style>
  <w:style w:type="character" w:customStyle="1" w:styleId="Heading3Char">
    <w:name w:val="Heading 3 Char"/>
    <w:basedOn w:val="DefaultParagraphFont"/>
    <w:link w:val="Heading3"/>
    <w:rsid w:val="00BC42FB"/>
    <w:rPr>
      <w:rFonts w:ascii="Times New Roman" w:eastAsia="Times New Roman" w:hAnsi="Times New Roman" w:cs="Arial"/>
      <w:b/>
      <w:bCs/>
      <w:sz w:val="26"/>
      <w:szCs w:val="26"/>
      <w:lang w:val="de-DE"/>
    </w:rPr>
  </w:style>
  <w:style w:type="character" w:customStyle="1" w:styleId="Heading4Char">
    <w:name w:val="Heading 4 Char"/>
    <w:basedOn w:val="DefaultParagraphFont"/>
    <w:link w:val="Heading4"/>
    <w:rsid w:val="00BC42FB"/>
    <w:rPr>
      <w:rFonts w:ascii="Times New Roman" w:eastAsia="Times New Roman" w:hAnsi="Times New Roman" w:cs="Times New Roman"/>
      <w:b/>
      <w:bCs/>
      <w:sz w:val="28"/>
      <w:szCs w:val="28"/>
      <w:lang w:val="de-DE"/>
    </w:rPr>
  </w:style>
  <w:style w:type="character" w:customStyle="1" w:styleId="Heading5Char">
    <w:name w:val="Heading 5 Char"/>
    <w:basedOn w:val="DefaultParagraphFont"/>
    <w:link w:val="Heading5"/>
    <w:rsid w:val="00BC42FB"/>
    <w:rPr>
      <w:rFonts w:ascii="Times New Roman" w:eastAsia="Times New Roman" w:hAnsi="Times New Roman" w:cs="Times New Roman"/>
      <w:b/>
      <w:bCs/>
      <w:iCs/>
      <w:sz w:val="26"/>
      <w:szCs w:val="26"/>
      <w:lang w:val="de-DE"/>
    </w:rPr>
  </w:style>
  <w:style w:type="character" w:customStyle="1" w:styleId="Heading6Char">
    <w:name w:val="Heading 6 Char"/>
    <w:basedOn w:val="DefaultParagraphFont"/>
    <w:link w:val="Heading6"/>
    <w:rsid w:val="00BC42FB"/>
    <w:rPr>
      <w:rFonts w:ascii="Times New Roman" w:eastAsia="Times New Roman" w:hAnsi="Times New Roman" w:cs="Times New Roman"/>
      <w:b/>
      <w:bCs/>
      <w:sz w:val="28"/>
      <w:lang w:val="de-DE"/>
    </w:rPr>
  </w:style>
  <w:style w:type="character" w:customStyle="1" w:styleId="Heading7Char">
    <w:name w:val="Heading 7 Char"/>
    <w:basedOn w:val="DefaultParagraphFont"/>
    <w:link w:val="Heading7"/>
    <w:rsid w:val="00BC42FB"/>
    <w:rPr>
      <w:rFonts w:ascii="Times New Roman" w:eastAsia="Times New Roman" w:hAnsi="Times New Roman" w:cs="Times New Roman"/>
      <w:sz w:val="28"/>
      <w:szCs w:val="24"/>
      <w:lang w:val="de-DE"/>
    </w:rPr>
  </w:style>
  <w:style w:type="character" w:customStyle="1" w:styleId="Heading8Char">
    <w:name w:val="Heading 8 Char"/>
    <w:basedOn w:val="DefaultParagraphFont"/>
    <w:link w:val="Heading8"/>
    <w:rsid w:val="00BC42FB"/>
    <w:rPr>
      <w:rFonts w:ascii="Times New Roman" w:eastAsia="Times New Roman" w:hAnsi="Times New Roman" w:cs="Times New Roman"/>
      <w:iCs/>
      <w:sz w:val="28"/>
      <w:szCs w:val="24"/>
      <w:lang w:val="de-DE"/>
    </w:rPr>
  </w:style>
  <w:style w:type="character" w:customStyle="1" w:styleId="Heading9Char">
    <w:name w:val="Heading 9 Char"/>
    <w:basedOn w:val="DefaultParagraphFont"/>
    <w:link w:val="Heading9"/>
    <w:rsid w:val="00BC42FB"/>
    <w:rPr>
      <w:rFonts w:ascii="Times New Roman" w:eastAsia="Times New Roman" w:hAnsi="Times New Roman" w:cs="Arial"/>
      <w:sz w:val="28"/>
      <w:lang w:val="de-DE"/>
    </w:rPr>
  </w:style>
  <w:style w:type="paragraph" w:styleId="Header">
    <w:name w:val="header"/>
    <w:basedOn w:val="Normal"/>
    <w:link w:val="HeaderChar"/>
    <w:rsid w:val="00BC42FB"/>
    <w:pPr>
      <w:tabs>
        <w:tab w:val="center" w:pos="4536"/>
        <w:tab w:val="right" w:pos="9072"/>
      </w:tabs>
    </w:pPr>
  </w:style>
  <w:style w:type="character" w:customStyle="1" w:styleId="HeaderChar">
    <w:name w:val="Header Char"/>
    <w:basedOn w:val="DefaultParagraphFont"/>
    <w:link w:val="Header"/>
    <w:rsid w:val="00BC42FB"/>
    <w:rPr>
      <w:rFonts w:ascii="Times New Roman" w:eastAsia="Times New Roman" w:hAnsi="Times New Roman" w:cs="Times New Roman"/>
      <w:sz w:val="28"/>
      <w:szCs w:val="20"/>
      <w:lang w:val="de-DE"/>
    </w:rPr>
  </w:style>
  <w:style w:type="character" w:styleId="PageNumber">
    <w:name w:val="page number"/>
    <w:basedOn w:val="DefaultParagraphFont"/>
    <w:rsid w:val="00BC42FB"/>
  </w:style>
  <w:style w:type="table" w:styleId="TableGrid">
    <w:name w:val="Table Grid"/>
    <w:basedOn w:val="TableNormal"/>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qFormat/>
    <w:rsid w:val="00834497"/>
    <w:pPr>
      <w:tabs>
        <w:tab w:val="left" w:pos="360"/>
        <w:tab w:val="left" w:pos="720"/>
        <w:tab w:val="right" w:leader="dot" w:pos="9800"/>
      </w:tabs>
      <w:spacing w:before="120" w:after="120"/>
    </w:pPr>
    <w:rPr>
      <w:rFonts w:ascii="Times New Roman Bold" w:hAnsi="Times New Roman Bold"/>
      <w:bCs/>
      <w:noProof/>
      <w:sz w:val="20"/>
    </w:rPr>
  </w:style>
  <w:style w:type="paragraph" w:styleId="TOC2">
    <w:name w:val="toc 2"/>
    <w:basedOn w:val="Normal"/>
    <w:next w:val="Normal"/>
    <w:autoRedefine/>
    <w:uiPriority w:val="39"/>
    <w:qFormat/>
    <w:rsid w:val="00912E69"/>
    <w:pPr>
      <w:tabs>
        <w:tab w:val="left" w:pos="1120"/>
        <w:tab w:val="right" w:leader="dot" w:pos="9810"/>
      </w:tabs>
      <w:spacing w:before="120"/>
      <w:ind w:left="540"/>
    </w:pPr>
    <w:rPr>
      <w:rFonts w:ascii="Calibri" w:hAnsi="Calibri"/>
      <w:i/>
      <w:iCs/>
      <w:sz w:val="20"/>
    </w:rPr>
  </w:style>
  <w:style w:type="paragraph" w:styleId="TOC3">
    <w:name w:val="toc 3"/>
    <w:basedOn w:val="Normal"/>
    <w:next w:val="Normal"/>
    <w:autoRedefine/>
    <w:uiPriority w:val="39"/>
    <w:semiHidden/>
    <w:qFormat/>
    <w:rsid w:val="00BC42FB"/>
    <w:pPr>
      <w:ind w:left="560"/>
    </w:pPr>
    <w:rPr>
      <w:rFonts w:ascii="Calibri" w:hAnsi="Calibri"/>
      <w:sz w:val="20"/>
    </w:rPr>
  </w:style>
  <w:style w:type="character" w:styleId="Hyperlink">
    <w:name w:val="Hyperlink"/>
    <w:uiPriority w:val="99"/>
    <w:rsid w:val="00BC42FB"/>
    <w:rPr>
      <w:color w:val="0000FF"/>
      <w:u w:val="single"/>
    </w:rPr>
  </w:style>
  <w:style w:type="paragraph" w:styleId="Footer">
    <w:name w:val="footer"/>
    <w:basedOn w:val="Normal"/>
    <w:link w:val="FooterChar"/>
    <w:rsid w:val="00BC42FB"/>
    <w:pPr>
      <w:tabs>
        <w:tab w:val="center" w:pos="4536"/>
        <w:tab w:val="right" w:pos="9072"/>
      </w:tabs>
    </w:pPr>
    <w:rPr>
      <w:lang w:eastAsia="x-none"/>
    </w:rPr>
  </w:style>
  <w:style w:type="character" w:customStyle="1" w:styleId="FooterChar">
    <w:name w:val="Footer Char"/>
    <w:basedOn w:val="DefaultParagraphFont"/>
    <w:link w:val="Footer"/>
    <w:rsid w:val="00BC42FB"/>
    <w:rPr>
      <w:rFonts w:ascii="Times New Roman" w:eastAsia="Times New Roman" w:hAnsi="Times New Roman" w:cs="Times New Roman"/>
      <w:sz w:val="28"/>
      <w:szCs w:val="20"/>
      <w:lang w:val="de-DE" w:eastAsia="x-none"/>
    </w:rPr>
  </w:style>
  <w:style w:type="paragraph" w:styleId="BalloonText">
    <w:name w:val="Balloon Text"/>
    <w:basedOn w:val="Normal"/>
    <w:link w:val="BalloonTextChar"/>
    <w:semiHidden/>
    <w:rsid w:val="00BC42FB"/>
    <w:rPr>
      <w:rFonts w:ascii="Tahoma" w:hAnsi="Tahoma" w:cs="Tahoma"/>
      <w:sz w:val="16"/>
      <w:szCs w:val="16"/>
    </w:rPr>
  </w:style>
  <w:style w:type="character" w:customStyle="1" w:styleId="BalloonTextChar">
    <w:name w:val="Balloon Text Char"/>
    <w:basedOn w:val="DefaultParagraphFont"/>
    <w:link w:val="BalloonText"/>
    <w:semiHidden/>
    <w:rsid w:val="00BC42FB"/>
    <w:rPr>
      <w:rFonts w:ascii="Tahoma" w:eastAsia="Times New Roman" w:hAnsi="Tahoma" w:cs="Tahoma"/>
      <w:sz w:val="16"/>
      <w:szCs w:val="16"/>
      <w:lang w:val="de-DE"/>
    </w:rPr>
  </w:style>
  <w:style w:type="character" w:styleId="CommentReference">
    <w:name w:val="annotation reference"/>
    <w:semiHidden/>
    <w:rsid w:val="00BC42FB"/>
    <w:rPr>
      <w:sz w:val="16"/>
      <w:szCs w:val="16"/>
    </w:rPr>
  </w:style>
  <w:style w:type="paragraph" w:styleId="CommentText">
    <w:name w:val="annotation text"/>
    <w:basedOn w:val="Normal"/>
    <w:link w:val="CommentTextChar"/>
    <w:semiHidden/>
    <w:rsid w:val="00BC42FB"/>
    <w:rPr>
      <w:sz w:val="20"/>
    </w:rPr>
  </w:style>
  <w:style w:type="character" w:customStyle="1" w:styleId="CommentTextChar">
    <w:name w:val="Comment Text Char"/>
    <w:basedOn w:val="DefaultParagraphFont"/>
    <w:link w:val="CommentText"/>
    <w:semiHidden/>
    <w:rsid w:val="00BC42FB"/>
    <w:rPr>
      <w:rFonts w:ascii="Times New Roman" w:eastAsia="Times New Roman" w:hAnsi="Times New Roman" w:cs="Times New Roman"/>
      <w:sz w:val="20"/>
      <w:szCs w:val="20"/>
      <w:lang w:val="de-DE"/>
    </w:rPr>
  </w:style>
  <w:style w:type="paragraph" w:styleId="CommentSubject">
    <w:name w:val="annotation subject"/>
    <w:basedOn w:val="CommentText"/>
    <w:next w:val="CommentText"/>
    <w:link w:val="CommentSubjectChar"/>
    <w:semiHidden/>
    <w:rsid w:val="00BC42FB"/>
    <w:rPr>
      <w:b/>
      <w:bCs/>
    </w:rPr>
  </w:style>
  <w:style w:type="character" w:customStyle="1" w:styleId="CommentSubjectChar">
    <w:name w:val="Comment Subject Char"/>
    <w:basedOn w:val="CommentTextChar"/>
    <w:link w:val="CommentSubject"/>
    <w:semiHidden/>
    <w:rsid w:val="00BC42FB"/>
    <w:rPr>
      <w:rFonts w:ascii="Times New Roman" w:eastAsia="Times New Roman" w:hAnsi="Times New Roman" w:cs="Times New Roman"/>
      <w:b/>
      <w:bCs/>
      <w:sz w:val="20"/>
      <w:szCs w:val="20"/>
      <w:lang w:val="de-DE"/>
    </w:rPr>
  </w:style>
  <w:style w:type="paragraph" w:styleId="TOCHeading">
    <w:name w:val="TOC Heading"/>
    <w:basedOn w:val="Heading1"/>
    <w:next w:val="Normal"/>
    <w:uiPriority w:val="39"/>
    <w:unhideWhenUsed/>
    <w:qFormat/>
    <w:rsid w:val="00BC42FB"/>
    <w:pPr>
      <w:keepLines/>
      <w:spacing w:before="480" w:line="276" w:lineRule="auto"/>
      <w:outlineLvl w:val="9"/>
    </w:pPr>
    <w:rPr>
      <w:rFonts w:ascii="Cambria" w:eastAsia="MS Gothic" w:hAnsi="Cambria" w:cs="Times New Roman"/>
      <w:caps/>
      <w:color w:val="365F91"/>
      <w:kern w:val="0"/>
      <w:szCs w:val="28"/>
      <w:lang w:eastAsia="ja-JP"/>
    </w:rPr>
  </w:style>
  <w:style w:type="paragraph" w:customStyle="1" w:styleId="Default">
    <w:name w:val="Default"/>
    <w:rsid w:val="00BC42F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uiPriority w:val="99"/>
    <w:semiHidden/>
    <w:unhideWhenUsed/>
    <w:rsid w:val="00BC42FB"/>
    <w:rPr>
      <w:color w:val="800080"/>
      <w:u w:val="single"/>
    </w:rPr>
  </w:style>
  <w:style w:type="character" w:customStyle="1" w:styleId="bold5">
    <w:name w:val="bold5"/>
    <w:rsid w:val="00BC42FB"/>
    <w:rPr>
      <w:b/>
      <w:bCs/>
      <w:i w:val="0"/>
      <w:iCs w:val="0"/>
    </w:rPr>
  </w:style>
  <w:style w:type="paragraph" w:styleId="NoSpacing">
    <w:name w:val="No Spacing"/>
    <w:uiPriority w:val="1"/>
    <w:qFormat/>
    <w:rsid w:val="00BC42FB"/>
    <w:pPr>
      <w:spacing w:after="0" w:line="240" w:lineRule="auto"/>
    </w:pPr>
    <w:rPr>
      <w:rFonts w:ascii="Arial" w:eastAsia="Times New Roman" w:hAnsi="Arial" w:cs="Times New Roman"/>
      <w:sz w:val="24"/>
      <w:szCs w:val="20"/>
      <w:lang w:val="de-DE"/>
    </w:rPr>
  </w:style>
  <w:style w:type="paragraph" w:customStyle="1" w:styleId="Normal2">
    <w:name w:val="Normal2"/>
    <w:basedOn w:val="Normal"/>
    <w:next w:val="Normal"/>
    <w:qFormat/>
    <w:rsid w:val="000F4B84"/>
    <w:rPr>
      <w:sz w:val="24"/>
      <w:szCs w:val="24"/>
    </w:rPr>
  </w:style>
  <w:style w:type="character" w:styleId="IntenseEmphasis">
    <w:name w:val="Intense Emphasis"/>
    <w:uiPriority w:val="21"/>
    <w:qFormat/>
    <w:rsid w:val="00BC42FB"/>
    <w:rPr>
      <w:b/>
      <w:bCs/>
      <w:i/>
      <w:iCs/>
      <w:color w:val="4F81BD"/>
    </w:rPr>
  </w:style>
  <w:style w:type="paragraph" w:styleId="Revision">
    <w:name w:val="Revision"/>
    <w:hidden/>
    <w:uiPriority w:val="99"/>
    <w:semiHidden/>
    <w:rsid w:val="00BC42FB"/>
    <w:pPr>
      <w:spacing w:after="0" w:line="240" w:lineRule="auto"/>
    </w:pPr>
    <w:rPr>
      <w:rFonts w:ascii="Times New Roman" w:eastAsia="Times New Roman" w:hAnsi="Times New Roman" w:cs="Times New Roman"/>
      <w:sz w:val="28"/>
      <w:szCs w:val="20"/>
      <w:lang w:val="de-DE"/>
    </w:rPr>
  </w:style>
  <w:style w:type="table" w:customStyle="1" w:styleId="TableGrid1">
    <w:name w:val="Table Grid1"/>
    <w:basedOn w:val="TableNormal"/>
    <w:next w:val="TableGrid"/>
    <w:rsid w:val="00BC42F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Table">
    <w:name w:val="_Text Table"/>
    <w:basedOn w:val="Normal"/>
    <w:link w:val="TextTableChar"/>
    <w:rsid w:val="00BC42FB"/>
    <w:pPr>
      <w:spacing w:before="40"/>
    </w:pPr>
    <w:rPr>
      <w:sz w:val="22"/>
      <w:szCs w:val="22"/>
    </w:rPr>
  </w:style>
  <w:style w:type="character" w:customStyle="1" w:styleId="TextTableChar">
    <w:name w:val="_Text Table Char"/>
    <w:link w:val="TextTable"/>
    <w:rsid w:val="00BC42FB"/>
    <w:rPr>
      <w:rFonts w:ascii="Times New Roman" w:eastAsia="Times New Roman" w:hAnsi="Times New Roman" w:cs="Times New Roman"/>
    </w:rPr>
  </w:style>
  <w:style w:type="character" w:customStyle="1" w:styleId="bold">
    <w:name w:val="bold"/>
    <w:rsid w:val="00BC42FB"/>
  </w:style>
  <w:style w:type="paragraph" w:styleId="NormalWeb">
    <w:name w:val="Normal (Web)"/>
    <w:basedOn w:val="Normal"/>
    <w:uiPriority w:val="99"/>
    <w:semiHidden/>
    <w:unhideWhenUsed/>
    <w:rsid w:val="00BC42FB"/>
    <w:pPr>
      <w:spacing w:before="100" w:beforeAutospacing="1" w:after="100" w:afterAutospacing="1"/>
    </w:pPr>
    <w:rPr>
      <w:sz w:val="24"/>
      <w:szCs w:val="24"/>
    </w:rPr>
  </w:style>
  <w:style w:type="paragraph" w:customStyle="1" w:styleId="first">
    <w:name w:val="first"/>
    <w:basedOn w:val="Normal"/>
    <w:rsid w:val="00BC42FB"/>
    <w:pPr>
      <w:spacing w:before="100" w:beforeAutospacing="1" w:after="100" w:afterAutospacing="1"/>
    </w:pPr>
    <w:rPr>
      <w:sz w:val="24"/>
      <w:szCs w:val="24"/>
    </w:rPr>
  </w:style>
  <w:style w:type="character" w:customStyle="1" w:styleId="italics">
    <w:name w:val="italics"/>
    <w:rsid w:val="00BC42FB"/>
  </w:style>
  <w:style w:type="character" w:customStyle="1" w:styleId="sup">
    <w:name w:val="sup"/>
    <w:rsid w:val="00BC42FB"/>
  </w:style>
  <w:style w:type="character" w:customStyle="1" w:styleId="TOC1Char">
    <w:name w:val="TOC 1 Char"/>
    <w:link w:val="TOC1"/>
    <w:uiPriority w:val="39"/>
    <w:rsid w:val="00834497"/>
    <w:rPr>
      <w:rFonts w:ascii="Times New Roman Bold" w:eastAsia="Times New Roman" w:hAnsi="Times New Roman Bold" w:cs="Times New Roman"/>
      <w:bCs/>
      <w:noProof/>
      <w:sz w:val="20"/>
      <w:szCs w:val="20"/>
    </w:rPr>
  </w:style>
  <w:style w:type="paragraph" w:styleId="ListParagraph">
    <w:name w:val="List Paragraph"/>
    <w:basedOn w:val="Normal"/>
    <w:uiPriority w:val="34"/>
    <w:qFormat/>
    <w:rsid w:val="00BC42FB"/>
    <w:pPr>
      <w:ind w:left="720"/>
    </w:pPr>
  </w:style>
  <w:style w:type="paragraph" w:styleId="TOC4">
    <w:name w:val="toc 4"/>
    <w:basedOn w:val="Normal"/>
    <w:next w:val="Normal"/>
    <w:autoRedefine/>
    <w:uiPriority w:val="39"/>
    <w:unhideWhenUsed/>
    <w:rsid w:val="00BC42FB"/>
    <w:pPr>
      <w:ind w:left="840"/>
    </w:pPr>
    <w:rPr>
      <w:rFonts w:ascii="Calibri" w:hAnsi="Calibri"/>
      <w:sz w:val="20"/>
    </w:rPr>
  </w:style>
  <w:style w:type="paragraph" w:styleId="TOC5">
    <w:name w:val="toc 5"/>
    <w:basedOn w:val="Normal"/>
    <w:next w:val="Normal"/>
    <w:autoRedefine/>
    <w:uiPriority w:val="39"/>
    <w:unhideWhenUsed/>
    <w:rsid w:val="00BC42FB"/>
    <w:pPr>
      <w:ind w:left="1120"/>
    </w:pPr>
    <w:rPr>
      <w:rFonts w:ascii="Calibri" w:hAnsi="Calibri"/>
      <w:sz w:val="20"/>
    </w:rPr>
  </w:style>
  <w:style w:type="paragraph" w:styleId="TOC6">
    <w:name w:val="toc 6"/>
    <w:basedOn w:val="Normal"/>
    <w:next w:val="Normal"/>
    <w:autoRedefine/>
    <w:uiPriority w:val="39"/>
    <w:unhideWhenUsed/>
    <w:rsid w:val="00BC42FB"/>
    <w:pPr>
      <w:ind w:left="1400"/>
    </w:pPr>
    <w:rPr>
      <w:rFonts w:ascii="Calibri" w:hAnsi="Calibri"/>
      <w:sz w:val="20"/>
    </w:rPr>
  </w:style>
  <w:style w:type="paragraph" w:styleId="TOC7">
    <w:name w:val="toc 7"/>
    <w:basedOn w:val="Normal"/>
    <w:next w:val="Normal"/>
    <w:autoRedefine/>
    <w:uiPriority w:val="39"/>
    <w:unhideWhenUsed/>
    <w:rsid w:val="00BC42FB"/>
    <w:pPr>
      <w:ind w:left="1680"/>
    </w:pPr>
    <w:rPr>
      <w:rFonts w:ascii="Calibri" w:hAnsi="Calibri"/>
      <w:sz w:val="20"/>
    </w:rPr>
  </w:style>
  <w:style w:type="paragraph" w:styleId="TOC8">
    <w:name w:val="toc 8"/>
    <w:basedOn w:val="Normal"/>
    <w:next w:val="Normal"/>
    <w:autoRedefine/>
    <w:uiPriority w:val="39"/>
    <w:unhideWhenUsed/>
    <w:rsid w:val="00BC42FB"/>
    <w:pPr>
      <w:ind w:left="1960"/>
    </w:pPr>
    <w:rPr>
      <w:rFonts w:ascii="Calibri" w:hAnsi="Calibri"/>
      <w:sz w:val="20"/>
    </w:rPr>
  </w:style>
  <w:style w:type="paragraph" w:styleId="TOC9">
    <w:name w:val="toc 9"/>
    <w:basedOn w:val="Normal"/>
    <w:next w:val="Normal"/>
    <w:autoRedefine/>
    <w:uiPriority w:val="39"/>
    <w:unhideWhenUsed/>
    <w:rsid w:val="00BC42FB"/>
    <w:pPr>
      <w:ind w:left="2240"/>
    </w:pPr>
    <w:rPr>
      <w:rFonts w:ascii="Calibri" w:hAnsi="Calibri"/>
      <w:sz w:val="20"/>
    </w:rPr>
  </w:style>
  <w:style w:type="paragraph" w:styleId="BodyText">
    <w:name w:val="Body Text"/>
    <w:basedOn w:val="Normal"/>
    <w:link w:val="BodyTextChar"/>
    <w:uiPriority w:val="99"/>
    <w:semiHidden/>
    <w:unhideWhenUsed/>
    <w:rsid w:val="009877EA"/>
    <w:pPr>
      <w:spacing w:after="120"/>
    </w:pPr>
  </w:style>
  <w:style w:type="character" w:customStyle="1" w:styleId="BodyTextChar">
    <w:name w:val="Body Text Char"/>
    <w:basedOn w:val="DefaultParagraphFont"/>
    <w:link w:val="BodyText"/>
    <w:uiPriority w:val="99"/>
    <w:semiHidden/>
    <w:rsid w:val="009877EA"/>
    <w:rPr>
      <w:rFonts w:ascii="Times New Roman" w:eastAsia="Times New Roman" w:hAnsi="Times New Roman" w:cs="Times New Roman"/>
      <w:sz w:val="28"/>
      <w:szCs w:val="20"/>
    </w:rPr>
  </w:style>
  <w:style w:type="paragraph" w:customStyle="1" w:styleId="TableTextCenter">
    <w:name w:val="Table Text Center"/>
    <w:basedOn w:val="Normal"/>
    <w:rsid w:val="00540483"/>
    <w:pPr>
      <w:spacing w:before="40" w:after="40"/>
      <w:jc w:val="center"/>
    </w:pPr>
    <w:rPr>
      <w:rFonts w:ascii="Helvetica" w:hAnsi="Helvetica"/>
      <w:sz w:val="18"/>
    </w:rPr>
  </w:style>
  <w:style w:type="paragraph" w:customStyle="1" w:styleId="TableHeading">
    <w:name w:val="Table Heading"/>
    <w:basedOn w:val="Normal"/>
    <w:rsid w:val="00D928E2"/>
    <w:pPr>
      <w:spacing w:before="20" w:after="20"/>
      <w:jc w:val="center"/>
    </w:pPr>
    <w:rPr>
      <w:rFonts w:ascii="Helvetica" w:hAnsi="Helvetica"/>
      <w:b/>
      <w:sz w:val="18"/>
    </w:rPr>
  </w:style>
  <w:style w:type="paragraph" w:styleId="ListBullet">
    <w:name w:val="List Bullet"/>
    <w:rsid w:val="00405634"/>
    <w:pPr>
      <w:numPr>
        <w:numId w:val="25"/>
      </w:numPr>
      <w:spacing w:after="0" w:line="240" w:lineRule="auto"/>
    </w:pPr>
    <w:rPr>
      <w:rFonts w:ascii="Times New Roman" w:eastAsia="Times New Roman" w:hAnsi="Times New Roman" w:cs="Times New Roman"/>
      <w:sz w:val="24"/>
      <w:szCs w:val="20"/>
    </w:rPr>
  </w:style>
  <w:style w:type="paragraph" w:styleId="Caption">
    <w:name w:val="caption"/>
    <w:basedOn w:val="Normal"/>
    <w:next w:val="Normal"/>
    <w:unhideWhenUsed/>
    <w:qFormat/>
    <w:rsid w:val="006734C7"/>
    <w:pPr>
      <w:spacing w:after="200"/>
    </w:pPr>
    <w:rPr>
      <w:b/>
      <w:bCs/>
      <w:color w:val="4F81BD" w:themeColor="accent1"/>
      <w:sz w:val="18"/>
      <w:szCs w:val="18"/>
    </w:rPr>
  </w:style>
  <w:style w:type="paragraph" w:styleId="TableofFigures">
    <w:name w:val="table of figures"/>
    <w:basedOn w:val="Normal"/>
    <w:next w:val="Normal"/>
    <w:uiPriority w:val="99"/>
    <w:unhideWhenUsed/>
    <w:rsid w:val="002C0750"/>
  </w:style>
  <w:style w:type="paragraph" w:styleId="FootnoteText">
    <w:name w:val="footnote text"/>
    <w:basedOn w:val="Normal"/>
    <w:link w:val="FootnoteTextChar"/>
    <w:uiPriority w:val="99"/>
    <w:semiHidden/>
    <w:unhideWhenUsed/>
    <w:rsid w:val="003B4731"/>
    <w:rPr>
      <w:sz w:val="20"/>
    </w:rPr>
  </w:style>
  <w:style w:type="character" w:customStyle="1" w:styleId="FootnoteTextChar">
    <w:name w:val="Footnote Text Char"/>
    <w:basedOn w:val="DefaultParagraphFont"/>
    <w:link w:val="FootnoteText"/>
    <w:uiPriority w:val="99"/>
    <w:semiHidden/>
    <w:rsid w:val="003B473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B47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986">
      <w:bodyDiv w:val="1"/>
      <w:marLeft w:val="0"/>
      <w:marRight w:val="0"/>
      <w:marTop w:val="0"/>
      <w:marBottom w:val="0"/>
      <w:divBdr>
        <w:top w:val="none" w:sz="0" w:space="0" w:color="auto"/>
        <w:left w:val="none" w:sz="0" w:space="0" w:color="auto"/>
        <w:bottom w:val="none" w:sz="0" w:space="0" w:color="auto"/>
        <w:right w:val="none" w:sz="0" w:space="0" w:color="auto"/>
      </w:divBdr>
    </w:div>
    <w:div w:id="1290353079">
      <w:bodyDiv w:val="1"/>
      <w:marLeft w:val="0"/>
      <w:marRight w:val="0"/>
      <w:marTop w:val="0"/>
      <w:marBottom w:val="0"/>
      <w:divBdr>
        <w:top w:val="none" w:sz="0" w:space="0" w:color="auto"/>
        <w:left w:val="none" w:sz="0" w:space="0" w:color="auto"/>
        <w:bottom w:val="none" w:sz="0" w:space="0" w:color="auto"/>
        <w:right w:val="none" w:sz="0" w:space="0" w:color="auto"/>
      </w:divBdr>
    </w:div>
    <w:div w:id="1783647504">
      <w:bodyDiv w:val="1"/>
      <w:marLeft w:val="0"/>
      <w:marRight w:val="0"/>
      <w:marTop w:val="0"/>
      <w:marBottom w:val="0"/>
      <w:divBdr>
        <w:top w:val="none" w:sz="0" w:space="0" w:color="auto"/>
        <w:left w:val="none" w:sz="0" w:space="0" w:color="auto"/>
        <w:bottom w:val="none" w:sz="0" w:space="0" w:color="auto"/>
        <w:right w:val="none" w:sz="0" w:space="0" w:color="auto"/>
      </w:divBdr>
      <w:divsChild>
        <w:div w:id="1496602883">
          <w:marLeft w:val="0"/>
          <w:marRight w:val="0"/>
          <w:marTop w:val="0"/>
          <w:marBottom w:val="0"/>
          <w:divBdr>
            <w:top w:val="none" w:sz="0" w:space="0" w:color="auto"/>
            <w:left w:val="none" w:sz="0" w:space="0" w:color="auto"/>
            <w:bottom w:val="none" w:sz="0" w:space="0" w:color="auto"/>
            <w:right w:val="none" w:sz="0" w:space="0" w:color="auto"/>
          </w:divBdr>
          <w:divsChild>
            <w:div w:id="735321869">
              <w:marLeft w:val="0"/>
              <w:marRight w:val="0"/>
              <w:marTop w:val="0"/>
              <w:marBottom w:val="0"/>
              <w:divBdr>
                <w:top w:val="none" w:sz="0" w:space="0" w:color="auto"/>
                <w:left w:val="none" w:sz="0" w:space="0" w:color="auto"/>
                <w:bottom w:val="none" w:sz="0" w:space="0" w:color="auto"/>
                <w:right w:val="none" w:sz="0" w:space="0" w:color="auto"/>
              </w:divBdr>
              <w:divsChild>
                <w:div w:id="1968077080">
                  <w:marLeft w:val="0"/>
                  <w:marRight w:val="0"/>
                  <w:marTop w:val="0"/>
                  <w:marBottom w:val="0"/>
                  <w:divBdr>
                    <w:top w:val="none" w:sz="0" w:space="0" w:color="auto"/>
                    <w:left w:val="none" w:sz="0" w:space="0" w:color="auto"/>
                    <w:bottom w:val="none" w:sz="0" w:space="0" w:color="auto"/>
                    <w:right w:val="none" w:sz="0" w:space="0" w:color="auto"/>
                  </w:divBdr>
                  <w:divsChild>
                    <w:div w:id="223953835">
                      <w:marLeft w:val="0"/>
                      <w:marRight w:val="0"/>
                      <w:marTop w:val="0"/>
                      <w:marBottom w:val="0"/>
                      <w:divBdr>
                        <w:top w:val="none" w:sz="0" w:space="0" w:color="auto"/>
                        <w:left w:val="none" w:sz="0" w:space="0" w:color="auto"/>
                        <w:bottom w:val="none" w:sz="0" w:space="0" w:color="auto"/>
                        <w:right w:val="none" w:sz="0" w:space="0" w:color="auto"/>
                      </w:divBdr>
                    </w:div>
                    <w:div w:id="2215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5EDCC-E8B3-414A-B246-C2ECBA8B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32</Pages>
  <Words>7000</Words>
  <Characters>39906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Watson Pharmaceuticals, Inc</Company>
  <LinksUpToDate>false</LinksUpToDate>
  <CharactersWithSpaces>46813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Ryan</dc:creator>
  <cp:lastModifiedBy>Raza, S.Rafeh</cp:lastModifiedBy>
  <cp:revision>12</cp:revision>
  <cp:lastPrinted>2017-03-23T20:13:00Z</cp:lastPrinted>
  <dcterms:created xsi:type="dcterms:W3CDTF">2017-03-14T21:54:00Z</dcterms:created>
  <dcterms:modified xsi:type="dcterms:W3CDTF">2017-03-23T20:30:00Z</dcterms:modified>
</cp:coreProperties>
</file>